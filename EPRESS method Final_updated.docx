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C69AB2" w14:textId="77777777" w:rsidR="000A1868" w:rsidRPr="00FB22F3" w:rsidRDefault="000726FA" w:rsidP="00680D2A">
      <w:pPr>
        <w:pStyle w:val="Title"/>
      </w:pPr>
      <w:r>
        <w:t xml:space="preserve">Methodology </w:t>
      </w:r>
      <w:r w:rsidR="003E7914">
        <w:t xml:space="preserve">for </w:t>
      </w:r>
      <w:r>
        <w:t>measuring</w:t>
      </w:r>
      <w:r w:rsidR="00ED40B9">
        <w:t xml:space="preserve"> and estimating</w:t>
      </w:r>
      <w:r>
        <w:t xml:space="preserve"> funding to data and statistics</w:t>
      </w:r>
    </w:p>
    <w:sdt>
      <w:sdtPr>
        <w:rPr>
          <w:rFonts w:ascii="Times New Roman" w:eastAsia="Times New Roman" w:hAnsi="Times New Roman" w:cs="Times New Roman"/>
          <w:color w:val="auto"/>
          <w:sz w:val="24"/>
          <w:szCs w:val="24"/>
          <w:lang w:val="en-GB"/>
        </w:rPr>
        <w:id w:val="-593934263"/>
        <w:docPartObj>
          <w:docPartGallery w:val="Table of Contents"/>
          <w:docPartUnique/>
        </w:docPartObj>
      </w:sdtPr>
      <w:sdtEndPr>
        <w:rPr>
          <w:b/>
          <w:bCs/>
          <w:noProof/>
        </w:rPr>
      </w:sdtEndPr>
      <w:sdtContent>
        <w:p w14:paraId="75294AB8" w14:textId="77777777" w:rsidR="00ED40B9" w:rsidRPr="004D1F27" w:rsidRDefault="00ED40B9">
          <w:pPr>
            <w:pStyle w:val="TOCHeading"/>
            <w:rPr>
              <w:lang w:val="en-GB"/>
              <w:rPrChange w:id="1" w:author="Eric Swanson" w:date="2021-07-07T09:15:00Z">
                <w:rPr/>
              </w:rPrChange>
            </w:rPr>
          </w:pPr>
          <w:r w:rsidRPr="004D1F27">
            <w:rPr>
              <w:lang w:val="en-GB"/>
              <w:rPrChange w:id="2" w:author="Eric Swanson" w:date="2021-07-07T09:15:00Z">
                <w:rPr/>
              </w:rPrChange>
            </w:rPr>
            <w:t>Contents</w:t>
          </w:r>
        </w:p>
        <w:p w14:paraId="4C246D8E" w14:textId="77777777" w:rsidR="00ED40B9" w:rsidRDefault="00ED40B9">
          <w:pPr>
            <w:pStyle w:val="TOC2"/>
            <w:tabs>
              <w:tab w:val="right" w:leader="dot" w:pos="9016"/>
            </w:tabs>
            <w:rPr>
              <w:rFonts w:asciiTheme="minorHAnsi" w:eastAsiaTheme="minorEastAsia" w:hAnsiTheme="minorHAnsi" w:cstheme="minorBidi"/>
              <w:noProof/>
              <w:sz w:val="22"/>
              <w:szCs w:val="22"/>
              <w:lang w:eastAsia="zh-CN"/>
            </w:rPr>
          </w:pPr>
          <w:r>
            <w:fldChar w:fldCharType="begin"/>
          </w:r>
          <w:r>
            <w:instrText xml:space="preserve"> TOC \o "1-3" \h \z \u </w:instrText>
          </w:r>
          <w:r w:rsidRPr="004D1F27">
            <w:rPr>
              <w:rPrChange w:id="3" w:author="Eric Swanson" w:date="2021-07-07T09:15:00Z">
                <w:rPr/>
              </w:rPrChange>
            </w:rPr>
            <w:fldChar w:fldCharType="separate"/>
          </w:r>
          <w:r w:rsidR="00B16BFA">
            <w:fldChar w:fldCharType="begin"/>
          </w:r>
          <w:r w:rsidR="00B16BFA">
            <w:instrText xml:space="preserve"> HYPERLINK \l "_Toc59197347" </w:instrText>
          </w:r>
          <w:r w:rsidR="00B16BFA">
            <w:rPr>
              <w:rPrChange w:id="4" w:author="Yu TIAN" w:date="2021-07-07T09:15:00Z">
                <w:rPr/>
              </w:rPrChange>
            </w:rPr>
            <w:fldChar w:fldCharType="separate"/>
          </w:r>
          <w:r w:rsidRPr="000F1E24">
            <w:rPr>
              <w:rStyle w:val="Hyperlink"/>
              <w:noProof/>
            </w:rPr>
            <w:t>Context</w:t>
          </w:r>
          <w:r>
            <w:rPr>
              <w:noProof/>
              <w:webHidden/>
            </w:rPr>
            <w:tab/>
          </w:r>
          <w:r>
            <w:rPr>
              <w:noProof/>
              <w:webHidden/>
            </w:rPr>
            <w:fldChar w:fldCharType="begin"/>
          </w:r>
          <w:r>
            <w:rPr>
              <w:noProof/>
              <w:webHidden/>
            </w:rPr>
            <w:instrText xml:space="preserve"> PAGEREF _Toc59197347 \h </w:instrText>
          </w:r>
          <w:r w:rsidRPr="004D1F27">
            <w:rPr>
              <w:webHidden/>
              <w:rPrChange w:id="5" w:author="Eric Swanson" w:date="2021-07-07T09:15:00Z">
                <w:rPr>
                  <w:noProof/>
                  <w:webHidden/>
                </w:rPr>
              </w:rPrChange>
            </w:rPr>
          </w:r>
          <w:r w:rsidRPr="004D1F27">
            <w:rPr>
              <w:webHidden/>
              <w:rPrChange w:id="6" w:author="Eric Swanson" w:date="2021-07-07T09:15:00Z">
                <w:rPr>
                  <w:noProof/>
                  <w:webHidden/>
                </w:rPr>
              </w:rPrChange>
            </w:rPr>
            <w:fldChar w:fldCharType="separate"/>
          </w:r>
          <w:r>
            <w:rPr>
              <w:noProof/>
              <w:webHidden/>
            </w:rPr>
            <w:t>2</w:t>
          </w:r>
          <w:r>
            <w:rPr>
              <w:noProof/>
              <w:webHidden/>
            </w:rPr>
            <w:fldChar w:fldCharType="end"/>
          </w:r>
          <w:r w:rsidR="00B16BFA">
            <w:rPr>
              <w:rPrChange w:id="7" w:author="Yu TIAN" w:date="2021-07-07T09:15:00Z">
                <w:rPr/>
              </w:rPrChange>
            </w:rPr>
            <w:fldChar w:fldCharType="end"/>
          </w:r>
        </w:p>
        <w:p w14:paraId="2C8BAC0A" w14:textId="77777777" w:rsidR="00ED40B9" w:rsidRDefault="00501AAE">
          <w:pPr>
            <w:pStyle w:val="TOC2"/>
            <w:tabs>
              <w:tab w:val="right" w:leader="dot" w:pos="9016"/>
            </w:tabs>
            <w:rPr>
              <w:rFonts w:asciiTheme="minorHAnsi" w:eastAsiaTheme="minorEastAsia" w:hAnsiTheme="minorHAnsi" w:cstheme="minorBidi"/>
              <w:noProof/>
              <w:sz w:val="22"/>
              <w:szCs w:val="22"/>
              <w:lang w:eastAsia="zh-CN"/>
            </w:rPr>
          </w:pPr>
          <w:r>
            <w:t xml:space="preserve">Accurately </w:t>
          </w:r>
          <w:r w:rsidR="00B16BFA">
            <w:fldChar w:fldCharType="begin"/>
          </w:r>
          <w:r w:rsidR="00B16BFA">
            <w:instrText xml:space="preserve"> HYPERLINK \l "_Toc59197348" </w:instrText>
          </w:r>
          <w:r w:rsidR="00B16BFA">
            <w:rPr>
              <w:rPrChange w:id="8" w:author="Yu TIAN" w:date="2021-07-07T09:15:00Z">
                <w:rPr/>
              </w:rPrChange>
            </w:rPr>
            <w:fldChar w:fldCharType="separate"/>
          </w:r>
          <w:r>
            <w:rPr>
              <w:rStyle w:val="Hyperlink"/>
              <w:noProof/>
            </w:rPr>
            <w:t>m</w:t>
          </w:r>
          <w:r w:rsidR="00ED40B9" w:rsidRPr="000F1E24">
            <w:rPr>
              <w:rStyle w:val="Hyperlink"/>
              <w:noProof/>
            </w:rPr>
            <w:t>onitoring funding to statistics</w:t>
          </w:r>
          <w:r w:rsidR="00ED40B9">
            <w:rPr>
              <w:noProof/>
              <w:webHidden/>
            </w:rPr>
            <w:tab/>
          </w:r>
          <w:r w:rsidR="00ED40B9">
            <w:rPr>
              <w:noProof/>
              <w:webHidden/>
            </w:rPr>
            <w:fldChar w:fldCharType="begin"/>
          </w:r>
          <w:r w:rsidR="00ED40B9">
            <w:rPr>
              <w:noProof/>
              <w:webHidden/>
            </w:rPr>
            <w:instrText xml:space="preserve"> PAGEREF _Toc59197348 \h </w:instrText>
          </w:r>
          <w:r w:rsidR="00ED40B9" w:rsidRPr="004D1F27">
            <w:rPr>
              <w:webHidden/>
              <w:rPrChange w:id="9" w:author="Eric Swanson" w:date="2021-07-07T09:15:00Z">
                <w:rPr>
                  <w:noProof/>
                  <w:webHidden/>
                </w:rPr>
              </w:rPrChange>
            </w:rPr>
          </w:r>
          <w:r w:rsidR="00ED40B9" w:rsidRPr="004D1F27">
            <w:rPr>
              <w:webHidden/>
              <w:rPrChange w:id="10" w:author="Eric Swanson" w:date="2021-07-07T09:15:00Z">
                <w:rPr>
                  <w:noProof/>
                  <w:webHidden/>
                </w:rPr>
              </w:rPrChange>
            </w:rPr>
            <w:fldChar w:fldCharType="separate"/>
          </w:r>
          <w:r w:rsidR="00ED40B9">
            <w:rPr>
              <w:noProof/>
              <w:webHidden/>
            </w:rPr>
            <w:t>2</w:t>
          </w:r>
          <w:r w:rsidR="00ED40B9">
            <w:rPr>
              <w:noProof/>
              <w:webHidden/>
            </w:rPr>
            <w:fldChar w:fldCharType="end"/>
          </w:r>
          <w:r w:rsidR="00B16BFA">
            <w:rPr>
              <w:rPrChange w:id="11" w:author="Yu TIAN" w:date="2021-07-07T09:15:00Z">
                <w:rPr/>
              </w:rPrChange>
            </w:rPr>
            <w:fldChar w:fldCharType="end"/>
          </w:r>
        </w:p>
        <w:p w14:paraId="0553D21B" w14:textId="77777777" w:rsidR="00ED40B9" w:rsidRDefault="00B16BFA">
          <w:pPr>
            <w:pStyle w:val="TOC2"/>
            <w:tabs>
              <w:tab w:val="right" w:leader="dot" w:pos="9016"/>
            </w:tabs>
            <w:rPr>
              <w:rFonts w:asciiTheme="minorHAnsi" w:eastAsiaTheme="minorEastAsia" w:hAnsiTheme="minorHAnsi" w:cstheme="minorBidi"/>
              <w:noProof/>
              <w:sz w:val="22"/>
              <w:szCs w:val="22"/>
              <w:lang w:eastAsia="zh-CN"/>
            </w:rPr>
          </w:pPr>
          <w:r>
            <w:fldChar w:fldCharType="begin"/>
          </w:r>
          <w:r>
            <w:instrText xml:space="preserve"> HYPERLINK \l "_Toc59197349" </w:instrText>
          </w:r>
          <w:r>
            <w:rPr>
              <w:rPrChange w:id="12" w:author="Yu TIAN" w:date="2021-07-07T09:15:00Z">
                <w:rPr/>
              </w:rPrChange>
            </w:rPr>
            <w:fldChar w:fldCharType="separate"/>
          </w:r>
          <w:r w:rsidR="00ED40B9" w:rsidRPr="000F1E24">
            <w:rPr>
              <w:rStyle w:val="Hyperlink"/>
              <w:noProof/>
            </w:rPr>
            <w:t>Reducing the lag</w:t>
          </w:r>
          <w:r w:rsidR="00ED40B9">
            <w:rPr>
              <w:noProof/>
              <w:webHidden/>
            </w:rPr>
            <w:tab/>
          </w:r>
          <w:r w:rsidR="00ED40B9">
            <w:rPr>
              <w:noProof/>
              <w:webHidden/>
            </w:rPr>
            <w:fldChar w:fldCharType="begin"/>
          </w:r>
          <w:r w:rsidR="00ED40B9">
            <w:rPr>
              <w:noProof/>
              <w:webHidden/>
            </w:rPr>
            <w:instrText xml:space="preserve"> PAGEREF _Toc59197349 \h </w:instrText>
          </w:r>
          <w:r w:rsidR="00ED40B9" w:rsidRPr="004D1F27">
            <w:rPr>
              <w:webHidden/>
              <w:rPrChange w:id="13" w:author="Eric Swanson" w:date="2021-07-07T09:15:00Z">
                <w:rPr>
                  <w:noProof/>
                  <w:webHidden/>
                </w:rPr>
              </w:rPrChange>
            </w:rPr>
          </w:r>
          <w:r w:rsidR="00ED40B9" w:rsidRPr="004D1F27">
            <w:rPr>
              <w:webHidden/>
              <w:rPrChange w:id="14" w:author="Eric Swanson" w:date="2021-07-07T09:15:00Z">
                <w:rPr>
                  <w:noProof/>
                  <w:webHidden/>
                </w:rPr>
              </w:rPrChange>
            </w:rPr>
            <w:fldChar w:fldCharType="separate"/>
          </w:r>
          <w:r w:rsidR="00ED40B9">
            <w:rPr>
              <w:noProof/>
              <w:webHidden/>
            </w:rPr>
            <w:t>5</w:t>
          </w:r>
          <w:r w:rsidR="00ED40B9">
            <w:rPr>
              <w:noProof/>
              <w:webHidden/>
            </w:rPr>
            <w:fldChar w:fldCharType="end"/>
          </w:r>
          <w:r>
            <w:rPr>
              <w:rPrChange w:id="15" w:author="Yu TIAN" w:date="2021-07-07T09:15:00Z">
                <w:rPr/>
              </w:rPrChange>
            </w:rPr>
            <w:fldChar w:fldCharType="end"/>
          </w:r>
        </w:p>
        <w:p w14:paraId="7BAFFA72" w14:textId="77777777" w:rsidR="00ED40B9" w:rsidRDefault="00B16BFA">
          <w:pPr>
            <w:pStyle w:val="TOC3"/>
            <w:tabs>
              <w:tab w:val="right" w:leader="dot" w:pos="9016"/>
            </w:tabs>
            <w:rPr>
              <w:rFonts w:asciiTheme="minorHAnsi" w:eastAsiaTheme="minorEastAsia" w:hAnsiTheme="minorHAnsi" w:cstheme="minorBidi"/>
              <w:noProof/>
              <w:sz w:val="22"/>
              <w:szCs w:val="22"/>
              <w:lang w:eastAsia="zh-CN"/>
            </w:rPr>
          </w:pPr>
          <w:r>
            <w:fldChar w:fldCharType="begin"/>
          </w:r>
          <w:r>
            <w:instrText xml:space="preserve"> HYPERLINK \l "_Toc59197350" </w:instrText>
          </w:r>
          <w:r>
            <w:rPr>
              <w:rPrChange w:id="16" w:author="Yu TIAN" w:date="2021-07-07T09:15:00Z">
                <w:rPr/>
              </w:rPrChange>
            </w:rPr>
            <w:fldChar w:fldCharType="separate"/>
          </w:r>
          <w:r w:rsidR="00ED40B9" w:rsidRPr="000F1E24">
            <w:rPr>
              <w:rStyle w:val="Hyperlink"/>
              <w:noProof/>
            </w:rPr>
            <w:t>What is the reporting lag?</w:t>
          </w:r>
          <w:r w:rsidR="00ED40B9">
            <w:rPr>
              <w:noProof/>
              <w:webHidden/>
            </w:rPr>
            <w:tab/>
          </w:r>
          <w:r w:rsidR="00ED40B9">
            <w:rPr>
              <w:noProof/>
              <w:webHidden/>
            </w:rPr>
            <w:fldChar w:fldCharType="begin"/>
          </w:r>
          <w:r w:rsidR="00ED40B9">
            <w:rPr>
              <w:noProof/>
              <w:webHidden/>
            </w:rPr>
            <w:instrText xml:space="preserve"> PAGEREF _Toc59197350 \h </w:instrText>
          </w:r>
          <w:r w:rsidR="00ED40B9" w:rsidRPr="004D1F27">
            <w:rPr>
              <w:webHidden/>
              <w:rPrChange w:id="17" w:author="Eric Swanson" w:date="2021-07-07T09:15:00Z">
                <w:rPr>
                  <w:noProof/>
                  <w:webHidden/>
                </w:rPr>
              </w:rPrChange>
            </w:rPr>
          </w:r>
          <w:r w:rsidR="00ED40B9" w:rsidRPr="004D1F27">
            <w:rPr>
              <w:webHidden/>
              <w:rPrChange w:id="18" w:author="Eric Swanson" w:date="2021-07-07T09:15:00Z">
                <w:rPr>
                  <w:noProof/>
                  <w:webHidden/>
                </w:rPr>
              </w:rPrChange>
            </w:rPr>
            <w:fldChar w:fldCharType="separate"/>
          </w:r>
          <w:r w:rsidR="00ED40B9">
            <w:rPr>
              <w:noProof/>
              <w:webHidden/>
            </w:rPr>
            <w:t>5</w:t>
          </w:r>
          <w:r w:rsidR="00ED40B9">
            <w:rPr>
              <w:noProof/>
              <w:webHidden/>
            </w:rPr>
            <w:fldChar w:fldCharType="end"/>
          </w:r>
          <w:r>
            <w:rPr>
              <w:rPrChange w:id="19" w:author="Yu TIAN" w:date="2021-07-07T09:15:00Z">
                <w:rPr/>
              </w:rPrChange>
            </w:rPr>
            <w:fldChar w:fldCharType="end"/>
          </w:r>
        </w:p>
        <w:p w14:paraId="2927E0CD" w14:textId="77777777" w:rsidR="00ED40B9" w:rsidRDefault="00B16BFA">
          <w:pPr>
            <w:pStyle w:val="TOC3"/>
            <w:tabs>
              <w:tab w:val="right" w:leader="dot" w:pos="9016"/>
            </w:tabs>
            <w:rPr>
              <w:rFonts w:asciiTheme="minorHAnsi" w:eastAsiaTheme="minorEastAsia" w:hAnsiTheme="minorHAnsi" w:cstheme="minorBidi"/>
              <w:noProof/>
              <w:sz w:val="22"/>
              <w:szCs w:val="22"/>
              <w:lang w:eastAsia="zh-CN"/>
            </w:rPr>
          </w:pPr>
          <w:r>
            <w:fldChar w:fldCharType="begin"/>
          </w:r>
          <w:r>
            <w:instrText xml:space="preserve"> HYPERLINK \l "_Toc59197351" </w:instrText>
          </w:r>
          <w:r>
            <w:rPr>
              <w:rPrChange w:id="20" w:author="Yu TIAN" w:date="2021-07-07T09:15:00Z">
                <w:rPr/>
              </w:rPrChange>
            </w:rPr>
            <w:fldChar w:fldCharType="separate"/>
          </w:r>
          <w:r w:rsidR="00ED40B9" w:rsidRPr="000F1E24">
            <w:rPr>
              <w:rStyle w:val="Hyperlink"/>
              <w:noProof/>
            </w:rPr>
            <w:t>Estimating up-to-date support to statistics using CRS</w:t>
          </w:r>
          <w:r w:rsidR="00ED40B9">
            <w:rPr>
              <w:noProof/>
              <w:webHidden/>
            </w:rPr>
            <w:tab/>
          </w:r>
          <w:r w:rsidR="00ED40B9">
            <w:rPr>
              <w:noProof/>
              <w:webHidden/>
            </w:rPr>
            <w:fldChar w:fldCharType="begin"/>
          </w:r>
          <w:r w:rsidR="00ED40B9">
            <w:rPr>
              <w:noProof/>
              <w:webHidden/>
            </w:rPr>
            <w:instrText xml:space="preserve"> PAGEREF _Toc59197351 \h </w:instrText>
          </w:r>
          <w:r w:rsidR="00ED40B9" w:rsidRPr="004D1F27">
            <w:rPr>
              <w:webHidden/>
              <w:rPrChange w:id="21" w:author="Eric Swanson" w:date="2021-07-07T09:15:00Z">
                <w:rPr>
                  <w:noProof/>
                  <w:webHidden/>
                </w:rPr>
              </w:rPrChange>
            </w:rPr>
          </w:r>
          <w:r w:rsidR="00ED40B9" w:rsidRPr="004D1F27">
            <w:rPr>
              <w:webHidden/>
              <w:rPrChange w:id="22" w:author="Eric Swanson" w:date="2021-07-07T09:15:00Z">
                <w:rPr>
                  <w:noProof/>
                  <w:webHidden/>
                </w:rPr>
              </w:rPrChange>
            </w:rPr>
            <w:fldChar w:fldCharType="separate"/>
          </w:r>
          <w:r w:rsidR="00ED40B9">
            <w:rPr>
              <w:noProof/>
              <w:webHidden/>
            </w:rPr>
            <w:t>6</w:t>
          </w:r>
          <w:r w:rsidR="00ED40B9">
            <w:rPr>
              <w:noProof/>
              <w:webHidden/>
            </w:rPr>
            <w:fldChar w:fldCharType="end"/>
          </w:r>
          <w:r>
            <w:rPr>
              <w:rPrChange w:id="23" w:author="Yu TIAN" w:date="2021-07-07T09:15:00Z">
                <w:rPr/>
              </w:rPrChange>
            </w:rPr>
            <w:fldChar w:fldCharType="end"/>
          </w:r>
        </w:p>
        <w:p w14:paraId="79E7D5D6" w14:textId="77777777" w:rsidR="00ED40B9" w:rsidRDefault="00B16BFA">
          <w:pPr>
            <w:pStyle w:val="TOC3"/>
            <w:tabs>
              <w:tab w:val="right" w:leader="dot" w:pos="9016"/>
            </w:tabs>
            <w:rPr>
              <w:rFonts w:asciiTheme="minorHAnsi" w:eastAsiaTheme="minorEastAsia" w:hAnsiTheme="minorHAnsi" w:cstheme="minorBidi"/>
              <w:noProof/>
              <w:sz w:val="22"/>
              <w:szCs w:val="22"/>
              <w:lang w:eastAsia="zh-CN"/>
            </w:rPr>
          </w:pPr>
          <w:r>
            <w:fldChar w:fldCharType="begin"/>
          </w:r>
          <w:r>
            <w:instrText xml:space="preserve"> HYPERLINK \l "_Toc59197352" </w:instrText>
          </w:r>
          <w:r>
            <w:rPr>
              <w:rPrChange w:id="24" w:author="Yu TIAN" w:date="2021-07-07T09:15:00Z">
                <w:rPr/>
              </w:rPrChange>
            </w:rPr>
            <w:fldChar w:fldCharType="separate"/>
          </w:r>
          <w:r w:rsidR="00ED40B9" w:rsidRPr="000F1E24">
            <w:rPr>
              <w:rStyle w:val="Hyperlink"/>
              <w:noProof/>
            </w:rPr>
            <w:t>Nowcasting: using commitments to predict current disbursements</w:t>
          </w:r>
          <w:r w:rsidR="00ED40B9">
            <w:rPr>
              <w:noProof/>
              <w:webHidden/>
            </w:rPr>
            <w:tab/>
          </w:r>
          <w:r w:rsidR="00ED40B9">
            <w:rPr>
              <w:noProof/>
              <w:webHidden/>
            </w:rPr>
            <w:fldChar w:fldCharType="begin"/>
          </w:r>
          <w:r w:rsidR="00ED40B9">
            <w:rPr>
              <w:noProof/>
              <w:webHidden/>
            </w:rPr>
            <w:instrText xml:space="preserve"> PAGEREF _Toc59197352 \h </w:instrText>
          </w:r>
          <w:r w:rsidR="00ED40B9" w:rsidRPr="004D1F27">
            <w:rPr>
              <w:webHidden/>
              <w:rPrChange w:id="25" w:author="Eric Swanson" w:date="2021-07-07T09:15:00Z">
                <w:rPr>
                  <w:noProof/>
                  <w:webHidden/>
                </w:rPr>
              </w:rPrChange>
            </w:rPr>
          </w:r>
          <w:r w:rsidR="00ED40B9" w:rsidRPr="004D1F27">
            <w:rPr>
              <w:webHidden/>
              <w:rPrChange w:id="26" w:author="Eric Swanson" w:date="2021-07-07T09:15:00Z">
                <w:rPr>
                  <w:noProof/>
                  <w:webHidden/>
                </w:rPr>
              </w:rPrChange>
            </w:rPr>
            <w:fldChar w:fldCharType="separate"/>
          </w:r>
          <w:r w:rsidR="00ED40B9">
            <w:rPr>
              <w:noProof/>
              <w:webHidden/>
            </w:rPr>
            <w:t>7</w:t>
          </w:r>
          <w:r w:rsidR="00ED40B9">
            <w:rPr>
              <w:noProof/>
              <w:webHidden/>
            </w:rPr>
            <w:fldChar w:fldCharType="end"/>
          </w:r>
          <w:r>
            <w:rPr>
              <w:rPrChange w:id="27" w:author="Yu TIAN" w:date="2021-07-07T09:15:00Z">
                <w:rPr/>
              </w:rPrChange>
            </w:rPr>
            <w:fldChar w:fldCharType="end"/>
          </w:r>
        </w:p>
        <w:p w14:paraId="4E0369E1" w14:textId="77777777" w:rsidR="00ED40B9" w:rsidRDefault="00B16BFA">
          <w:pPr>
            <w:pStyle w:val="TOC3"/>
            <w:tabs>
              <w:tab w:val="right" w:leader="dot" w:pos="9016"/>
            </w:tabs>
            <w:rPr>
              <w:rFonts w:asciiTheme="minorHAnsi" w:eastAsiaTheme="minorEastAsia" w:hAnsiTheme="minorHAnsi" w:cstheme="minorBidi"/>
              <w:noProof/>
              <w:sz w:val="22"/>
              <w:szCs w:val="22"/>
              <w:lang w:eastAsia="zh-CN"/>
            </w:rPr>
          </w:pPr>
          <w:r>
            <w:fldChar w:fldCharType="begin"/>
          </w:r>
          <w:r>
            <w:instrText xml:space="preserve"> HYPERLINK \l "_Toc59197353" </w:instrText>
          </w:r>
          <w:r>
            <w:rPr>
              <w:rPrChange w:id="28" w:author="Yu TIAN" w:date="2021-07-07T09:15:00Z">
                <w:rPr/>
              </w:rPrChange>
            </w:rPr>
            <w:fldChar w:fldCharType="separate"/>
          </w:r>
          <w:r w:rsidR="00ED40B9" w:rsidRPr="000F1E24">
            <w:rPr>
              <w:rStyle w:val="Hyperlink"/>
              <w:noProof/>
            </w:rPr>
            <w:t>Forecasting: using assumptions to predict future disbursements</w:t>
          </w:r>
          <w:r w:rsidR="00ED40B9">
            <w:rPr>
              <w:noProof/>
              <w:webHidden/>
            </w:rPr>
            <w:tab/>
          </w:r>
          <w:r w:rsidR="00ED40B9">
            <w:rPr>
              <w:noProof/>
              <w:webHidden/>
            </w:rPr>
            <w:fldChar w:fldCharType="begin"/>
          </w:r>
          <w:r w:rsidR="00ED40B9">
            <w:rPr>
              <w:noProof/>
              <w:webHidden/>
            </w:rPr>
            <w:instrText xml:space="preserve"> PAGEREF _Toc59197353 \h </w:instrText>
          </w:r>
          <w:r w:rsidR="00ED40B9" w:rsidRPr="004D1F27">
            <w:rPr>
              <w:webHidden/>
              <w:rPrChange w:id="29" w:author="Eric Swanson" w:date="2021-07-07T09:15:00Z">
                <w:rPr>
                  <w:noProof/>
                  <w:webHidden/>
                </w:rPr>
              </w:rPrChange>
            </w:rPr>
          </w:r>
          <w:r w:rsidR="00ED40B9" w:rsidRPr="004D1F27">
            <w:rPr>
              <w:webHidden/>
              <w:rPrChange w:id="30" w:author="Eric Swanson" w:date="2021-07-07T09:15:00Z">
                <w:rPr>
                  <w:noProof/>
                  <w:webHidden/>
                </w:rPr>
              </w:rPrChange>
            </w:rPr>
            <w:fldChar w:fldCharType="separate"/>
          </w:r>
          <w:r w:rsidR="00ED40B9">
            <w:rPr>
              <w:noProof/>
              <w:webHidden/>
            </w:rPr>
            <w:t>9</w:t>
          </w:r>
          <w:r w:rsidR="00ED40B9">
            <w:rPr>
              <w:noProof/>
              <w:webHidden/>
            </w:rPr>
            <w:fldChar w:fldCharType="end"/>
          </w:r>
          <w:r>
            <w:rPr>
              <w:rPrChange w:id="31" w:author="Yu TIAN" w:date="2021-07-07T09:15:00Z">
                <w:rPr/>
              </w:rPrChange>
            </w:rPr>
            <w:fldChar w:fldCharType="end"/>
          </w:r>
        </w:p>
        <w:p w14:paraId="7401AF62" w14:textId="77777777" w:rsidR="00ED40B9" w:rsidRDefault="00B16BFA">
          <w:pPr>
            <w:pStyle w:val="TOC2"/>
            <w:tabs>
              <w:tab w:val="right" w:leader="dot" w:pos="9016"/>
            </w:tabs>
            <w:rPr>
              <w:rFonts w:asciiTheme="minorHAnsi" w:eastAsiaTheme="minorEastAsia" w:hAnsiTheme="minorHAnsi" w:cstheme="minorBidi"/>
              <w:noProof/>
              <w:sz w:val="22"/>
              <w:szCs w:val="22"/>
              <w:lang w:eastAsia="zh-CN"/>
            </w:rPr>
          </w:pPr>
          <w:r>
            <w:fldChar w:fldCharType="begin"/>
          </w:r>
          <w:r>
            <w:instrText xml:space="preserve"> HYPERLINK \l "_Toc59197354" </w:instrText>
          </w:r>
          <w:r>
            <w:rPr>
              <w:rPrChange w:id="32" w:author="Yu TIAN" w:date="2021-07-07T09:15:00Z">
                <w:rPr/>
              </w:rPrChange>
            </w:rPr>
            <w:fldChar w:fldCharType="separate"/>
          </w:r>
          <w:r w:rsidR="00ED40B9" w:rsidRPr="000F1E24">
            <w:rPr>
              <w:rStyle w:val="Hyperlink"/>
              <w:noProof/>
            </w:rPr>
            <w:t>Expanding the PRESS database</w:t>
          </w:r>
          <w:r w:rsidR="00ED40B9">
            <w:rPr>
              <w:noProof/>
              <w:webHidden/>
            </w:rPr>
            <w:tab/>
          </w:r>
          <w:r w:rsidR="00ED40B9">
            <w:rPr>
              <w:noProof/>
              <w:webHidden/>
            </w:rPr>
            <w:fldChar w:fldCharType="begin"/>
          </w:r>
          <w:r w:rsidR="00ED40B9">
            <w:rPr>
              <w:noProof/>
              <w:webHidden/>
            </w:rPr>
            <w:instrText xml:space="preserve"> PAGEREF _Toc59197354 \h </w:instrText>
          </w:r>
          <w:r w:rsidR="00ED40B9" w:rsidRPr="004D1F27">
            <w:rPr>
              <w:webHidden/>
              <w:rPrChange w:id="33" w:author="Eric Swanson" w:date="2021-07-07T09:15:00Z">
                <w:rPr>
                  <w:noProof/>
                  <w:webHidden/>
                </w:rPr>
              </w:rPrChange>
            </w:rPr>
          </w:r>
          <w:r w:rsidR="00ED40B9" w:rsidRPr="004D1F27">
            <w:rPr>
              <w:webHidden/>
              <w:rPrChange w:id="34" w:author="Eric Swanson" w:date="2021-07-07T09:15:00Z">
                <w:rPr>
                  <w:noProof/>
                  <w:webHidden/>
                </w:rPr>
              </w:rPrChange>
            </w:rPr>
            <w:fldChar w:fldCharType="separate"/>
          </w:r>
          <w:r w:rsidR="00ED40B9">
            <w:rPr>
              <w:noProof/>
              <w:webHidden/>
            </w:rPr>
            <w:t>10</w:t>
          </w:r>
          <w:r w:rsidR="00ED40B9">
            <w:rPr>
              <w:noProof/>
              <w:webHidden/>
            </w:rPr>
            <w:fldChar w:fldCharType="end"/>
          </w:r>
          <w:r>
            <w:rPr>
              <w:rPrChange w:id="35" w:author="Yu TIAN" w:date="2021-07-07T09:15:00Z">
                <w:rPr/>
              </w:rPrChange>
            </w:rPr>
            <w:fldChar w:fldCharType="end"/>
          </w:r>
        </w:p>
        <w:p w14:paraId="7FB229D9" w14:textId="77777777" w:rsidR="00ED40B9" w:rsidRDefault="00B16BFA">
          <w:pPr>
            <w:pStyle w:val="TOC3"/>
            <w:tabs>
              <w:tab w:val="right" w:leader="dot" w:pos="9016"/>
            </w:tabs>
            <w:rPr>
              <w:rFonts w:asciiTheme="minorHAnsi" w:eastAsiaTheme="minorEastAsia" w:hAnsiTheme="minorHAnsi" w:cstheme="minorBidi"/>
              <w:noProof/>
              <w:sz w:val="22"/>
              <w:szCs w:val="22"/>
              <w:lang w:eastAsia="zh-CN"/>
            </w:rPr>
          </w:pPr>
          <w:r>
            <w:fldChar w:fldCharType="begin"/>
          </w:r>
          <w:r>
            <w:instrText xml:space="preserve"> HYPERLINK \l "_Toc59197355" </w:instrText>
          </w:r>
          <w:r>
            <w:rPr>
              <w:rPrChange w:id="36" w:author="Yu TIAN" w:date="2021-07-07T09:15:00Z">
                <w:rPr/>
              </w:rPrChange>
            </w:rPr>
            <w:fldChar w:fldCharType="separate"/>
          </w:r>
          <w:r w:rsidR="00ED40B9" w:rsidRPr="000F1E24">
            <w:rPr>
              <w:rStyle w:val="Hyperlink"/>
              <w:noProof/>
            </w:rPr>
            <w:t>Exploring alternative data sources for aid flows on statistics</w:t>
          </w:r>
          <w:r w:rsidR="00ED40B9">
            <w:rPr>
              <w:noProof/>
              <w:webHidden/>
            </w:rPr>
            <w:tab/>
          </w:r>
          <w:r w:rsidR="00ED40B9">
            <w:rPr>
              <w:noProof/>
              <w:webHidden/>
            </w:rPr>
            <w:fldChar w:fldCharType="begin"/>
          </w:r>
          <w:r w:rsidR="00ED40B9">
            <w:rPr>
              <w:noProof/>
              <w:webHidden/>
            </w:rPr>
            <w:instrText xml:space="preserve"> PAGEREF _Toc59197355 \h </w:instrText>
          </w:r>
          <w:r w:rsidR="00ED40B9" w:rsidRPr="004D1F27">
            <w:rPr>
              <w:webHidden/>
              <w:rPrChange w:id="37" w:author="Eric Swanson" w:date="2021-07-07T09:15:00Z">
                <w:rPr>
                  <w:noProof/>
                  <w:webHidden/>
                </w:rPr>
              </w:rPrChange>
            </w:rPr>
          </w:r>
          <w:r w:rsidR="00ED40B9" w:rsidRPr="004D1F27">
            <w:rPr>
              <w:webHidden/>
              <w:rPrChange w:id="38" w:author="Eric Swanson" w:date="2021-07-07T09:15:00Z">
                <w:rPr>
                  <w:noProof/>
                  <w:webHidden/>
                </w:rPr>
              </w:rPrChange>
            </w:rPr>
            <w:fldChar w:fldCharType="separate"/>
          </w:r>
          <w:r w:rsidR="00ED40B9">
            <w:rPr>
              <w:noProof/>
              <w:webHidden/>
            </w:rPr>
            <w:t>10</w:t>
          </w:r>
          <w:r w:rsidR="00ED40B9">
            <w:rPr>
              <w:noProof/>
              <w:webHidden/>
            </w:rPr>
            <w:fldChar w:fldCharType="end"/>
          </w:r>
          <w:r>
            <w:rPr>
              <w:rPrChange w:id="39" w:author="Yu TIAN" w:date="2021-07-07T09:15:00Z">
                <w:rPr/>
              </w:rPrChange>
            </w:rPr>
            <w:fldChar w:fldCharType="end"/>
          </w:r>
        </w:p>
        <w:p w14:paraId="70FC75B8" w14:textId="77777777" w:rsidR="00ED40B9" w:rsidRDefault="00B16BFA">
          <w:pPr>
            <w:pStyle w:val="TOC3"/>
            <w:tabs>
              <w:tab w:val="right" w:leader="dot" w:pos="9016"/>
            </w:tabs>
            <w:rPr>
              <w:rFonts w:asciiTheme="minorHAnsi" w:eastAsiaTheme="minorEastAsia" w:hAnsiTheme="minorHAnsi" w:cstheme="minorBidi"/>
              <w:noProof/>
              <w:sz w:val="22"/>
              <w:szCs w:val="22"/>
              <w:lang w:eastAsia="zh-CN"/>
            </w:rPr>
          </w:pPr>
          <w:r>
            <w:fldChar w:fldCharType="begin"/>
          </w:r>
          <w:r>
            <w:instrText xml:space="preserve"> HYPERLINK \l "_Toc59197356" </w:instrText>
          </w:r>
          <w:r>
            <w:rPr>
              <w:rPrChange w:id="40" w:author="Yu TIAN" w:date="2021-07-07T09:15:00Z">
                <w:rPr/>
              </w:rPrChange>
            </w:rPr>
            <w:fldChar w:fldCharType="separate"/>
          </w:r>
          <w:r w:rsidR="00ED40B9" w:rsidRPr="000F1E24">
            <w:rPr>
              <w:rStyle w:val="Hyperlink"/>
              <w:noProof/>
            </w:rPr>
            <w:t>The International Aid Transparency Initiative (IATI)</w:t>
          </w:r>
          <w:r w:rsidR="00ED40B9">
            <w:rPr>
              <w:noProof/>
              <w:webHidden/>
            </w:rPr>
            <w:tab/>
          </w:r>
          <w:r w:rsidR="00ED40B9">
            <w:rPr>
              <w:noProof/>
              <w:webHidden/>
            </w:rPr>
            <w:fldChar w:fldCharType="begin"/>
          </w:r>
          <w:r w:rsidR="00ED40B9">
            <w:rPr>
              <w:noProof/>
              <w:webHidden/>
            </w:rPr>
            <w:instrText xml:space="preserve"> PAGEREF _Toc59197356 \h </w:instrText>
          </w:r>
          <w:r w:rsidR="00ED40B9" w:rsidRPr="004D1F27">
            <w:rPr>
              <w:webHidden/>
              <w:rPrChange w:id="41" w:author="Eric Swanson" w:date="2021-07-07T09:15:00Z">
                <w:rPr>
                  <w:noProof/>
                  <w:webHidden/>
                </w:rPr>
              </w:rPrChange>
            </w:rPr>
          </w:r>
          <w:r w:rsidR="00ED40B9" w:rsidRPr="004D1F27">
            <w:rPr>
              <w:webHidden/>
              <w:rPrChange w:id="42" w:author="Eric Swanson" w:date="2021-07-07T09:15:00Z">
                <w:rPr>
                  <w:noProof/>
                  <w:webHidden/>
                </w:rPr>
              </w:rPrChange>
            </w:rPr>
            <w:fldChar w:fldCharType="separate"/>
          </w:r>
          <w:r w:rsidR="00ED40B9">
            <w:rPr>
              <w:noProof/>
              <w:webHidden/>
            </w:rPr>
            <w:t>10</w:t>
          </w:r>
          <w:r w:rsidR="00ED40B9">
            <w:rPr>
              <w:noProof/>
              <w:webHidden/>
            </w:rPr>
            <w:fldChar w:fldCharType="end"/>
          </w:r>
          <w:r>
            <w:rPr>
              <w:rPrChange w:id="43" w:author="Yu TIAN" w:date="2021-07-07T09:15:00Z">
                <w:rPr/>
              </w:rPrChange>
            </w:rPr>
            <w:fldChar w:fldCharType="end"/>
          </w:r>
        </w:p>
        <w:p w14:paraId="203D18D8" w14:textId="77777777" w:rsidR="00ED40B9" w:rsidRDefault="00B16BFA">
          <w:pPr>
            <w:pStyle w:val="TOC3"/>
            <w:tabs>
              <w:tab w:val="right" w:leader="dot" w:pos="9016"/>
            </w:tabs>
            <w:rPr>
              <w:rFonts w:asciiTheme="minorHAnsi" w:eastAsiaTheme="minorEastAsia" w:hAnsiTheme="minorHAnsi" w:cstheme="minorBidi"/>
              <w:noProof/>
              <w:sz w:val="22"/>
              <w:szCs w:val="22"/>
              <w:lang w:eastAsia="zh-CN"/>
            </w:rPr>
          </w:pPr>
          <w:r>
            <w:fldChar w:fldCharType="begin"/>
          </w:r>
          <w:r>
            <w:instrText xml:space="preserve"> HYPERLINK \l "_Toc59197357" </w:instrText>
          </w:r>
          <w:r>
            <w:rPr>
              <w:rPrChange w:id="44" w:author="Yu TIAN" w:date="2021-07-07T09:15:00Z">
                <w:rPr/>
              </w:rPrChange>
            </w:rPr>
            <w:fldChar w:fldCharType="separate"/>
          </w:r>
          <w:r w:rsidR="00ED40B9" w:rsidRPr="000F1E24">
            <w:rPr>
              <w:rStyle w:val="Hyperlink"/>
              <w:noProof/>
            </w:rPr>
            <w:t>Donors’ transparency portals</w:t>
          </w:r>
          <w:r w:rsidR="00ED40B9">
            <w:rPr>
              <w:noProof/>
              <w:webHidden/>
            </w:rPr>
            <w:tab/>
          </w:r>
          <w:r w:rsidR="00ED40B9">
            <w:rPr>
              <w:noProof/>
              <w:webHidden/>
            </w:rPr>
            <w:fldChar w:fldCharType="begin"/>
          </w:r>
          <w:r w:rsidR="00ED40B9">
            <w:rPr>
              <w:noProof/>
              <w:webHidden/>
            </w:rPr>
            <w:instrText xml:space="preserve"> PAGEREF _Toc59197357 \h </w:instrText>
          </w:r>
          <w:r w:rsidR="00ED40B9" w:rsidRPr="004D1F27">
            <w:rPr>
              <w:webHidden/>
              <w:rPrChange w:id="45" w:author="Eric Swanson" w:date="2021-07-07T09:15:00Z">
                <w:rPr>
                  <w:noProof/>
                  <w:webHidden/>
                </w:rPr>
              </w:rPrChange>
            </w:rPr>
          </w:r>
          <w:r w:rsidR="00ED40B9" w:rsidRPr="004D1F27">
            <w:rPr>
              <w:webHidden/>
              <w:rPrChange w:id="46" w:author="Eric Swanson" w:date="2021-07-07T09:15:00Z">
                <w:rPr>
                  <w:noProof/>
                  <w:webHidden/>
                </w:rPr>
              </w:rPrChange>
            </w:rPr>
            <w:fldChar w:fldCharType="separate"/>
          </w:r>
          <w:r w:rsidR="00ED40B9">
            <w:rPr>
              <w:noProof/>
              <w:webHidden/>
            </w:rPr>
            <w:t>10</w:t>
          </w:r>
          <w:r w:rsidR="00ED40B9">
            <w:rPr>
              <w:noProof/>
              <w:webHidden/>
            </w:rPr>
            <w:fldChar w:fldCharType="end"/>
          </w:r>
          <w:r>
            <w:rPr>
              <w:rPrChange w:id="47" w:author="Yu TIAN" w:date="2021-07-07T09:15:00Z">
                <w:rPr/>
              </w:rPrChange>
            </w:rPr>
            <w:fldChar w:fldCharType="end"/>
          </w:r>
        </w:p>
        <w:p w14:paraId="62EED9D4" w14:textId="77777777" w:rsidR="00ED40B9" w:rsidRDefault="00B16BFA">
          <w:pPr>
            <w:pStyle w:val="TOC3"/>
            <w:tabs>
              <w:tab w:val="right" w:leader="dot" w:pos="9016"/>
            </w:tabs>
            <w:rPr>
              <w:rFonts w:asciiTheme="minorHAnsi" w:eastAsiaTheme="minorEastAsia" w:hAnsiTheme="minorHAnsi" w:cstheme="minorBidi"/>
              <w:noProof/>
              <w:sz w:val="22"/>
              <w:szCs w:val="22"/>
              <w:lang w:eastAsia="zh-CN"/>
            </w:rPr>
          </w:pPr>
          <w:r>
            <w:fldChar w:fldCharType="begin"/>
          </w:r>
          <w:r>
            <w:instrText xml:space="preserve"> HYPERLINK \l "_Toc59197358" </w:instrText>
          </w:r>
          <w:r>
            <w:rPr>
              <w:rPrChange w:id="48" w:author="Yu TIAN" w:date="2021-07-07T09:15:00Z">
                <w:rPr/>
              </w:rPrChange>
            </w:rPr>
            <w:fldChar w:fldCharType="separate"/>
          </w:r>
          <w:r w:rsidR="00ED40B9" w:rsidRPr="000F1E24">
            <w:rPr>
              <w:rStyle w:val="Hyperlink"/>
              <w:noProof/>
            </w:rPr>
            <w:t>Multilateral donors’ prospective reporting to the PRESS survey</w:t>
          </w:r>
          <w:r w:rsidR="00ED40B9">
            <w:rPr>
              <w:noProof/>
              <w:webHidden/>
            </w:rPr>
            <w:tab/>
          </w:r>
          <w:r w:rsidR="00ED40B9">
            <w:rPr>
              <w:noProof/>
              <w:webHidden/>
            </w:rPr>
            <w:fldChar w:fldCharType="begin"/>
          </w:r>
          <w:r w:rsidR="00ED40B9">
            <w:rPr>
              <w:noProof/>
              <w:webHidden/>
            </w:rPr>
            <w:instrText xml:space="preserve"> PAGEREF _Toc59197358 \h </w:instrText>
          </w:r>
          <w:r w:rsidR="00ED40B9" w:rsidRPr="004D1F27">
            <w:rPr>
              <w:webHidden/>
              <w:rPrChange w:id="49" w:author="Eric Swanson" w:date="2021-07-07T09:15:00Z">
                <w:rPr>
                  <w:noProof/>
                  <w:webHidden/>
                </w:rPr>
              </w:rPrChange>
            </w:rPr>
          </w:r>
          <w:r w:rsidR="00ED40B9" w:rsidRPr="004D1F27">
            <w:rPr>
              <w:webHidden/>
              <w:rPrChange w:id="50" w:author="Eric Swanson" w:date="2021-07-07T09:15:00Z">
                <w:rPr>
                  <w:noProof/>
                  <w:webHidden/>
                </w:rPr>
              </w:rPrChange>
            </w:rPr>
            <w:fldChar w:fldCharType="separate"/>
          </w:r>
          <w:r w:rsidR="00ED40B9">
            <w:rPr>
              <w:noProof/>
              <w:webHidden/>
            </w:rPr>
            <w:t>11</w:t>
          </w:r>
          <w:r w:rsidR="00ED40B9">
            <w:rPr>
              <w:noProof/>
              <w:webHidden/>
            </w:rPr>
            <w:fldChar w:fldCharType="end"/>
          </w:r>
          <w:r>
            <w:rPr>
              <w:rPrChange w:id="51" w:author="Yu TIAN" w:date="2021-07-07T09:15:00Z">
                <w:rPr/>
              </w:rPrChange>
            </w:rPr>
            <w:fldChar w:fldCharType="end"/>
          </w:r>
        </w:p>
        <w:p w14:paraId="00277F2C" w14:textId="77777777" w:rsidR="00ED40B9" w:rsidRDefault="00B16BFA">
          <w:pPr>
            <w:pStyle w:val="TOC3"/>
            <w:tabs>
              <w:tab w:val="right" w:leader="dot" w:pos="9016"/>
            </w:tabs>
            <w:rPr>
              <w:rFonts w:asciiTheme="minorHAnsi" w:eastAsiaTheme="minorEastAsia" w:hAnsiTheme="minorHAnsi" w:cstheme="minorBidi"/>
              <w:noProof/>
              <w:sz w:val="22"/>
              <w:szCs w:val="22"/>
              <w:lang w:eastAsia="zh-CN"/>
            </w:rPr>
          </w:pPr>
          <w:r>
            <w:fldChar w:fldCharType="begin"/>
          </w:r>
          <w:r>
            <w:instrText xml:space="preserve"> HYPERLINK \l "_Toc59197359" </w:instrText>
          </w:r>
          <w:r>
            <w:rPr>
              <w:rPrChange w:id="52" w:author="Yu TIAN" w:date="2021-07-07T09:15:00Z">
                <w:rPr/>
              </w:rPrChange>
            </w:rPr>
            <w:fldChar w:fldCharType="separate"/>
          </w:r>
          <w:r w:rsidR="00ED40B9" w:rsidRPr="000F1E24">
            <w:rPr>
              <w:rStyle w:val="Hyperlink"/>
              <w:noProof/>
            </w:rPr>
            <w:t>Addressing gaps in the alternative data sources</w:t>
          </w:r>
          <w:r w:rsidR="00ED40B9">
            <w:rPr>
              <w:noProof/>
              <w:webHidden/>
            </w:rPr>
            <w:tab/>
          </w:r>
          <w:r w:rsidR="00ED40B9">
            <w:rPr>
              <w:noProof/>
              <w:webHidden/>
            </w:rPr>
            <w:fldChar w:fldCharType="begin"/>
          </w:r>
          <w:r w:rsidR="00ED40B9">
            <w:rPr>
              <w:noProof/>
              <w:webHidden/>
            </w:rPr>
            <w:instrText xml:space="preserve"> PAGEREF _Toc59197359 \h </w:instrText>
          </w:r>
          <w:r w:rsidR="00ED40B9" w:rsidRPr="004D1F27">
            <w:rPr>
              <w:webHidden/>
              <w:rPrChange w:id="53" w:author="Eric Swanson" w:date="2021-07-07T09:15:00Z">
                <w:rPr>
                  <w:noProof/>
                  <w:webHidden/>
                </w:rPr>
              </w:rPrChange>
            </w:rPr>
          </w:r>
          <w:r w:rsidR="00ED40B9" w:rsidRPr="004D1F27">
            <w:rPr>
              <w:webHidden/>
              <w:rPrChange w:id="54" w:author="Eric Swanson" w:date="2021-07-07T09:15:00Z">
                <w:rPr>
                  <w:noProof/>
                  <w:webHidden/>
                </w:rPr>
              </w:rPrChange>
            </w:rPr>
            <w:fldChar w:fldCharType="separate"/>
          </w:r>
          <w:r w:rsidR="00ED40B9">
            <w:rPr>
              <w:noProof/>
              <w:webHidden/>
            </w:rPr>
            <w:t>13</w:t>
          </w:r>
          <w:r w:rsidR="00ED40B9">
            <w:rPr>
              <w:noProof/>
              <w:webHidden/>
            </w:rPr>
            <w:fldChar w:fldCharType="end"/>
          </w:r>
          <w:r>
            <w:rPr>
              <w:rPrChange w:id="55" w:author="Yu TIAN" w:date="2021-07-07T09:15:00Z">
                <w:rPr/>
              </w:rPrChange>
            </w:rPr>
            <w:fldChar w:fldCharType="end"/>
          </w:r>
        </w:p>
        <w:p w14:paraId="064676B5" w14:textId="77777777" w:rsidR="00ED40B9" w:rsidRDefault="00B16BFA">
          <w:pPr>
            <w:pStyle w:val="TOC3"/>
            <w:tabs>
              <w:tab w:val="right" w:leader="dot" w:pos="9016"/>
            </w:tabs>
            <w:rPr>
              <w:rFonts w:asciiTheme="minorHAnsi" w:eastAsiaTheme="minorEastAsia" w:hAnsiTheme="minorHAnsi" w:cstheme="minorBidi"/>
              <w:noProof/>
              <w:sz w:val="22"/>
              <w:szCs w:val="22"/>
              <w:lang w:eastAsia="zh-CN"/>
            </w:rPr>
          </w:pPr>
          <w:r>
            <w:fldChar w:fldCharType="begin"/>
          </w:r>
          <w:r>
            <w:instrText xml:space="preserve"> HYPERLINK \l "_Toc59197360" </w:instrText>
          </w:r>
          <w:r>
            <w:rPr>
              <w:rPrChange w:id="56" w:author="Yu TIAN" w:date="2021-07-07T09:15:00Z">
                <w:rPr/>
              </w:rPrChange>
            </w:rPr>
            <w:fldChar w:fldCharType="separate"/>
          </w:r>
          <w:r w:rsidR="00ED40B9" w:rsidRPr="000F1E24">
            <w:rPr>
              <w:rStyle w:val="Hyperlink"/>
              <w:noProof/>
            </w:rPr>
            <w:t>Linking the alternative sources: the new harmonised database</w:t>
          </w:r>
          <w:r w:rsidR="00ED40B9">
            <w:rPr>
              <w:noProof/>
              <w:webHidden/>
            </w:rPr>
            <w:tab/>
          </w:r>
          <w:r w:rsidR="00ED40B9">
            <w:rPr>
              <w:noProof/>
              <w:webHidden/>
            </w:rPr>
            <w:fldChar w:fldCharType="begin"/>
          </w:r>
          <w:r w:rsidR="00ED40B9">
            <w:rPr>
              <w:noProof/>
              <w:webHidden/>
            </w:rPr>
            <w:instrText xml:space="preserve"> PAGEREF _Toc59197360 \h </w:instrText>
          </w:r>
          <w:r w:rsidR="00ED40B9" w:rsidRPr="004D1F27">
            <w:rPr>
              <w:webHidden/>
              <w:rPrChange w:id="57" w:author="Eric Swanson" w:date="2021-07-07T09:15:00Z">
                <w:rPr>
                  <w:noProof/>
                  <w:webHidden/>
                </w:rPr>
              </w:rPrChange>
            </w:rPr>
          </w:r>
          <w:r w:rsidR="00ED40B9" w:rsidRPr="004D1F27">
            <w:rPr>
              <w:webHidden/>
              <w:rPrChange w:id="58" w:author="Eric Swanson" w:date="2021-07-07T09:15:00Z">
                <w:rPr>
                  <w:noProof/>
                  <w:webHidden/>
                </w:rPr>
              </w:rPrChange>
            </w:rPr>
            <w:fldChar w:fldCharType="separate"/>
          </w:r>
          <w:r w:rsidR="00ED40B9">
            <w:rPr>
              <w:noProof/>
              <w:webHidden/>
            </w:rPr>
            <w:t>14</w:t>
          </w:r>
          <w:r w:rsidR="00ED40B9">
            <w:rPr>
              <w:noProof/>
              <w:webHidden/>
            </w:rPr>
            <w:fldChar w:fldCharType="end"/>
          </w:r>
          <w:r>
            <w:rPr>
              <w:rPrChange w:id="59" w:author="Yu TIAN" w:date="2021-07-07T09:15:00Z">
                <w:rPr/>
              </w:rPrChange>
            </w:rPr>
            <w:fldChar w:fldCharType="end"/>
          </w:r>
        </w:p>
        <w:p w14:paraId="5844A850" w14:textId="77777777" w:rsidR="00ED40B9" w:rsidRDefault="00B16BFA">
          <w:pPr>
            <w:pStyle w:val="TOC3"/>
            <w:tabs>
              <w:tab w:val="right" w:leader="dot" w:pos="9016"/>
            </w:tabs>
            <w:rPr>
              <w:rFonts w:asciiTheme="minorHAnsi" w:eastAsiaTheme="minorEastAsia" w:hAnsiTheme="minorHAnsi" w:cstheme="minorBidi"/>
              <w:noProof/>
              <w:sz w:val="22"/>
              <w:szCs w:val="22"/>
              <w:lang w:eastAsia="zh-CN"/>
            </w:rPr>
          </w:pPr>
          <w:r>
            <w:fldChar w:fldCharType="begin"/>
          </w:r>
          <w:r>
            <w:instrText xml:space="preserve"> HYPERLINK \l "_Toc59197361" </w:instrText>
          </w:r>
          <w:r>
            <w:rPr>
              <w:rPrChange w:id="60" w:author="Yu TIAN" w:date="2021-07-07T09:15:00Z">
                <w:rPr/>
              </w:rPrChange>
            </w:rPr>
            <w:fldChar w:fldCharType="separate"/>
          </w:r>
          <w:r w:rsidR="00ED40B9" w:rsidRPr="000F1E24">
            <w:rPr>
              <w:rStyle w:val="Hyperlink"/>
              <w:noProof/>
            </w:rPr>
            <w:t>Bringing them together – nowcasting and forecasting with the new harmonised database</w:t>
          </w:r>
          <w:r w:rsidR="00ED40B9">
            <w:rPr>
              <w:noProof/>
              <w:webHidden/>
            </w:rPr>
            <w:tab/>
          </w:r>
          <w:r w:rsidR="00ED40B9">
            <w:rPr>
              <w:noProof/>
              <w:webHidden/>
            </w:rPr>
            <w:fldChar w:fldCharType="begin"/>
          </w:r>
          <w:r w:rsidR="00ED40B9">
            <w:rPr>
              <w:noProof/>
              <w:webHidden/>
            </w:rPr>
            <w:instrText xml:space="preserve"> PAGEREF _Toc59197361 \h </w:instrText>
          </w:r>
          <w:r w:rsidR="00ED40B9" w:rsidRPr="004D1F27">
            <w:rPr>
              <w:webHidden/>
              <w:rPrChange w:id="61" w:author="Eric Swanson" w:date="2021-07-07T09:15:00Z">
                <w:rPr>
                  <w:noProof/>
                  <w:webHidden/>
                </w:rPr>
              </w:rPrChange>
            </w:rPr>
          </w:r>
          <w:r w:rsidR="00ED40B9" w:rsidRPr="004D1F27">
            <w:rPr>
              <w:webHidden/>
              <w:rPrChange w:id="62" w:author="Eric Swanson" w:date="2021-07-07T09:15:00Z">
                <w:rPr>
                  <w:noProof/>
                  <w:webHidden/>
                </w:rPr>
              </w:rPrChange>
            </w:rPr>
            <w:fldChar w:fldCharType="separate"/>
          </w:r>
          <w:r w:rsidR="00ED40B9">
            <w:rPr>
              <w:noProof/>
              <w:webHidden/>
            </w:rPr>
            <w:t>15</w:t>
          </w:r>
          <w:r w:rsidR="00ED40B9">
            <w:rPr>
              <w:noProof/>
              <w:webHidden/>
            </w:rPr>
            <w:fldChar w:fldCharType="end"/>
          </w:r>
          <w:r>
            <w:rPr>
              <w:rPrChange w:id="63" w:author="Yu TIAN" w:date="2021-07-07T09:15:00Z">
                <w:rPr/>
              </w:rPrChange>
            </w:rPr>
            <w:fldChar w:fldCharType="end"/>
          </w:r>
        </w:p>
        <w:p w14:paraId="5CF9F3DE" w14:textId="77777777" w:rsidR="00ED40B9" w:rsidRDefault="00B16BFA">
          <w:pPr>
            <w:pStyle w:val="TOC2"/>
            <w:tabs>
              <w:tab w:val="right" w:leader="dot" w:pos="9016"/>
            </w:tabs>
            <w:rPr>
              <w:rFonts w:asciiTheme="minorHAnsi" w:eastAsiaTheme="minorEastAsia" w:hAnsiTheme="minorHAnsi" w:cstheme="minorBidi"/>
              <w:noProof/>
              <w:sz w:val="22"/>
              <w:szCs w:val="22"/>
              <w:lang w:eastAsia="zh-CN"/>
            </w:rPr>
          </w:pPr>
          <w:r>
            <w:fldChar w:fldCharType="begin"/>
          </w:r>
          <w:r>
            <w:instrText xml:space="preserve"> HYPERLINK \l "_Toc59197362" </w:instrText>
          </w:r>
          <w:r>
            <w:rPr>
              <w:rPrChange w:id="64" w:author="Yu TIAN" w:date="2021-07-07T09:15:00Z">
                <w:rPr/>
              </w:rPrChange>
            </w:rPr>
            <w:fldChar w:fldCharType="separate"/>
          </w:r>
          <w:r w:rsidR="00ED40B9" w:rsidRPr="000F1E24">
            <w:rPr>
              <w:rStyle w:val="Hyperlink"/>
              <w:noProof/>
            </w:rPr>
            <w:t>Conclusion</w:t>
          </w:r>
          <w:r w:rsidR="00ED40B9">
            <w:rPr>
              <w:noProof/>
              <w:webHidden/>
            </w:rPr>
            <w:tab/>
          </w:r>
          <w:r w:rsidR="00ED40B9">
            <w:rPr>
              <w:noProof/>
              <w:webHidden/>
            </w:rPr>
            <w:fldChar w:fldCharType="begin"/>
          </w:r>
          <w:r w:rsidR="00ED40B9">
            <w:rPr>
              <w:noProof/>
              <w:webHidden/>
            </w:rPr>
            <w:instrText xml:space="preserve"> PAGEREF _Toc59197362 \h </w:instrText>
          </w:r>
          <w:r w:rsidR="00ED40B9" w:rsidRPr="004D1F27">
            <w:rPr>
              <w:webHidden/>
              <w:rPrChange w:id="65" w:author="Eric Swanson" w:date="2021-07-07T09:15:00Z">
                <w:rPr>
                  <w:noProof/>
                  <w:webHidden/>
                </w:rPr>
              </w:rPrChange>
            </w:rPr>
          </w:r>
          <w:r w:rsidR="00ED40B9" w:rsidRPr="004D1F27">
            <w:rPr>
              <w:webHidden/>
              <w:rPrChange w:id="66" w:author="Eric Swanson" w:date="2021-07-07T09:15:00Z">
                <w:rPr>
                  <w:noProof/>
                  <w:webHidden/>
                </w:rPr>
              </w:rPrChange>
            </w:rPr>
            <w:fldChar w:fldCharType="separate"/>
          </w:r>
          <w:r w:rsidR="00ED40B9">
            <w:rPr>
              <w:noProof/>
              <w:webHidden/>
            </w:rPr>
            <w:t>15</w:t>
          </w:r>
          <w:r w:rsidR="00ED40B9">
            <w:rPr>
              <w:noProof/>
              <w:webHidden/>
            </w:rPr>
            <w:fldChar w:fldCharType="end"/>
          </w:r>
          <w:r>
            <w:rPr>
              <w:rPrChange w:id="67" w:author="Yu TIAN" w:date="2021-07-07T09:15:00Z">
                <w:rPr/>
              </w:rPrChange>
            </w:rPr>
            <w:fldChar w:fldCharType="end"/>
          </w:r>
        </w:p>
        <w:p w14:paraId="7C0D676F" w14:textId="77777777" w:rsidR="00ED40B9" w:rsidRDefault="00B16BFA">
          <w:pPr>
            <w:pStyle w:val="TOC1"/>
            <w:tabs>
              <w:tab w:val="right" w:leader="dot" w:pos="9016"/>
            </w:tabs>
            <w:rPr>
              <w:rFonts w:asciiTheme="minorHAnsi" w:eastAsiaTheme="minorEastAsia" w:hAnsiTheme="minorHAnsi" w:cstheme="minorBidi"/>
              <w:noProof/>
              <w:sz w:val="22"/>
              <w:szCs w:val="22"/>
              <w:lang w:eastAsia="zh-CN"/>
            </w:rPr>
          </w:pPr>
          <w:r>
            <w:fldChar w:fldCharType="begin"/>
          </w:r>
          <w:r>
            <w:instrText xml:space="preserve"> HYPERLINK \l "_Toc59197363" </w:instrText>
          </w:r>
          <w:r>
            <w:rPr>
              <w:rPrChange w:id="68" w:author="Yu TIAN" w:date="2021-07-07T09:15:00Z">
                <w:rPr/>
              </w:rPrChange>
            </w:rPr>
            <w:fldChar w:fldCharType="separate"/>
          </w:r>
          <w:r w:rsidR="00ED40B9" w:rsidRPr="000F1E24">
            <w:rPr>
              <w:rStyle w:val="Hyperlink"/>
              <w:noProof/>
            </w:rPr>
            <w:t>References</w:t>
          </w:r>
          <w:r w:rsidR="00ED40B9">
            <w:rPr>
              <w:noProof/>
              <w:webHidden/>
            </w:rPr>
            <w:tab/>
          </w:r>
          <w:r w:rsidR="00ED40B9">
            <w:rPr>
              <w:noProof/>
              <w:webHidden/>
            </w:rPr>
            <w:fldChar w:fldCharType="begin"/>
          </w:r>
          <w:r w:rsidR="00ED40B9">
            <w:rPr>
              <w:noProof/>
              <w:webHidden/>
            </w:rPr>
            <w:instrText xml:space="preserve"> PAGEREF _Toc59197363 \h </w:instrText>
          </w:r>
          <w:r w:rsidR="00ED40B9" w:rsidRPr="004D1F27">
            <w:rPr>
              <w:webHidden/>
              <w:rPrChange w:id="69" w:author="Eric Swanson" w:date="2021-07-07T09:15:00Z">
                <w:rPr>
                  <w:noProof/>
                  <w:webHidden/>
                </w:rPr>
              </w:rPrChange>
            </w:rPr>
          </w:r>
          <w:r w:rsidR="00ED40B9" w:rsidRPr="004D1F27">
            <w:rPr>
              <w:webHidden/>
              <w:rPrChange w:id="70" w:author="Eric Swanson" w:date="2021-07-07T09:15:00Z">
                <w:rPr>
                  <w:noProof/>
                  <w:webHidden/>
                </w:rPr>
              </w:rPrChange>
            </w:rPr>
            <w:fldChar w:fldCharType="separate"/>
          </w:r>
          <w:r w:rsidR="00ED40B9">
            <w:rPr>
              <w:noProof/>
              <w:webHidden/>
            </w:rPr>
            <w:t>21</w:t>
          </w:r>
          <w:r w:rsidR="00ED40B9">
            <w:rPr>
              <w:noProof/>
              <w:webHidden/>
            </w:rPr>
            <w:fldChar w:fldCharType="end"/>
          </w:r>
          <w:r>
            <w:rPr>
              <w:rPrChange w:id="71" w:author="Yu TIAN" w:date="2021-07-07T09:15:00Z">
                <w:rPr/>
              </w:rPrChange>
            </w:rPr>
            <w:fldChar w:fldCharType="end"/>
          </w:r>
        </w:p>
        <w:p w14:paraId="2945FAB9" w14:textId="77777777" w:rsidR="00ED40B9" w:rsidRDefault="00ED40B9">
          <w:r>
            <w:rPr>
              <w:b/>
              <w:bCs/>
              <w:noProof/>
            </w:rPr>
            <w:fldChar w:fldCharType="end"/>
          </w:r>
        </w:p>
      </w:sdtContent>
    </w:sdt>
    <w:p w14:paraId="7CB0462C" w14:textId="77777777" w:rsidR="00556367" w:rsidRPr="00556367" w:rsidRDefault="00ED40B9" w:rsidP="00680D2A">
      <w:pPr>
        <w:spacing w:before="0" w:after="160" w:line="259" w:lineRule="auto"/>
        <w:rPr>
          <w:lang w:eastAsia="fr-FR"/>
        </w:rPr>
      </w:pPr>
      <w:r>
        <w:rPr>
          <w:lang w:eastAsia="fr-FR"/>
        </w:rPr>
        <w:br w:type="page"/>
      </w:r>
    </w:p>
    <w:p w14:paraId="11810451" w14:textId="77777777" w:rsidR="00591ADD" w:rsidRPr="00591ADD" w:rsidRDefault="00ED40B9" w:rsidP="00680D2A">
      <w:pPr>
        <w:pStyle w:val="Heading2"/>
        <w:numPr>
          <w:ilvl w:val="0"/>
          <w:numId w:val="0"/>
        </w:numPr>
        <w:ind w:left="576" w:hanging="576"/>
        <w:rPr>
          <w:lang w:val="en-GB"/>
        </w:rPr>
      </w:pPr>
      <w:r>
        <w:rPr>
          <w:lang w:val="en-GB"/>
        </w:rPr>
        <w:lastRenderedPageBreak/>
        <w:t>Background</w:t>
      </w:r>
    </w:p>
    <w:p w14:paraId="1D8F547F" w14:textId="77777777" w:rsidR="002C050C" w:rsidRDefault="00060A61" w:rsidP="0056335F">
      <w:pPr>
        <w:tabs>
          <w:tab w:val="left" w:pos="567"/>
        </w:tabs>
        <w:spacing w:after="240" w:line="276" w:lineRule="auto"/>
        <w:jc w:val="both"/>
        <w:rPr>
          <w:rFonts w:ascii="Calibri" w:hAnsi="Calibri"/>
          <w:color w:val="000000"/>
        </w:rPr>
      </w:pPr>
      <w:r>
        <w:rPr>
          <w:rFonts w:ascii="Calibri" w:hAnsi="Calibri"/>
          <w:color w:val="000000"/>
        </w:rPr>
        <w:t>PARIS21 produces t</w:t>
      </w:r>
      <w:r w:rsidR="0056335F">
        <w:rPr>
          <w:rFonts w:ascii="Calibri" w:hAnsi="Calibri"/>
          <w:color w:val="000000"/>
        </w:rPr>
        <w:t xml:space="preserve">he Partner Report on Support to Statistics (PRESS) annually to report on trends in support to statistics. </w:t>
      </w:r>
      <w:r>
        <w:rPr>
          <w:rFonts w:ascii="Calibri" w:hAnsi="Calibri"/>
          <w:color w:val="000000"/>
        </w:rPr>
        <w:t xml:space="preserve">The methodology is applied retrospectively for all </w:t>
      </w:r>
      <w:r w:rsidR="00501AAE">
        <w:rPr>
          <w:rFonts w:ascii="Calibri" w:hAnsi="Calibri"/>
          <w:color w:val="000000"/>
        </w:rPr>
        <w:t xml:space="preserve">previous </w:t>
      </w:r>
      <w:r>
        <w:rPr>
          <w:rFonts w:ascii="Calibri" w:hAnsi="Calibri"/>
          <w:color w:val="000000"/>
        </w:rPr>
        <w:t>years t</w:t>
      </w:r>
      <w:r w:rsidR="0056335F">
        <w:rPr>
          <w:rFonts w:ascii="Calibri" w:hAnsi="Calibri"/>
          <w:color w:val="000000"/>
        </w:rPr>
        <w:t xml:space="preserve">o ensure comparability over time. This </w:t>
      </w:r>
      <w:r w:rsidR="000A1868">
        <w:rPr>
          <w:rFonts w:ascii="Calibri" w:hAnsi="Calibri"/>
          <w:color w:val="000000"/>
        </w:rPr>
        <w:t>document</w:t>
      </w:r>
      <w:r w:rsidR="0056335F">
        <w:rPr>
          <w:rFonts w:ascii="Calibri" w:hAnsi="Calibri"/>
          <w:color w:val="000000"/>
        </w:rPr>
        <w:t xml:space="preserve"> presents the methodology. </w:t>
      </w:r>
    </w:p>
    <w:p w14:paraId="1EA9410A" w14:textId="77777777" w:rsidR="007F1ACD" w:rsidRPr="007F1ACD" w:rsidRDefault="007F1ACD" w:rsidP="00680D2A">
      <w:pPr>
        <w:pStyle w:val="Heading2"/>
        <w:numPr>
          <w:ilvl w:val="0"/>
          <w:numId w:val="21"/>
        </w:numPr>
        <w:rPr>
          <w:lang w:val="en-GB"/>
        </w:rPr>
      </w:pPr>
      <w:bookmarkStart w:id="72" w:name="_Toc59197348"/>
      <w:bookmarkStart w:id="73" w:name="_Ref59200099"/>
      <w:r>
        <w:rPr>
          <w:lang w:val="en-GB"/>
        </w:rPr>
        <w:t>Monitoring funding to statistics with accuracy</w:t>
      </w:r>
      <w:bookmarkEnd w:id="72"/>
      <w:bookmarkEnd w:id="73"/>
    </w:p>
    <w:p w14:paraId="5E30D940" w14:textId="4D3BDD7C" w:rsidR="00FC75F1" w:rsidRDefault="007F1ACD" w:rsidP="0056335F">
      <w:pPr>
        <w:tabs>
          <w:tab w:val="left" w:pos="567"/>
        </w:tabs>
        <w:spacing w:after="240" w:line="276" w:lineRule="auto"/>
        <w:jc w:val="both"/>
        <w:rPr>
          <w:rFonts w:ascii="Calibri" w:hAnsi="Calibri"/>
          <w:color w:val="000000"/>
        </w:rPr>
      </w:pPr>
      <w:r>
        <w:rPr>
          <w:rFonts w:ascii="Calibri" w:hAnsi="Calibri"/>
          <w:color w:val="000000"/>
        </w:rPr>
        <w:t>This section provide</w:t>
      </w:r>
      <w:r w:rsidR="002C050C">
        <w:rPr>
          <w:rFonts w:ascii="Calibri" w:hAnsi="Calibri"/>
          <w:color w:val="000000"/>
        </w:rPr>
        <w:t>s</w:t>
      </w:r>
      <w:r>
        <w:rPr>
          <w:rFonts w:ascii="Calibri" w:hAnsi="Calibri"/>
          <w:color w:val="000000"/>
        </w:rPr>
        <w:t xml:space="preserve"> information on how to monitor support to statistics and how the </w:t>
      </w:r>
      <w:del w:id="74" w:author="Lorenz Noe" w:date="2021-03-08T17:14:00Z">
        <w:r>
          <w:rPr>
            <w:rFonts w:ascii="Calibri" w:hAnsi="Calibri"/>
            <w:color w:val="000000"/>
          </w:rPr>
          <w:delText xml:space="preserve">accurate </w:delText>
        </w:r>
      </w:del>
      <w:r>
        <w:rPr>
          <w:rFonts w:ascii="Calibri" w:hAnsi="Calibri"/>
          <w:color w:val="000000"/>
        </w:rPr>
        <w:t>data</w:t>
      </w:r>
      <w:r w:rsidR="00DD6837">
        <w:rPr>
          <w:rFonts w:ascii="Calibri" w:hAnsi="Calibri"/>
          <w:color w:val="000000"/>
        </w:rPr>
        <w:t xml:space="preserve"> of the PRESS</w:t>
      </w:r>
      <w:del w:id="75" w:author="Yu TIAN" w:date="2021-07-07T08:13:00Z">
        <w:r w:rsidR="00C72374" w:rsidDel="00B16BFA">
          <w:rPr>
            <w:rFonts w:ascii="Calibri" w:hAnsi="Calibri"/>
            <w:color w:val="000000"/>
          </w:rPr>
          <w:delText xml:space="preserve"> report</w:delText>
        </w:r>
      </w:del>
      <w:r>
        <w:rPr>
          <w:rFonts w:ascii="Calibri" w:hAnsi="Calibri"/>
          <w:color w:val="000000"/>
        </w:rPr>
        <w:t xml:space="preserve">, </w:t>
      </w:r>
      <w:r w:rsidR="00DD6837">
        <w:rPr>
          <w:rFonts w:ascii="Calibri" w:hAnsi="Calibri"/>
          <w:color w:val="000000"/>
        </w:rPr>
        <w:t xml:space="preserve">which is </w:t>
      </w:r>
      <w:r w:rsidR="00FC75F1">
        <w:rPr>
          <w:rFonts w:ascii="Calibri" w:hAnsi="Calibri"/>
          <w:color w:val="000000"/>
        </w:rPr>
        <w:t xml:space="preserve">also used </w:t>
      </w:r>
      <w:r>
        <w:rPr>
          <w:rFonts w:ascii="Calibri" w:hAnsi="Calibri"/>
          <w:color w:val="000000"/>
        </w:rPr>
        <w:t xml:space="preserve">for </w:t>
      </w:r>
      <w:r w:rsidR="00FC75F1">
        <w:rPr>
          <w:rFonts w:ascii="Calibri" w:hAnsi="Calibri"/>
          <w:color w:val="000000"/>
        </w:rPr>
        <w:t xml:space="preserve">reporting </w:t>
      </w:r>
      <w:r>
        <w:rPr>
          <w:rFonts w:ascii="Calibri" w:hAnsi="Calibri"/>
          <w:color w:val="000000"/>
        </w:rPr>
        <w:t>SDG indicator 17.19.1</w:t>
      </w:r>
      <w:r w:rsidR="00FC75F1">
        <w:rPr>
          <w:rFonts w:ascii="Calibri" w:hAnsi="Calibri"/>
          <w:color w:val="000000"/>
        </w:rPr>
        <w:t xml:space="preserve"> (“</w:t>
      </w:r>
      <w:r w:rsidR="00FC75F1" w:rsidRPr="00FC75F1">
        <w:rPr>
          <w:rFonts w:ascii="Calibri" w:hAnsi="Calibri"/>
          <w:color w:val="000000"/>
        </w:rPr>
        <w:t>Dollar Value of all resources made available to strengthen statistical capacity in developing countries</w:t>
      </w:r>
      <w:r w:rsidR="00FC75F1">
        <w:rPr>
          <w:rFonts w:ascii="Calibri" w:hAnsi="Calibri"/>
          <w:color w:val="000000"/>
        </w:rPr>
        <w:t>”)</w:t>
      </w:r>
      <w:r>
        <w:rPr>
          <w:rFonts w:ascii="Calibri" w:hAnsi="Calibri"/>
          <w:color w:val="000000"/>
        </w:rPr>
        <w:t xml:space="preserve">, </w:t>
      </w:r>
      <w:r w:rsidR="00501AAE">
        <w:rPr>
          <w:rFonts w:ascii="Calibri" w:hAnsi="Calibri"/>
          <w:color w:val="000000"/>
        </w:rPr>
        <w:t xml:space="preserve">is </w:t>
      </w:r>
      <w:r>
        <w:rPr>
          <w:rFonts w:ascii="Calibri" w:hAnsi="Calibri"/>
          <w:color w:val="000000"/>
        </w:rPr>
        <w:t xml:space="preserve">generated. </w:t>
      </w:r>
    </w:p>
    <w:p w14:paraId="130B4412" w14:textId="573FE658" w:rsidR="0056335F" w:rsidRDefault="00FC75F1" w:rsidP="008251A9">
      <w:pPr>
        <w:tabs>
          <w:tab w:val="left" w:pos="567"/>
        </w:tabs>
        <w:spacing w:after="240" w:line="276" w:lineRule="auto"/>
        <w:jc w:val="both"/>
        <w:rPr>
          <w:rFonts w:ascii="Calibri" w:hAnsi="Calibri"/>
          <w:color w:val="000000"/>
        </w:rPr>
      </w:pPr>
      <w:r>
        <w:rPr>
          <w:rFonts w:ascii="Calibri" w:hAnsi="Calibri"/>
          <w:color w:val="000000"/>
        </w:rPr>
        <w:t xml:space="preserve">The </w:t>
      </w:r>
      <w:r w:rsidR="0056335F">
        <w:rPr>
          <w:rFonts w:ascii="Calibri" w:hAnsi="Calibri"/>
          <w:color w:val="000000"/>
        </w:rPr>
        <w:t>PRESS</w:t>
      </w:r>
      <w:del w:id="76" w:author="Yu TIAN" w:date="2021-07-07T08:13:00Z">
        <w:r w:rsidR="0056335F" w:rsidDel="00B16BFA">
          <w:rPr>
            <w:rFonts w:ascii="Calibri" w:hAnsi="Calibri"/>
            <w:color w:val="000000"/>
          </w:rPr>
          <w:delText xml:space="preserve"> </w:delText>
        </w:r>
        <w:r w:rsidR="00C72374" w:rsidDel="00B16BFA">
          <w:rPr>
            <w:rFonts w:ascii="Calibri" w:hAnsi="Calibri"/>
            <w:color w:val="000000"/>
          </w:rPr>
          <w:delText>report</w:delText>
        </w:r>
      </w:del>
      <w:r w:rsidR="00C72374">
        <w:rPr>
          <w:rFonts w:ascii="Calibri" w:hAnsi="Calibri"/>
          <w:color w:val="000000"/>
        </w:rPr>
        <w:t xml:space="preserve"> </w:t>
      </w:r>
      <w:r w:rsidR="0056335F">
        <w:rPr>
          <w:rFonts w:ascii="Calibri" w:hAnsi="Calibri"/>
          <w:color w:val="000000"/>
        </w:rPr>
        <w:t>aims to provide a full picture of international support to statistics.</w:t>
      </w:r>
      <w:r w:rsidR="007F1ACD">
        <w:rPr>
          <w:rFonts w:ascii="Calibri" w:hAnsi="Calibri"/>
          <w:color w:val="000000"/>
        </w:rPr>
        <w:t xml:space="preserve"> To achieve this goal, </w:t>
      </w:r>
      <w:r w:rsidR="00501AAE">
        <w:rPr>
          <w:rFonts w:ascii="Calibri" w:hAnsi="Calibri"/>
          <w:color w:val="000000"/>
        </w:rPr>
        <w:t xml:space="preserve">it </w:t>
      </w:r>
      <w:r w:rsidR="007F1ACD">
        <w:rPr>
          <w:rFonts w:ascii="Calibri" w:hAnsi="Calibri"/>
          <w:color w:val="000000"/>
        </w:rPr>
        <w:t>mainly take</w:t>
      </w:r>
      <w:r w:rsidR="002C050C">
        <w:rPr>
          <w:rFonts w:ascii="Calibri" w:hAnsi="Calibri"/>
          <w:color w:val="000000"/>
        </w:rPr>
        <w:t>s</w:t>
      </w:r>
      <w:r w:rsidR="007F1ACD">
        <w:rPr>
          <w:rFonts w:ascii="Calibri" w:hAnsi="Calibri"/>
          <w:color w:val="000000"/>
        </w:rPr>
        <w:t xml:space="preserve"> advantage of </w:t>
      </w:r>
      <w:r w:rsidR="008251A9">
        <w:rPr>
          <w:rFonts w:ascii="Calibri" w:hAnsi="Calibri"/>
          <w:color w:val="000000"/>
        </w:rPr>
        <w:t xml:space="preserve">two </w:t>
      </w:r>
      <w:r w:rsidR="006738D1">
        <w:rPr>
          <w:rFonts w:ascii="Calibri" w:hAnsi="Calibri"/>
          <w:color w:val="000000"/>
        </w:rPr>
        <w:t xml:space="preserve">data </w:t>
      </w:r>
      <w:r w:rsidR="007F1ACD">
        <w:rPr>
          <w:rFonts w:ascii="Calibri" w:hAnsi="Calibri"/>
          <w:color w:val="000000"/>
        </w:rPr>
        <w:t>sources</w:t>
      </w:r>
      <w:r w:rsidR="0056335F">
        <w:rPr>
          <w:rFonts w:ascii="Calibri" w:hAnsi="Calibri"/>
          <w:color w:val="000000"/>
        </w:rPr>
        <w:t>:</w:t>
      </w:r>
    </w:p>
    <w:p w14:paraId="323F1585" w14:textId="77777777" w:rsidR="00CE7F72" w:rsidRPr="00680D2A" w:rsidRDefault="00CE7F72" w:rsidP="00680D2A">
      <w:pPr>
        <w:tabs>
          <w:tab w:val="left" w:pos="567"/>
        </w:tabs>
        <w:spacing w:after="240" w:line="276" w:lineRule="auto"/>
        <w:ind w:left="360"/>
        <w:jc w:val="both"/>
        <w:rPr>
          <w:rFonts w:asciiTheme="minorHAnsi" w:hAnsiTheme="minorHAnsi" w:cstheme="minorHAnsi"/>
          <w:b/>
          <w:i/>
          <w:color w:val="000000"/>
        </w:rPr>
      </w:pPr>
      <w:r w:rsidRPr="00680D2A">
        <w:rPr>
          <w:rFonts w:asciiTheme="minorHAnsi" w:hAnsiTheme="minorHAnsi" w:cstheme="minorHAnsi"/>
          <w:b/>
          <w:i/>
          <w:color w:val="000000"/>
        </w:rPr>
        <w:t>OECD’s Creditor Reporting System</w:t>
      </w:r>
    </w:p>
    <w:p w14:paraId="392964E3" w14:textId="69DF6A2E" w:rsidR="007F1ACD" w:rsidRPr="00680D2A" w:rsidRDefault="0056335F" w:rsidP="00680D2A">
      <w:pPr>
        <w:pStyle w:val="ListParagraph"/>
        <w:numPr>
          <w:ilvl w:val="0"/>
          <w:numId w:val="18"/>
        </w:numPr>
        <w:tabs>
          <w:tab w:val="left" w:pos="567"/>
        </w:tabs>
        <w:spacing w:after="240" w:line="276" w:lineRule="auto"/>
        <w:jc w:val="both"/>
        <w:rPr>
          <w:rFonts w:asciiTheme="minorHAnsi" w:hAnsiTheme="minorHAnsi" w:cstheme="minorHAnsi"/>
          <w:color w:val="000000"/>
        </w:rPr>
      </w:pPr>
      <w:r w:rsidRPr="00680D2A">
        <w:rPr>
          <w:rFonts w:asciiTheme="minorHAnsi" w:hAnsiTheme="minorHAnsi" w:cstheme="minorHAnsi"/>
          <w:color w:val="000000"/>
        </w:rPr>
        <w:t xml:space="preserve">The </w:t>
      </w:r>
      <w:del w:id="77" w:author="Lorenz Noe" w:date="2021-03-08T17:15:00Z">
        <w:r w:rsidRPr="00680D2A">
          <w:rPr>
            <w:rFonts w:asciiTheme="minorHAnsi" w:hAnsiTheme="minorHAnsi" w:cstheme="minorHAnsi"/>
            <w:color w:val="000000"/>
          </w:rPr>
          <w:delText xml:space="preserve">first is the </w:delText>
        </w:r>
      </w:del>
      <w:r w:rsidRPr="00680D2A">
        <w:rPr>
          <w:rFonts w:asciiTheme="minorHAnsi" w:hAnsiTheme="minorHAnsi" w:cstheme="minorHAnsi"/>
          <w:color w:val="000000"/>
        </w:rPr>
        <w:t>Organisation for Economic Co-operation and Development (OECD)</w:t>
      </w:r>
      <w:r w:rsidR="00501AAE">
        <w:rPr>
          <w:rFonts w:asciiTheme="minorHAnsi" w:hAnsiTheme="minorHAnsi" w:cstheme="minorHAnsi"/>
          <w:color w:val="000000"/>
        </w:rPr>
        <w:t>’s</w:t>
      </w:r>
      <w:r w:rsidR="00CE7F72" w:rsidRPr="00680D2A">
        <w:rPr>
          <w:rFonts w:asciiTheme="minorHAnsi" w:hAnsiTheme="minorHAnsi" w:cstheme="minorHAnsi"/>
          <w:color w:val="000000"/>
        </w:rPr>
        <w:t xml:space="preserve"> </w:t>
      </w:r>
      <w:r w:rsidRPr="00680D2A">
        <w:rPr>
          <w:rFonts w:asciiTheme="minorHAnsi" w:hAnsiTheme="minorHAnsi" w:cstheme="minorHAnsi"/>
          <w:color w:val="000000"/>
        </w:rPr>
        <w:t>Creditor Reporting System (CRS)</w:t>
      </w:r>
      <w:del w:id="78" w:author="Lorenz Noe" w:date="2021-03-08T17:15:00Z">
        <w:r w:rsidRPr="00680D2A">
          <w:rPr>
            <w:rFonts w:asciiTheme="minorHAnsi" w:hAnsiTheme="minorHAnsi" w:cstheme="minorHAnsi"/>
            <w:color w:val="000000"/>
          </w:rPr>
          <w:delText>, which</w:delText>
        </w:r>
      </w:del>
      <w:r w:rsidRPr="00680D2A">
        <w:rPr>
          <w:rFonts w:asciiTheme="minorHAnsi" w:hAnsiTheme="minorHAnsi" w:cstheme="minorHAnsi"/>
          <w:color w:val="000000"/>
        </w:rPr>
        <w:t xml:space="preserve"> records data from OECD Development Assistance Committee (DAC) members (donors) and some non-DAC donors. </w:t>
      </w:r>
      <w:r w:rsidR="00501AAE">
        <w:rPr>
          <w:rFonts w:asciiTheme="minorHAnsi" w:hAnsiTheme="minorHAnsi" w:cstheme="minorHAnsi"/>
          <w:color w:val="000000"/>
        </w:rPr>
        <w:t>This</w:t>
      </w:r>
      <w:r w:rsidR="00501AAE" w:rsidRPr="00680D2A">
        <w:rPr>
          <w:rFonts w:asciiTheme="minorHAnsi" w:hAnsiTheme="minorHAnsi" w:cstheme="minorHAnsi"/>
          <w:color w:val="000000"/>
        </w:rPr>
        <w:t xml:space="preserve"> </w:t>
      </w:r>
      <w:r w:rsidRPr="00680D2A">
        <w:rPr>
          <w:rFonts w:asciiTheme="minorHAnsi" w:hAnsiTheme="minorHAnsi" w:cstheme="minorHAnsi"/>
          <w:color w:val="000000"/>
        </w:rPr>
        <w:t xml:space="preserve">provides a comprehensive account of </w:t>
      </w:r>
      <w:r w:rsidR="00FC75F1" w:rsidRPr="00680D2A">
        <w:rPr>
          <w:rFonts w:asciiTheme="minorHAnsi" w:hAnsiTheme="minorHAnsi" w:cstheme="minorHAnsi"/>
          <w:color w:val="000000"/>
        </w:rPr>
        <w:t>Official D</w:t>
      </w:r>
      <w:r w:rsidRPr="00680D2A">
        <w:rPr>
          <w:rFonts w:asciiTheme="minorHAnsi" w:hAnsiTheme="minorHAnsi" w:cstheme="minorHAnsi"/>
          <w:color w:val="000000"/>
        </w:rPr>
        <w:t xml:space="preserve">evelopment </w:t>
      </w:r>
      <w:r w:rsidR="00FC75F1" w:rsidRPr="00680D2A">
        <w:rPr>
          <w:rFonts w:asciiTheme="minorHAnsi" w:hAnsiTheme="minorHAnsi" w:cstheme="minorHAnsi"/>
          <w:color w:val="000000"/>
        </w:rPr>
        <w:t>A</w:t>
      </w:r>
      <w:r w:rsidRPr="00680D2A">
        <w:rPr>
          <w:rFonts w:asciiTheme="minorHAnsi" w:hAnsiTheme="minorHAnsi" w:cstheme="minorHAnsi"/>
          <w:color w:val="000000"/>
        </w:rPr>
        <w:t>ssistance</w:t>
      </w:r>
      <w:r w:rsidR="00FC75F1" w:rsidRPr="00680D2A">
        <w:rPr>
          <w:rFonts w:asciiTheme="minorHAnsi" w:hAnsiTheme="minorHAnsi" w:cstheme="minorHAnsi"/>
          <w:color w:val="000000"/>
        </w:rPr>
        <w:t xml:space="preserve"> (ODA)</w:t>
      </w:r>
      <w:r w:rsidRPr="00680D2A">
        <w:rPr>
          <w:rFonts w:asciiTheme="minorHAnsi" w:hAnsiTheme="minorHAnsi" w:cstheme="minorHAnsi"/>
          <w:color w:val="000000"/>
        </w:rPr>
        <w:t>. Donors report to the CRS using specific codes for the sector</w:t>
      </w:r>
      <w:r w:rsidR="00FC75F1" w:rsidRPr="00680D2A">
        <w:rPr>
          <w:rFonts w:asciiTheme="minorHAnsi" w:hAnsiTheme="minorHAnsi" w:cstheme="minorHAnsi"/>
          <w:color w:val="000000"/>
        </w:rPr>
        <w:t>s</w:t>
      </w:r>
      <w:r w:rsidRPr="00680D2A">
        <w:rPr>
          <w:rFonts w:asciiTheme="minorHAnsi" w:hAnsiTheme="minorHAnsi" w:cstheme="minorHAnsi"/>
          <w:color w:val="000000"/>
        </w:rPr>
        <w:t xml:space="preserve"> targeted by their aid activity</w:t>
      </w:r>
      <w:r w:rsidR="00FC75F1" w:rsidRPr="00680D2A">
        <w:rPr>
          <w:rFonts w:asciiTheme="minorHAnsi" w:hAnsiTheme="minorHAnsi" w:cstheme="minorHAnsi"/>
          <w:color w:val="000000"/>
        </w:rPr>
        <w:t xml:space="preserve">. </w:t>
      </w:r>
      <w:del w:id="79" w:author="Eric Swanson" w:date="2021-03-09T11:28:00Z">
        <w:r w:rsidR="00FC75F1" w:rsidRPr="00680D2A">
          <w:rPr>
            <w:rFonts w:asciiTheme="minorHAnsi" w:hAnsiTheme="minorHAnsi" w:cstheme="minorHAnsi"/>
            <w:color w:val="000000"/>
          </w:rPr>
          <w:delText>The</w:delText>
        </w:r>
        <w:r w:rsidRPr="00680D2A">
          <w:rPr>
            <w:rFonts w:asciiTheme="minorHAnsi" w:hAnsiTheme="minorHAnsi" w:cstheme="minorHAnsi"/>
            <w:color w:val="000000"/>
          </w:rPr>
          <w:delText xml:space="preserve"> </w:delText>
        </w:r>
      </w:del>
      <w:r w:rsidR="00501AAE">
        <w:rPr>
          <w:rFonts w:asciiTheme="minorHAnsi" w:hAnsiTheme="minorHAnsi" w:cstheme="minorHAnsi"/>
          <w:color w:val="000000"/>
        </w:rPr>
        <w:t>S</w:t>
      </w:r>
      <w:r w:rsidRPr="00680D2A">
        <w:rPr>
          <w:rFonts w:asciiTheme="minorHAnsi" w:hAnsiTheme="minorHAnsi" w:cstheme="minorHAnsi"/>
          <w:color w:val="000000"/>
        </w:rPr>
        <w:t xml:space="preserve">tatistical </w:t>
      </w:r>
      <w:r w:rsidR="00501AAE">
        <w:rPr>
          <w:rFonts w:asciiTheme="minorHAnsi" w:hAnsiTheme="minorHAnsi" w:cstheme="minorHAnsi"/>
          <w:color w:val="000000"/>
        </w:rPr>
        <w:t>C</w:t>
      </w:r>
      <w:r w:rsidRPr="00680D2A">
        <w:rPr>
          <w:rFonts w:asciiTheme="minorHAnsi" w:hAnsiTheme="minorHAnsi" w:cstheme="minorHAnsi"/>
          <w:color w:val="000000"/>
        </w:rPr>
        <w:t xml:space="preserve">apacity </w:t>
      </w:r>
      <w:r w:rsidR="00501AAE">
        <w:rPr>
          <w:rFonts w:asciiTheme="minorHAnsi" w:hAnsiTheme="minorHAnsi" w:cstheme="minorHAnsi"/>
          <w:color w:val="000000"/>
        </w:rPr>
        <w:t>B</w:t>
      </w:r>
      <w:r w:rsidRPr="00680D2A">
        <w:rPr>
          <w:rFonts w:asciiTheme="minorHAnsi" w:hAnsiTheme="minorHAnsi" w:cstheme="minorHAnsi"/>
          <w:color w:val="000000"/>
        </w:rPr>
        <w:t>uilding (SCB) is designated by the sector code 16062</w:t>
      </w:r>
      <w:r w:rsidR="00501AAE">
        <w:rPr>
          <w:rFonts w:asciiTheme="minorHAnsi" w:hAnsiTheme="minorHAnsi" w:cstheme="minorHAnsi"/>
          <w:color w:val="000000"/>
        </w:rPr>
        <w:t>.</w:t>
      </w:r>
      <w:r w:rsidR="001B7A1A" w:rsidRPr="00680D2A">
        <w:rPr>
          <w:rStyle w:val="FootnoteReference"/>
          <w:rFonts w:asciiTheme="minorHAnsi" w:hAnsiTheme="minorHAnsi" w:cstheme="minorHAnsi"/>
          <w:color w:val="000000"/>
        </w:rPr>
        <w:footnoteReference w:id="2"/>
      </w:r>
      <w:ins w:id="80" w:author="Yu TIAN" w:date="2021-07-07T08:03:00Z">
        <w:r w:rsidR="00B16BFA">
          <w:rPr>
            <w:rFonts w:asciiTheme="minorHAnsi" w:hAnsiTheme="minorHAnsi" w:cstheme="minorHAnsi"/>
            <w:color w:val="000000"/>
          </w:rPr>
          <w:t xml:space="preserve"> </w:t>
        </w:r>
      </w:ins>
      <w:ins w:id="81" w:author="Yu TIAN" w:date="2021-07-07T08:07:00Z">
        <w:r w:rsidR="00B16BFA">
          <w:rPr>
            <w:rFonts w:asciiTheme="minorHAnsi" w:hAnsiTheme="minorHAnsi" w:cstheme="minorHAnsi"/>
            <w:color w:val="000000"/>
          </w:rPr>
          <w:t xml:space="preserve">Each </w:t>
        </w:r>
      </w:ins>
      <w:ins w:id="82" w:author="Yu TIAN" w:date="2021-07-07T08:03:00Z">
        <w:r w:rsidR="00B16BFA">
          <w:rPr>
            <w:rFonts w:asciiTheme="minorHAnsi" w:hAnsiTheme="minorHAnsi" w:cstheme="minorHAnsi"/>
            <w:color w:val="000000"/>
          </w:rPr>
          <w:t>activity reported in CRS can only be assigned with one</w:t>
        </w:r>
      </w:ins>
      <w:ins w:id="83" w:author="Yu TIAN" w:date="2021-07-07T08:05:00Z">
        <w:r w:rsidR="00B16BFA">
          <w:rPr>
            <w:rFonts w:asciiTheme="minorHAnsi" w:hAnsiTheme="minorHAnsi" w:cstheme="minorHAnsi"/>
            <w:color w:val="000000"/>
          </w:rPr>
          <w:t xml:space="preserve"> of the over 100 purpose codes</w:t>
        </w:r>
      </w:ins>
      <w:ins w:id="84" w:author="Yu TIAN" w:date="2021-07-07T08:06:00Z">
        <w:r w:rsidR="00B16BFA">
          <w:rPr>
            <w:rStyle w:val="FootnoteReference"/>
            <w:color w:val="000000"/>
          </w:rPr>
          <w:footnoteReference w:id="3"/>
        </w:r>
      </w:ins>
      <w:ins w:id="87" w:author="Yu TIAN" w:date="2021-07-07T08:07:00Z">
        <w:r w:rsidR="00B16BFA">
          <w:rPr>
            <w:rFonts w:asciiTheme="minorHAnsi" w:hAnsiTheme="minorHAnsi" w:cstheme="minorHAnsi"/>
            <w:color w:val="000000"/>
          </w:rPr>
          <w:t xml:space="preserve">. The use of code 16062 is </w:t>
        </w:r>
      </w:ins>
      <w:ins w:id="88" w:author="Yu TIAN" w:date="2021-07-07T08:08:00Z">
        <w:r w:rsidR="00B16BFA">
          <w:rPr>
            <w:rFonts w:asciiTheme="minorHAnsi" w:hAnsiTheme="minorHAnsi" w:cstheme="minorHAnsi"/>
            <w:color w:val="000000"/>
          </w:rPr>
          <w:t xml:space="preserve">limited </w:t>
        </w:r>
      </w:ins>
      <w:ins w:id="89" w:author="Yu TIAN" w:date="2021-07-07T08:07:00Z">
        <w:r w:rsidR="00B16BFA">
          <w:rPr>
            <w:rFonts w:asciiTheme="minorHAnsi" w:hAnsiTheme="minorHAnsi" w:cstheme="minorHAnsi"/>
            <w:color w:val="000000"/>
          </w:rPr>
          <w:t>by the reporter’s knowledge about the code, the</w:t>
        </w:r>
      </w:ins>
      <w:ins w:id="90" w:author="Yu TIAN" w:date="2021-07-07T08:08:00Z">
        <w:r w:rsidR="00B16BFA">
          <w:rPr>
            <w:rFonts w:asciiTheme="minorHAnsi" w:hAnsiTheme="minorHAnsi" w:cstheme="minorHAnsi"/>
            <w:color w:val="000000"/>
          </w:rPr>
          <w:t xml:space="preserve"> cross-cutting</w:t>
        </w:r>
      </w:ins>
      <w:ins w:id="91" w:author="Yu TIAN" w:date="2021-07-07T08:06:00Z">
        <w:r w:rsidR="00B16BFA">
          <w:rPr>
            <w:rFonts w:asciiTheme="minorHAnsi" w:hAnsiTheme="minorHAnsi" w:cstheme="minorHAnsi"/>
            <w:color w:val="000000"/>
          </w:rPr>
          <w:t xml:space="preserve"> </w:t>
        </w:r>
      </w:ins>
      <w:ins w:id="92" w:author="Yu TIAN" w:date="2021-07-07T08:08:00Z">
        <w:r w:rsidR="00B16BFA">
          <w:rPr>
            <w:rFonts w:asciiTheme="minorHAnsi" w:hAnsiTheme="minorHAnsi" w:cstheme="minorHAnsi"/>
            <w:color w:val="000000"/>
          </w:rPr>
          <w:t>nature of some activities and the lack of granularity in some reporting.</w:t>
        </w:r>
      </w:ins>
      <w:ins w:id="93" w:author="Yu TIAN" w:date="2021-07-07T08:09:00Z">
        <w:r w:rsidR="00B16BFA" w:rsidRPr="00B16BFA">
          <w:rPr>
            <w:rFonts w:asciiTheme="minorHAnsi" w:hAnsiTheme="minorHAnsi" w:cstheme="minorHAnsi"/>
            <w:color w:val="000000"/>
          </w:rPr>
          <w:t xml:space="preserve"> </w:t>
        </w:r>
      </w:ins>
      <w:moveToRangeStart w:id="94" w:author="Yu TIAN" w:date="2021-07-07T08:09:00Z" w:name="move76537766"/>
      <w:moveTo w:id="95" w:author="Yu TIAN" w:date="2021-07-07T08:09:00Z">
        <w:r w:rsidR="00B16BFA" w:rsidRPr="00680D2A">
          <w:rPr>
            <w:rFonts w:asciiTheme="minorHAnsi" w:hAnsiTheme="minorHAnsi" w:cstheme="minorHAnsi"/>
            <w:color w:val="000000"/>
          </w:rPr>
          <w:t xml:space="preserve">PARIS21 </w:t>
        </w:r>
        <w:r w:rsidR="00B16BFA">
          <w:rPr>
            <w:rFonts w:asciiTheme="minorHAnsi" w:hAnsiTheme="minorHAnsi" w:cstheme="minorHAnsi"/>
            <w:color w:val="000000"/>
          </w:rPr>
          <w:t>is seeking</w:t>
        </w:r>
        <w:r w:rsidR="00B16BFA" w:rsidRPr="00680D2A">
          <w:rPr>
            <w:rFonts w:asciiTheme="minorHAnsi" w:hAnsiTheme="minorHAnsi" w:cstheme="minorHAnsi"/>
            <w:color w:val="000000"/>
          </w:rPr>
          <w:t xml:space="preserve"> to reduce </w:t>
        </w:r>
        <w:r w:rsidR="00B16BFA">
          <w:rPr>
            <w:rFonts w:asciiTheme="minorHAnsi" w:hAnsiTheme="minorHAnsi" w:cstheme="minorHAnsi"/>
            <w:color w:val="000000"/>
          </w:rPr>
          <w:t>this</w:t>
        </w:r>
        <w:r w:rsidR="00B16BFA" w:rsidRPr="00680D2A">
          <w:rPr>
            <w:rFonts w:asciiTheme="minorHAnsi" w:hAnsiTheme="minorHAnsi" w:cstheme="minorHAnsi"/>
            <w:color w:val="000000"/>
          </w:rPr>
          <w:t xml:space="preserve"> usually</w:t>
        </w:r>
        <w:r w:rsidR="00B16BFA">
          <w:rPr>
            <w:rFonts w:asciiTheme="minorHAnsi" w:hAnsiTheme="minorHAnsi" w:cstheme="minorHAnsi"/>
            <w:color w:val="000000"/>
          </w:rPr>
          <w:t xml:space="preserve"> downward</w:t>
        </w:r>
        <w:r w:rsidR="00B16BFA" w:rsidRPr="00680D2A">
          <w:rPr>
            <w:rFonts w:asciiTheme="minorHAnsi" w:hAnsiTheme="minorHAnsi" w:cstheme="minorHAnsi"/>
            <w:color w:val="000000"/>
          </w:rPr>
          <w:t xml:space="preserve"> bias using a text analysis methodology (see </w:t>
        </w:r>
        <w:r w:rsidR="00B16BFA" w:rsidRPr="00680D2A">
          <w:rPr>
            <w:rFonts w:asciiTheme="minorHAnsi" w:hAnsiTheme="minorHAnsi" w:cstheme="minorHAnsi"/>
            <w:color w:val="000000"/>
          </w:rPr>
          <w:fldChar w:fldCharType="begin"/>
        </w:r>
        <w:r w:rsidR="00B16BFA" w:rsidRPr="00680D2A">
          <w:rPr>
            <w:rFonts w:asciiTheme="minorHAnsi" w:hAnsiTheme="minorHAnsi" w:cstheme="minorHAnsi"/>
            <w:color w:val="000000"/>
          </w:rPr>
          <w:instrText xml:space="preserve"> REF _Ref57304044 \h </w:instrText>
        </w:r>
        <w:r w:rsidR="00B16BFA" w:rsidRPr="00680D2A">
          <w:rPr>
            <w:rFonts w:asciiTheme="minorHAnsi" w:hAnsiTheme="minorHAnsi" w:cstheme="minorHAnsi"/>
          </w:rPr>
          <w:instrText xml:space="preserve"> \* MERGEFORMAT </w:instrText>
        </w:r>
        <w:r w:rsidR="00B16BFA" w:rsidRPr="00680D2A">
          <w:rPr>
            <w:rFonts w:asciiTheme="minorHAnsi" w:hAnsiTheme="minorHAnsi" w:cstheme="minorHAnsi"/>
            <w:color w:val="000000"/>
          </w:rPr>
        </w:r>
        <w:r w:rsidR="00B16BFA" w:rsidRPr="00680D2A">
          <w:rPr>
            <w:rFonts w:asciiTheme="minorHAnsi" w:hAnsiTheme="minorHAnsi" w:cstheme="minorHAnsi"/>
            <w:color w:val="000000"/>
          </w:rPr>
          <w:fldChar w:fldCharType="separate"/>
        </w:r>
        <w:r w:rsidR="00B16BFA" w:rsidRPr="00680D2A">
          <w:rPr>
            <w:rFonts w:asciiTheme="minorHAnsi" w:hAnsiTheme="minorHAnsi" w:cstheme="minorHAnsi"/>
          </w:rPr>
          <w:t xml:space="preserve">Box </w:t>
        </w:r>
        <w:r w:rsidR="00B16BFA" w:rsidRPr="00680D2A">
          <w:rPr>
            <w:rFonts w:asciiTheme="minorHAnsi" w:hAnsiTheme="minorHAnsi" w:cstheme="minorHAnsi"/>
            <w:noProof/>
          </w:rPr>
          <w:t>1</w:t>
        </w:r>
        <w:r w:rsidR="00B16BFA" w:rsidRPr="00680D2A">
          <w:rPr>
            <w:rFonts w:asciiTheme="minorHAnsi" w:hAnsiTheme="minorHAnsi" w:cstheme="minorHAnsi"/>
            <w:color w:val="000000"/>
          </w:rPr>
          <w:fldChar w:fldCharType="end"/>
        </w:r>
        <w:r w:rsidR="00B16BFA" w:rsidRPr="00680D2A">
          <w:rPr>
            <w:rFonts w:asciiTheme="minorHAnsi" w:hAnsiTheme="minorHAnsi" w:cstheme="minorHAnsi"/>
            <w:color w:val="000000"/>
          </w:rPr>
          <w:t>).</w:t>
        </w:r>
        <w:del w:id="96" w:author="Yu TIAN" w:date="2021-07-07T08:09:00Z">
          <w:r w:rsidR="00B16BFA" w:rsidRPr="00680D2A" w:rsidDel="00B16BFA">
            <w:rPr>
              <w:rFonts w:asciiTheme="minorHAnsi" w:hAnsiTheme="minorHAnsi" w:cstheme="minorHAnsi"/>
              <w:color w:val="000000"/>
            </w:rPr>
            <w:delText xml:space="preserve"> </w:delText>
          </w:r>
        </w:del>
      </w:moveTo>
      <w:moveToRangeEnd w:id="94"/>
      <w:del w:id="97" w:author="Yu TIAN" w:date="2021-07-07T08:03:00Z">
        <w:r w:rsidRPr="00680D2A" w:rsidDel="00B16BFA">
          <w:rPr>
            <w:rFonts w:asciiTheme="minorHAnsi" w:hAnsiTheme="minorHAnsi" w:cstheme="minorHAnsi"/>
            <w:color w:val="000000"/>
          </w:rPr>
          <w:delText xml:space="preserve"> </w:delText>
        </w:r>
        <w:commentRangeStart w:id="98"/>
        <w:r w:rsidRPr="00680D2A" w:rsidDel="00B16BFA">
          <w:rPr>
            <w:rFonts w:asciiTheme="minorHAnsi" w:hAnsiTheme="minorHAnsi" w:cstheme="minorHAnsi"/>
            <w:color w:val="000000"/>
          </w:rPr>
          <w:delText>However,</w:delText>
        </w:r>
      </w:del>
      <w:r w:rsidRPr="00680D2A">
        <w:rPr>
          <w:rFonts w:asciiTheme="minorHAnsi" w:hAnsiTheme="minorHAnsi" w:cstheme="minorHAnsi"/>
          <w:color w:val="000000"/>
        </w:rPr>
        <w:t xml:space="preserve"> </w:t>
      </w:r>
      <w:bookmarkStart w:id="99" w:name="_GoBack"/>
      <w:bookmarkEnd w:id="99"/>
      <w:commentRangeStart w:id="100"/>
      <w:del w:id="101" w:author="Yu TIAN" w:date="2021-07-07T09:16:00Z">
        <w:r w:rsidRPr="00680D2A" w:rsidDel="00F83072">
          <w:rPr>
            <w:rFonts w:asciiTheme="minorHAnsi" w:hAnsiTheme="minorHAnsi" w:cstheme="minorHAnsi"/>
            <w:color w:val="000000"/>
          </w:rPr>
          <w:delText xml:space="preserve">when </w:delText>
        </w:r>
      </w:del>
      <w:del w:id="102" w:author="Yu TIAN" w:date="2021-07-07T08:02:00Z">
        <w:r w:rsidR="00FC75F1" w:rsidRPr="00680D2A" w:rsidDel="00B16BFA">
          <w:rPr>
            <w:rFonts w:asciiTheme="minorHAnsi" w:hAnsiTheme="minorHAnsi" w:cstheme="minorHAnsi"/>
            <w:color w:val="000000"/>
          </w:rPr>
          <w:delText>statistical capacity building</w:delText>
        </w:r>
        <w:r w:rsidRPr="00680D2A" w:rsidDel="00B16BFA">
          <w:rPr>
            <w:rFonts w:asciiTheme="minorHAnsi" w:hAnsiTheme="minorHAnsi" w:cstheme="minorHAnsi"/>
            <w:color w:val="000000"/>
          </w:rPr>
          <w:delText xml:space="preserve"> </w:delText>
        </w:r>
      </w:del>
      <w:del w:id="103" w:author="Yu TIAN" w:date="2021-07-07T09:16:00Z">
        <w:r w:rsidRPr="00680D2A" w:rsidDel="00F83072">
          <w:rPr>
            <w:rFonts w:asciiTheme="minorHAnsi" w:hAnsiTheme="minorHAnsi" w:cstheme="minorHAnsi"/>
            <w:color w:val="000000"/>
          </w:rPr>
          <w:delText>is a component of a larger project</w:delText>
        </w:r>
        <w:commentRangeEnd w:id="100"/>
        <w:r w:rsidR="00734B38" w:rsidDel="00F83072">
          <w:rPr>
            <w:rStyle w:val="CommentReference"/>
          </w:rPr>
          <w:commentReference w:id="100"/>
        </w:r>
        <w:r w:rsidRPr="00680D2A" w:rsidDel="00F83072">
          <w:rPr>
            <w:rFonts w:asciiTheme="minorHAnsi" w:hAnsiTheme="minorHAnsi" w:cstheme="minorHAnsi"/>
            <w:color w:val="000000"/>
          </w:rPr>
          <w:delText xml:space="preserve">, it is not identified by this code, which causes the CRS figures to </w:delText>
        </w:r>
        <w:r w:rsidR="00FC75F1" w:rsidRPr="00680D2A" w:rsidDel="00F83072">
          <w:rPr>
            <w:rFonts w:asciiTheme="minorHAnsi" w:hAnsiTheme="minorHAnsi" w:cstheme="minorHAnsi"/>
            <w:color w:val="000000"/>
          </w:rPr>
          <w:delText>misestimate</w:delText>
        </w:r>
        <w:r w:rsidRPr="00680D2A" w:rsidDel="00F83072">
          <w:rPr>
            <w:rFonts w:asciiTheme="minorHAnsi" w:hAnsiTheme="minorHAnsi" w:cstheme="minorHAnsi"/>
            <w:color w:val="000000"/>
          </w:rPr>
          <w:delText xml:space="preserve"> actual levels of support for international aid.</w:delText>
        </w:r>
        <w:commentRangeEnd w:id="98"/>
        <w:r w:rsidR="00E85780" w:rsidRPr="004605D3" w:rsidDel="00F83072">
          <w:rPr>
            <w:rStyle w:val="CommentReference"/>
          </w:rPr>
          <w:commentReference w:id="98"/>
        </w:r>
        <w:r w:rsidRPr="00680D2A" w:rsidDel="00F83072">
          <w:rPr>
            <w:rFonts w:asciiTheme="minorHAnsi" w:hAnsiTheme="minorHAnsi" w:cstheme="minorHAnsi"/>
            <w:color w:val="000000"/>
          </w:rPr>
          <w:delText xml:space="preserve"> </w:delText>
        </w:r>
      </w:del>
      <w:moveFromRangeStart w:id="104" w:author="Yu TIAN" w:date="2021-07-07T08:09:00Z" w:name="move76537766"/>
      <w:moveFrom w:id="105" w:author="Yu TIAN" w:date="2021-07-07T08:09:00Z">
        <w:r w:rsidRPr="00680D2A" w:rsidDel="00B16BFA">
          <w:rPr>
            <w:rFonts w:asciiTheme="minorHAnsi" w:hAnsiTheme="minorHAnsi" w:cstheme="minorHAnsi"/>
            <w:color w:val="000000"/>
          </w:rPr>
          <w:t xml:space="preserve">PARIS21 </w:t>
        </w:r>
        <w:r w:rsidR="00501AAE" w:rsidDel="00B16BFA">
          <w:rPr>
            <w:rFonts w:asciiTheme="minorHAnsi" w:hAnsiTheme="minorHAnsi" w:cstheme="minorHAnsi"/>
            <w:color w:val="000000"/>
          </w:rPr>
          <w:t>is seeking</w:t>
        </w:r>
        <w:r w:rsidR="00501AAE" w:rsidRPr="00680D2A" w:rsidDel="00B16BFA">
          <w:rPr>
            <w:rFonts w:asciiTheme="minorHAnsi" w:hAnsiTheme="minorHAnsi" w:cstheme="minorHAnsi"/>
            <w:color w:val="000000"/>
          </w:rPr>
          <w:t xml:space="preserve"> </w:t>
        </w:r>
        <w:r w:rsidR="00633DD9" w:rsidRPr="00680D2A" w:rsidDel="00B16BFA">
          <w:rPr>
            <w:rFonts w:asciiTheme="minorHAnsi" w:hAnsiTheme="minorHAnsi" w:cstheme="minorHAnsi"/>
            <w:color w:val="000000"/>
          </w:rPr>
          <w:t xml:space="preserve">to reduce </w:t>
        </w:r>
        <w:r w:rsidR="00501AAE" w:rsidDel="00B16BFA">
          <w:rPr>
            <w:rFonts w:asciiTheme="minorHAnsi" w:hAnsiTheme="minorHAnsi" w:cstheme="minorHAnsi"/>
            <w:color w:val="000000"/>
          </w:rPr>
          <w:t>this</w:t>
        </w:r>
        <w:r w:rsidR="00501AAE" w:rsidRPr="00680D2A" w:rsidDel="00B16BFA">
          <w:rPr>
            <w:rFonts w:asciiTheme="minorHAnsi" w:hAnsiTheme="minorHAnsi" w:cstheme="minorHAnsi"/>
            <w:color w:val="000000"/>
          </w:rPr>
          <w:t xml:space="preserve"> </w:t>
        </w:r>
        <w:r w:rsidR="0061170A" w:rsidRPr="00680D2A" w:rsidDel="00B16BFA">
          <w:rPr>
            <w:rFonts w:asciiTheme="minorHAnsi" w:hAnsiTheme="minorHAnsi" w:cstheme="minorHAnsi"/>
            <w:color w:val="000000"/>
          </w:rPr>
          <w:t>usually</w:t>
        </w:r>
        <w:r w:rsidR="0061170A" w:rsidDel="00B16BFA">
          <w:rPr>
            <w:rFonts w:asciiTheme="minorHAnsi" w:hAnsiTheme="minorHAnsi" w:cstheme="minorHAnsi"/>
            <w:color w:val="000000"/>
          </w:rPr>
          <w:t xml:space="preserve"> downward</w:t>
        </w:r>
        <w:r w:rsidR="00633DD9" w:rsidRPr="00680D2A" w:rsidDel="00B16BFA">
          <w:rPr>
            <w:rFonts w:asciiTheme="minorHAnsi" w:hAnsiTheme="minorHAnsi" w:cstheme="minorHAnsi"/>
            <w:color w:val="000000"/>
          </w:rPr>
          <w:t xml:space="preserve"> bias using a text analysis methodology (see </w:t>
        </w:r>
        <w:r w:rsidR="00633DD9" w:rsidRPr="00680D2A" w:rsidDel="00B16BFA">
          <w:rPr>
            <w:rFonts w:asciiTheme="minorHAnsi" w:hAnsiTheme="minorHAnsi" w:cstheme="minorHAnsi"/>
            <w:color w:val="000000"/>
          </w:rPr>
          <w:fldChar w:fldCharType="begin"/>
        </w:r>
        <w:r w:rsidR="00633DD9" w:rsidRPr="00680D2A" w:rsidDel="00B16BFA">
          <w:rPr>
            <w:rFonts w:asciiTheme="minorHAnsi" w:hAnsiTheme="minorHAnsi" w:cstheme="minorHAnsi"/>
            <w:color w:val="000000"/>
          </w:rPr>
          <w:instrText xml:space="preserve"> REF _Ref57304044 \h </w:instrText>
        </w:r>
        <w:r w:rsidR="00CE7F72" w:rsidRPr="00680D2A" w:rsidDel="00B16BFA">
          <w:rPr>
            <w:rFonts w:asciiTheme="minorHAnsi" w:hAnsiTheme="minorHAnsi" w:cstheme="minorHAnsi"/>
          </w:rPr>
          <w:instrText xml:space="preserve"> \* MERGEFORMAT </w:instrText>
        </w:r>
        <w:r w:rsidR="00633DD9" w:rsidRPr="00680D2A" w:rsidDel="00B16BFA">
          <w:rPr>
            <w:rFonts w:asciiTheme="minorHAnsi" w:hAnsiTheme="minorHAnsi" w:cstheme="minorHAnsi"/>
            <w:color w:val="000000"/>
          </w:rPr>
        </w:r>
        <w:r w:rsidR="00633DD9" w:rsidRPr="004D1F27" w:rsidDel="00B16BFA">
          <w:rPr>
            <w:rFonts w:asciiTheme="minorHAnsi" w:hAnsiTheme="minorHAnsi"/>
            <w:color w:val="000000"/>
            <w:rPrChange w:id="106" w:author="Eric Swanson" w:date="2021-07-07T09:15:00Z">
              <w:rPr>
                <w:rFonts w:asciiTheme="minorHAnsi" w:hAnsiTheme="minorHAnsi" w:cstheme="minorHAnsi"/>
                <w:color w:val="000000"/>
              </w:rPr>
            </w:rPrChange>
          </w:rPr>
          <w:fldChar w:fldCharType="separate"/>
        </w:r>
        <w:r w:rsidR="00633DD9" w:rsidRPr="00680D2A" w:rsidDel="00B16BFA">
          <w:rPr>
            <w:rFonts w:asciiTheme="minorHAnsi" w:hAnsiTheme="minorHAnsi" w:cstheme="minorHAnsi"/>
          </w:rPr>
          <w:t xml:space="preserve">Box </w:t>
        </w:r>
        <w:r w:rsidR="00633DD9" w:rsidRPr="00680D2A" w:rsidDel="00B16BFA">
          <w:rPr>
            <w:rFonts w:asciiTheme="minorHAnsi" w:hAnsiTheme="minorHAnsi" w:cstheme="minorHAnsi"/>
            <w:noProof/>
          </w:rPr>
          <w:t>1</w:t>
        </w:r>
        <w:r w:rsidR="00633DD9" w:rsidRPr="00680D2A" w:rsidDel="00B16BFA">
          <w:rPr>
            <w:rFonts w:asciiTheme="minorHAnsi" w:hAnsiTheme="minorHAnsi" w:cstheme="minorHAnsi"/>
            <w:color w:val="000000"/>
          </w:rPr>
          <w:fldChar w:fldCharType="end"/>
        </w:r>
        <w:r w:rsidR="00633DD9" w:rsidRPr="00680D2A" w:rsidDel="00B16BFA">
          <w:rPr>
            <w:rFonts w:asciiTheme="minorHAnsi" w:hAnsiTheme="minorHAnsi" w:cstheme="minorHAnsi"/>
            <w:color w:val="000000"/>
          </w:rPr>
          <w:t>)</w:t>
        </w:r>
        <w:r w:rsidRPr="00680D2A" w:rsidDel="00B16BFA">
          <w:rPr>
            <w:rFonts w:asciiTheme="minorHAnsi" w:hAnsiTheme="minorHAnsi" w:cstheme="minorHAnsi"/>
            <w:color w:val="000000"/>
          </w:rPr>
          <w:t xml:space="preserve">. </w:t>
        </w:r>
      </w:moveFrom>
      <w:moveFromRangeEnd w:id="104"/>
    </w:p>
    <w:p w14:paraId="04101C94" w14:textId="77777777" w:rsidR="001B7A1A" w:rsidRPr="00680D2A" w:rsidRDefault="001B7A1A" w:rsidP="0056335F">
      <w:pPr>
        <w:tabs>
          <w:tab w:val="left" w:pos="567"/>
        </w:tabs>
        <w:spacing w:after="240" w:line="276" w:lineRule="auto"/>
        <w:jc w:val="both"/>
        <w:rPr>
          <w:rFonts w:asciiTheme="minorHAnsi" w:hAnsiTheme="minorHAnsi" w:cstheme="minorHAnsi"/>
          <w:color w:val="000000"/>
        </w:rPr>
      </w:pPr>
    </w:p>
    <w:p w14:paraId="79251182" w14:textId="55A1E673" w:rsidR="005D222B" w:rsidRPr="00680D2A" w:rsidRDefault="00C74AFE" w:rsidP="0056335F">
      <w:pPr>
        <w:tabs>
          <w:tab w:val="left" w:pos="567"/>
        </w:tabs>
        <w:spacing w:after="240" w:line="276" w:lineRule="auto"/>
        <w:jc w:val="both"/>
        <w:rPr>
          <w:rFonts w:asciiTheme="minorHAnsi" w:hAnsiTheme="minorHAnsi" w:cstheme="minorHAnsi"/>
          <w:color w:val="000000"/>
        </w:rPr>
      </w:pPr>
      <w:commentRangeStart w:id="107"/>
      <w:commentRangeStart w:id="108"/>
      <w:commentRangeStart w:id="109"/>
      <w:r w:rsidRPr="00680D2A">
        <w:rPr>
          <w:rFonts w:asciiTheme="minorHAnsi" w:hAnsiTheme="minorHAnsi" w:cstheme="minorHAnsi"/>
          <w:noProof/>
          <w:color w:val="000000"/>
          <w:lang w:eastAsia="zh-CN"/>
        </w:rPr>
        <w:lastRenderedPageBreak/>
        <mc:AlternateContent>
          <mc:Choice Requires="wps">
            <w:drawing>
              <wp:inline distT="0" distB="0" distL="0" distR="0" wp14:anchorId="18E64833" wp14:editId="556C871F">
                <wp:extent cx="5597718" cy="7040880"/>
                <wp:effectExtent l="0" t="0" r="22225" b="26670"/>
                <wp:docPr id="6" name="Text Box 6"/>
                <wp:cNvGraphicFramePr/>
                <a:graphic xmlns:a="http://schemas.openxmlformats.org/drawingml/2006/main">
                  <a:graphicData uri="http://schemas.microsoft.com/office/word/2010/wordprocessingShape">
                    <wps:wsp>
                      <wps:cNvSpPr txBox="1"/>
                      <wps:spPr>
                        <a:xfrm>
                          <a:off x="0" y="0"/>
                          <a:ext cx="5597718" cy="7040880"/>
                        </a:xfrm>
                        <a:prstGeom prst="rect">
                          <a:avLst/>
                        </a:prstGeom>
                        <a:solidFill>
                          <a:schemeClr val="lt1"/>
                        </a:solidFill>
                        <a:ln w="6350">
                          <a:solidFill>
                            <a:prstClr val="black"/>
                          </a:solidFill>
                        </a:ln>
                      </wps:spPr>
                      <wps:txbx>
                        <w:txbxContent>
                          <w:p w14:paraId="0A25BE7E" w14:textId="77777777" w:rsidR="00B16BFA" w:rsidRDefault="00B16BFA" w:rsidP="00633DD9">
                            <w:pPr>
                              <w:pStyle w:val="Caption"/>
                            </w:pPr>
                            <w:bookmarkStart w:id="110" w:name="_Ref57304044"/>
                            <w:r>
                              <w:t xml:space="preserve">Box </w:t>
                            </w:r>
                            <w:r>
                              <w:fldChar w:fldCharType="begin"/>
                            </w:r>
                            <w:r>
                              <w:instrText xml:space="preserve"> SEQ Box \* ARABIC </w:instrText>
                            </w:r>
                            <w:r>
                              <w:fldChar w:fldCharType="separate"/>
                            </w:r>
                            <w:r>
                              <w:rPr>
                                <w:noProof/>
                              </w:rPr>
                              <w:t>1</w:t>
                            </w:r>
                            <w:r>
                              <w:rPr>
                                <w:noProof/>
                              </w:rPr>
                              <w:fldChar w:fldCharType="end"/>
                            </w:r>
                            <w:bookmarkEnd w:id="110"/>
                            <w:r>
                              <w:t>. Identifying data and statistical projects in CRS using text analysis</w:t>
                            </w:r>
                          </w:p>
                          <w:p w14:paraId="65099C25" w14:textId="77777777" w:rsidR="00B16BFA" w:rsidRDefault="00B16BFA" w:rsidP="001B7A1A">
                            <w:pPr>
                              <w:jc w:val="both"/>
                            </w:pPr>
                          </w:p>
                          <w:p w14:paraId="3CB8365F" w14:textId="77777777" w:rsidR="00B16BFA" w:rsidRPr="00680D2A" w:rsidRDefault="00B16BFA" w:rsidP="001B7A1A">
                            <w:pPr>
                              <w:jc w:val="both"/>
                              <w:rPr>
                                <w:b/>
                              </w:rPr>
                            </w:pPr>
                            <w:r w:rsidRPr="00680D2A">
                              <w:rPr>
                                <w:b/>
                              </w:rPr>
                              <w:t xml:space="preserve">Step 1: </w:t>
                            </w:r>
                            <w:r>
                              <w:rPr>
                                <w:b/>
                              </w:rPr>
                              <w:t>F</w:t>
                            </w:r>
                            <w:r w:rsidRPr="00680D2A">
                              <w:rPr>
                                <w:b/>
                              </w:rPr>
                              <w:t>iltering project titles</w:t>
                            </w:r>
                          </w:p>
                          <w:p w14:paraId="020AA8D1" w14:textId="77777777" w:rsidR="00B16BFA" w:rsidRDefault="00B16BFA" w:rsidP="001B7A1A">
                            <w:pPr>
                              <w:jc w:val="both"/>
                            </w:pPr>
                            <w:r>
                              <w:t xml:space="preserve">Firstly, PARIS21 uses text analysis to search through project titles using a keyword list that contains statistical terms such as </w:t>
                            </w:r>
                            <w:r>
                              <w:rPr>
                                <w:i/>
                              </w:rPr>
                              <w:t>census, survey, data, indicators, etc.</w:t>
                            </w:r>
                            <w:r>
                              <w:t xml:space="preserve"> Because the project titles are usually concise, those which contain any of these keywords are identified as data and statistical projects. </w:t>
                            </w:r>
                          </w:p>
                          <w:p w14:paraId="6DFB0648" w14:textId="77777777" w:rsidR="00B16BFA" w:rsidRDefault="00B16BFA" w:rsidP="001B7A1A">
                            <w:pPr>
                              <w:jc w:val="both"/>
                            </w:pPr>
                          </w:p>
                          <w:p w14:paraId="522CE661" w14:textId="77777777" w:rsidR="00B16BFA" w:rsidRPr="00680D2A" w:rsidRDefault="00B16BFA" w:rsidP="001B7A1A">
                            <w:pPr>
                              <w:jc w:val="both"/>
                              <w:rPr>
                                <w:b/>
                              </w:rPr>
                            </w:pPr>
                            <w:r>
                              <w:rPr>
                                <w:b/>
                              </w:rPr>
                              <w:t>Step 2</w:t>
                            </w:r>
                            <w:r w:rsidRPr="00BA6DB9">
                              <w:rPr>
                                <w:b/>
                              </w:rPr>
                              <w:t xml:space="preserve">: </w:t>
                            </w:r>
                            <w:r>
                              <w:rPr>
                                <w:b/>
                              </w:rPr>
                              <w:t>F</w:t>
                            </w:r>
                            <w:r w:rsidRPr="00BA6DB9">
                              <w:rPr>
                                <w:b/>
                              </w:rPr>
                              <w:t xml:space="preserve">iltering project </w:t>
                            </w:r>
                            <w:r>
                              <w:rPr>
                                <w:b/>
                              </w:rPr>
                              <w:t>descriptions (short)</w:t>
                            </w:r>
                          </w:p>
                          <w:p w14:paraId="1F8EE923" w14:textId="0995F47F" w:rsidR="00B16BFA" w:rsidRDefault="00B16BFA" w:rsidP="001B7A1A">
                            <w:pPr>
                              <w:jc w:val="both"/>
                            </w:pPr>
                            <w:r>
                              <w:t xml:space="preserve">Secondly, using a similar approach, PARIS21 searches through the short descriptions using a stricter keyword list, which contains terms such as </w:t>
                            </w:r>
                            <w:r>
                              <w:rPr>
                                <w:i/>
                              </w:rPr>
                              <w:t xml:space="preserve">SDG data collection, census preparation, </w:t>
                            </w:r>
                            <w:ins w:id="111" w:author="Yu TIAN" w:date="2021-07-07T08:11:00Z">
                              <w:r>
                                <w:rPr>
                                  <w:i/>
                                </w:rPr>
                                <w:t>data analysis</w:t>
                              </w:r>
                            </w:ins>
                            <w:del w:id="112" w:author="Yu TIAN" w:date="2021-07-07T08:11:00Z">
                              <w:r w:rsidDel="00B16BFA">
                                <w:rPr>
                                  <w:i/>
                                </w:rPr>
                                <w:delText>capacity development</w:delText>
                              </w:r>
                            </w:del>
                            <w:r>
                              <w:rPr>
                                <w:i/>
                              </w:rPr>
                              <w:t xml:space="preserve">, etc. </w:t>
                            </w:r>
                            <w:r>
                              <w:t>This</w:t>
                            </w:r>
                            <w:ins w:id="113" w:author="Yu TIAN" w:date="2021-07-07T08:10:00Z">
                              <w:r>
                                <w:t xml:space="preserve"> stricter standard</w:t>
                              </w:r>
                            </w:ins>
                            <w:del w:id="114" w:author="Yu TIAN" w:date="2021-07-07T08:10:00Z">
                              <w:r w:rsidDel="00B16BFA">
                                <w:delText xml:space="preserve"> list</w:delText>
                              </w:r>
                            </w:del>
                            <w:r>
                              <w:t xml:space="preserve"> is used to avoid “false-positive” descriptions that only mention data or statistical concepts for reference. </w:t>
                            </w:r>
                          </w:p>
                          <w:p w14:paraId="4892ABA5" w14:textId="77777777" w:rsidR="00B16BFA" w:rsidRDefault="00B16BFA" w:rsidP="001B7A1A">
                            <w:pPr>
                              <w:jc w:val="both"/>
                            </w:pPr>
                          </w:p>
                          <w:p w14:paraId="3DCFC12B" w14:textId="77777777" w:rsidR="00B16BFA" w:rsidRDefault="00B16BFA" w:rsidP="001B7A1A">
                            <w:pPr>
                              <w:jc w:val="both"/>
                            </w:pPr>
                            <w:r w:rsidRPr="00BA6DB9">
                              <w:rPr>
                                <w:b/>
                              </w:rPr>
                              <w:t xml:space="preserve">Step </w:t>
                            </w:r>
                            <w:r>
                              <w:rPr>
                                <w:b/>
                              </w:rPr>
                              <w:t>3</w:t>
                            </w:r>
                            <w:r w:rsidRPr="00BA6DB9">
                              <w:rPr>
                                <w:b/>
                              </w:rPr>
                              <w:t xml:space="preserve">: </w:t>
                            </w:r>
                            <w:del w:id="115" w:author="LANGE Simon, DCD/RREDI" w:date="2021-03-04T17:19:00Z">
                              <w:r w:rsidDel="00734B38">
                                <w:rPr>
                                  <w:b/>
                                </w:rPr>
                                <w:delText>Double-checking</w:delText>
                              </w:r>
                            </w:del>
                            <w:ins w:id="116" w:author="LANGE Simon, DCD/RREDI" w:date="2021-03-04T17:19:00Z">
                              <w:r>
                                <w:rPr>
                                  <w:b/>
                                </w:rPr>
                                <w:t>Identification of</w:t>
                              </w:r>
                            </w:ins>
                            <w:r>
                              <w:rPr>
                                <w:b/>
                              </w:rPr>
                              <w:t xml:space="preserve"> false positives and blacklist</w:t>
                            </w:r>
                          </w:p>
                          <w:p w14:paraId="66325B7F" w14:textId="769330E2" w:rsidR="00B16BFA" w:rsidRDefault="00B16BFA" w:rsidP="001B7A1A">
                            <w:pPr>
                              <w:jc w:val="both"/>
                            </w:pPr>
                            <w:r>
                              <w:t xml:space="preserve">Similarly, throughout the first and the second steps, another list of keywords (a “blacklist”) is also used to avoid the identification of projects that are almost certainly not related to data and statistics. The most common example here is the landmine survey in conflict regions. </w:t>
                            </w:r>
                          </w:p>
                          <w:p w14:paraId="34ECFEEA" w14:textId="58D16D06" w:rsidR="00B16BFA" w:rsidRDefault="00B16BFA" w:rsidP="001B7A1A">
                            <w:pPr>
                              <w:jc w:val="both"/>
                            </w:pPr>
                            <w:r>
                              <w:t xml:space="preserve">This process also helps to eliminate some monitoring programmes that do </w:t>
                            </w:r>
                            <w:r w:rsidRPr="001B7A1A">
                              <w:t xml:space="preserve">not contribute to the improvement of capacity in </w:t>
                            </w:r>
                            <w:r>
                              <w:t>recipient countries, but which have been mistakenly marked as 16062 by</w:t>
                            </w:r>
                            <w:r w:rsidRPr="001B7A1A">
                              <w:t xml:space="preserve"> reporters. However, for projects that have no </w:t>
                            </w:r>
                            <w:r>
                              <w:t xml:space="preserve">or very simple </w:t>
                            </w:r>
                            <w:r w:rsidRPr="001B7A1A">
                              <w:t>description</w:t>
                            </w:r>
                            <w:r>
                              <w:t>s</w:t>
                            </w:r>
                            <w:r w:rsidRPr="001B7A1A">
                              <w:t xml:space="preserve">, </w:t>
                            </w:r>
                            <w:r>
                              <w:t xml:space="preserve">these mistakes </w:t>
                            </w:r>
                            <w:r w:rsidRPr="001B7A1A">
                              <w:t>may still lead to “false</w:t>
                            </w:r>
                            <w:ins w:id="117" w:author="Yu TIAN" w:date="2021-07-07T08:11:00Z">
                              <w:r>
                                <w:t>-</w:t>
                              </w:r>
                            </w:ins>
                            <w:del w:id="118" w:author="Yu TIAN" w:date="2021-07-07T08:11:00Z">
                              <w:r w:rsidDel="00B16BFA">
                                <w:delText xml:space="preserve"> </w:delText>
                              </w:r>
                            </w:del>
                            <w:r w:rsidRPr="001B7A1A">
                              <w:t>positive</w:t>
                            </w:r>
                            <w:r>
                              <w:t>s</w:t>
                            </w:r>
                            <w:r w:rsidRPr="001B7A1A">
                              <w:t xml:space="preserve">” in </w:t>
                            </w:r>
                            <w:r>
                              <w:t xml:space="preserve">the </w:t>
                            </w:r>
                            <w:r w:rsidRPr="001B7A1A">
                              <w:t xml:space="preserve">PRESS dataset.   </w:t>
                            </w:r>
                          </w:p>
                          <w:p w14:paraId="02FC2071" w14:textId="77777777" w:rsidR="00B16BFA" w:rsidRDefault="00B16BFA" w:rsidP="001B7A1A">
                            <w:pPr>
                              <w:jc w:val="both"/>
                            </w:pPr>
                          </w:p>
                          <w:p w14:paraId="1D7542D4" w14:textId="77777777" w:rsidR="00B16BFA" w:rsidRPr="00BA6DB9" w:rsidRDefault="00B16BFA" w:rsidP="00B052C1">
                            <w:pPr>
                              <w:jc w:val="both"/>
                              <w:rPr>
                                <w:b/>
                              </w:rPr>
                            </w:pPr>
                            <w:r w:rsidRPr="00BA6DB9">
                              <w:rPr>
                                <w:b/>
                              </w:rPr>
                              <w:t>Step</w:t>
                            </w:r>
                            <w:r>
                              <w:rPr>
                                <w:b/>
                              </w:rPr>
                              <w:t xml:space="preserve"> 4</w:t>
                            </w:r>
                            <w:r w:rsidRPr="00BA6DB9">
                              <w:rPr>
                                <w:b/>
                              </w:rPr>
                              <w:t xml:space="preserve">: </w:t>
                            </w:r>
                            <w:r>
                              <w:rPr>
                                <w:b/>
                              </w:rPr>
                              <w:t>F</w:t>
                            </w:r>
                            <w:r w:rsidRPr="00BA6DB9">
                              <w:rPr>
                                <w:b/>
                              </w:rPr>
                              <w:t xml:space="preserve">iltering project </w:t>
                            </w:r>
                            <w:r>
                              <w:rPr>
                                <w:b/>
                              </w:rPr>
                              <w:t xml:space="preserve">descriptions (long) using machine learning </w:t>
                            </w:r>
                          </w:p>
                          <w:p w14:paraId="36918633" w14:textId="77777777" w:rsidR="00B16BFA" w:rsidRPr="00C74AFE" w:rsidRDefault="00B16BFA" w:rsidP="00DD1421">
                            <w:pPr>
                              <w:jc w:val="both"/>
                            </w:pPr>
                            <w:r>
                              <w:t xml:space="preserve">Thirdly, the projects identified in the first and second steps are combined with projects identified through the SCB purpose code. The machine learning approach is then used to summarise the key features of long descriptions in identified projects. The long descriptions of the rest of the projects are then compared against the identified features. Only descriptions that bear significant similarities with the identified projects will be marked as data and statistical projects.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8E64833" id="_x0000_t202" coordsize="21600,21600" o:spt="202" path="m,l,21600r21600,l21600,xe">
                <v:stroke joinstyle="miter"/>
                <v:path gradientshapeok="t" o:connecttype="rect"/>
              </v:shapetype>
              <v:shape id="Text Box 6" o:spid="_x0000_s1026" type="#_x0000_t202" style="width:440.75pt;height:55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" fillcolor="white [3201]" strokeweight=".5pt">
                <v:textbox>
                  <w:txbxContent>
                    <w:p w14:paraId="0A25BE7E" w14:textId="77777777" w:rsidR="00B16BFA" w:rsidRDefault="00B16BFA" w:rsidP="00633DD9">
                      <w:pPr>
                        <w:pStyle w:val="Caption"/>
                      </w:pPr>
                      <w:bookmarkStart w:id="119" w:name="_Ref57304044"/>
                      <w:r>
                        <w:t xml:space="preserve">Box </w:t>
                      </w:r>
                      <w:r>
                        <w:fldChar w:fldCharType="begin"/>
                      </w:r>
                      <w:r>
                        <w:instrText xml:space="preserve"> SEQ Box \* ARABIC </w:instrText>
                      </w:r>
                      <w:r>
                        <w:fldChar w:fldCharType="separate"/>
                      </w:r>
                      <w:r>
                        <w:rPr>
                          <w:noProof/>
                        </w:rPr>
                        <w:t>1</w:t>
                      </w:r>
                      <w:r>
                        <w:rPr>
                          <w:noProof/>
                        </w:rPr>
                        <w:fldChar w:fldCharType="end"/>
                      </w:r>
                      <w:bookmarkEnd w:id="119"/>
                      <w:r>
                        <w:t>. Identifying data and statistical projects in CRS using text analysis</w:t>
                      </w:r>
                    </w:p>
                    <w:p w14:paraId="65099C25" w14:textId="77777777" w:rsidR="00B16BFA" w:rsidRDefault="00B16BFA" w:rsidP="001B7A1A">
                      <w:pPr>
                        <w:jc w:val="both"/>
                      </w:pPr>
                    </w:p>
                    <w:p w14:paraId="3CB8365F" w14:textId="77777777" w:rsidR="00B16BFA" w:rsidRPr="00680D2A" w:rsidRDefault="00B16BFA" w:rsidP="001B7A1A">
                      <w:pPr>
                        <w:jc w:val="both"/>
                        <w:rPr>
                          <w:b/>
                        </w:rPr>
                      </w:pPr>
                      <w:r w:rsidRPr="00680D2A">
                        <w:rPr>
                          <w:b/>
                        </w:rPr>
                        <w:t xml:space="preserve">Step 1: </w:t>
                      </w:r>
                      <w:r>
                        <w:rPr>
                          <w:b/>
                        </w:rPr>
                        <w:t>F</w:t>
                      </w:r>
                      <w:r w:rsidRPr="00680D2A">
                        <w:rPr>
                          <w:b/>
                        </w:rPr>
                        <w:t>iltering project titles</w:t>
                      </w:r>
                    </w:p>
                    <w:p w14:paraId="020AA8D1" w14:textId="77777777" w:rsidR="00B16BFA" w:rsidRDefault="00B16BFA" w:rsidP="001B7A1A">
                      <w:pPr>
                        <w:jc w:val="both"/>
                      </w:pPr>
                      <w:r>
                        <w:t xml:space="preserve">Firstly, PARIS21 uses text analysis to search through project titles using a keyword list that contains statistical terms such as </w:t>
                      </w:r>
                      <w:r>
                        <w:rPr>
                          <w:i/>
                        </w:rPr>
                        <w:t>census, survey, data, indicators, etc.</w:t>
                      </w:r>
                      <w:r>
                        <w:t xml:space="preserve"> Because the project titles are usually concise, those which contain any of these keywords are identified as data and statistical projects. </w:t>
                      </w:r>
                    </w:p>
                    <w:p w14:paraId="6DFB0648" w14:textId="77777777" w:rsidR="00B16BFA" w:rsidRDefault="00B16BFA" w:rsidP="001B7A1A">
                      <w:pPr>
                        <w:jc w:val="both"/>
                      </w:pPr>
                    </w:p>
                    <w:p w14:paraId="522CE661" w14:textId="77777777" w:rsidR="00B16BFA" w:rsidRPr="00680D2A" w:rsidRDefault="00B16BFA" w:rsidP="001B7A1A">
                      <w:pPr>
                        <w:jc w:val="both"/>
                        <w:rPr>
                          <w:b/>
                        </w:rPr>
                      </w:pPr>
                      <w:r>
                        <w:rPr>
                          <w:b/>
                        </w:rPr>
                        <w:t>Step 2</w:t>
                      </w:r>
                      <w:r w:rsidRPr="00BA6DB9">
                        <w:rPr>
                          <w:b/>
                        </w:rPr>
                        <w:t xml:space="preserve">: </w:t>
                      </w:r>
                      <w:r>
                        <w:rPr>
                          <w:b/>
                        </w:rPr>
                        <w:t>F</w:t>
                      </w:r>
                      <w:r w:rsidRPr="00BA6DB9">
                        <w:rPr>
                          <w:b/>
                        </w:rPr>
                        <w:t xml:space="preserve">iltering project </w:t>
                      </w:r>
                      <w:r>
                        <w:rPr>
                          <w:b/>
                        </w:rPr>
                        <w:t>descriptions (short)</w:t>
                      </w:r>
                    </w:p>
                    <w:p w14:paraId="1F8EE923" w14:textId="0995F47F" w:rsidR="00B16BFA" w:rsidRDefault="00B16BFA" w:rsidP="001B7A1A">
                      <w:pPr>
                        <w:jc w:val="both"/>
                      </w:pPr>
                      <w:r>
                        <w:t xml:space="preserve">Secondly, using a similar approach, PARIS21 searches through the short descriptions using a stricter keyword list, which contains terms such as </w:t>
                      </w:r>
                      <w:r>
                        <w:rPr>
                          <w:i/>
                        </w:rPr>
                        <w:t xml:space="preserve">SDG data collection, census preparation, </w:t>
                      </w:r>
                      <w:ins w:id="120" w:author="Yu TIAN" w:date="2021-07-07T08:11:00Z">
                        <w:r>
                          <w:rPr>
                            <w:i/>
                          </w:rPr>
                          <w:t>data analysis</w:t>
                        </w:r>
                      </w:ins>
                      <w:del w:id="121" w:author="Yu TIAN" w:date="2021-07-07T08:11:00Z">
                        <w:r w:rsidDel="00B16BFA">
                          <w:rPr>
                            <w:i/>
                          </w:rPr>
                          <w:delText>capacity development</w:delText>
                        </w:r>
                      </w:del>
                      <w:r>
                        <w:rPr>
                          <w:i/>
                        </w:rPr>
                        <w:t xml:space="preserve">, etc. </w:t>
                      </w:r>
                      <w:r>
                        <w:t>This</w:t>
                      </w:r>
                      <w:ins w:id="122" w:author="Yu TIAN" w:date="2021-07-07T08:10:00Z">
                        <w:r>
                          <w:t xml:space="preserve"> stricter standard</w:t>
                        </w:r>
                      </w:ins>
                      <w:del w:id="123" w:author="Yu TIAN" w:date="2021-07-07T08:10:00Z">
                        <w:r w:rsidDel="00B16BFA">
                          <w:delText xml:space="preserve"> list</w:delText>
                        </w:r>
                      </w:del>
                      <w:r>
                        <w:t xml:space="preserve"> is used to avoid “false-positive” descriptions that only mention data or statistical concepts for reference. </w:t>
                      </w:r>
                    </w:p>
                    <w:p w14:paraId="4892ABA5" w14:textId="77777777" w:rsidR="00B16BFA" w:rsidRDefault="00B16BFA" w:rsidP="001B7A1A">
                      <w:pPr>
                        <w:jc w:val="both"/>
                      </w:pPr>
                    </w:p>
                    <w:p w14:paraId="3DCFC12B" w14:textId="77777777" w:rsidR="00B16BFA" w:rsidRDefault="00B16BFA" w:rsidP="001B7A1A">
                      <w:pPr>
                        <w:jc w:val="both"/>
                      </w:pPr>
                      <w:r w:rsidRPr="00BA6DB9">
                        <w:rPr>
                          <w:b/>
                        </w:rPr>
                        <w:t xml:space="preserve">Step </w:t>
                      </w:r>
                      <w:r>
                        <w:rPr>
                          <w:b/>
                        </w:rPr>
                        <w:t>3</w:t>
                      </w:r>
                      <w:r w:rsidRPr="00BA6DB9">
                        <w:rPr>
                          <w:b/>
                        </w:rPr>
                        <w:t xml:space="preserve">: </w:t>
                      </w:r>
                      <w:del w:id="124" w:author="LANGE Simon, DCD/RREDI" w:date="2021-03-04T17:19:00Z">
                        <w:r w:rsidDel="00734B38">
                          <w:rPr>
                            <w:b/>
                          </w:rPr>
                          <w:delText>Double-checking</w:delText>
                        </w:r>
                      </w:del>
                      <w:ins w:id="125" w:author="LANGE Simon, DCD/RREDI" w:date="2021-03-04T17:19:00Z">
                        <w:r>
                          <w:rPr>
                            <w:b/>
                          </w:rPr>
                          <w:t>Identification of</w:t>
                        </w:r>
                      </w:ins>
                      <w:r>
                        <w:rPr>
                          <w:b/>
                        </w:rPr>
                        <w:t xml:space="preserve"> false positives and blacklist</w:t>
                      </w:r>
                    </w:p>
                    <w:p w14:paraId="66325B7F" w14:textId="769330E2" w:rsidR="00B16BFA" w:rsidRDefault="00B16BFA" w:rsidP="001B7A1A">
                      <w:pPr>
                        <w:jc w:val="both"/>
                      </w:pPr>
                      <w:r>
                        <w:t xml:space="preserve">Similarly, throughout the first and the second steps, another list of keywords (a “blacklist”) is also used to avoid the identification of projects that are almost certainly not related to data and statistics. The most common example here is the landmine survey in conflict regions. </w:t>
                      </w:r>
                    </w:p>
                    <w:p w14:paraId="34ECFEEA" w14:textId="58D16D06" w:rsidR="00B16BFA" w:rsidRDefault="00B16BFA" w:rsidP="001B7A1A">
                      <w:pPr>
                        <w:jc w:val="both"/>
                      </w:pPr>
                      <w:r>
                        <w:t xml:space="preserve">This process also helps to eliminate some monitoring programmes that do </w:t>
                      </w:r>
                      <w:r w:rsidRPr="001B7A1A">
                        <w:t xml:space="preserve">not contribute to the improvement of capacity in </w:t>
                      </w:r>
                      <w:r>
                        <w:t>recipient countries, but which have been mistakenly marked as 16062 by</w:t>
                      </w:r>
                      <w:r w:rsidRPr="001B7A1A">
                        <w:t xml:space="preserve"> reporters. However, for projects that have no </w:t>
                      </w:r>
                      <w:r>
                        <w:t xml:space="preserve">or very simple </w:t>
                      </w:r>
                      <w:r w:rsidRPr="001B7A1A">
                        <w:t>description</w:t>
                      </w:r>
                      <w:r>
                        <w:t>s</w:t>
                      </w:r>
                      <w:r w:rsidRPr="001B7A1A">
                        <w:t xml:space="preserve">, </w:t>
                      </w:r>
                      <w:r>
                        <w:t xml:space="preserve">these mistakes </w:t>
                      </w:r>
                      <w:r w:rsidRPr="001B7A1A">
                        <w:t>may still lead to “false</w:t>
                      </w:r>
                      <w:ins w:id="126" w:author="Yu TIAN" w:date="2021-07-07T08:11:00Z">
                        <w:r>
                          <w:t>-</w:t>
                        </w:r>
                      </w:ins>
                      <w:del w:id="127" w:author="Yu TIAN" w:date="2021-07-07T08:11:00Z">
                        <w:r w:rsidDel="00B16BFA">
                          <w:delText xml:space="preserve"> </w:delText>
                        </w:r>
                      </w:del>
                      <w:r w:rsidRPr="001B7A1A">
                        <w:t>positive</w:t>
                      </w:r>
                      <w:r>
                        <w:t>s</w:t>
                      </w:r>
                      <w:r w:rsidRPr="001B7A1A">
                        <w:t xml:space="preserve">” in </w:t>
                      </w:r>
                      <w:r>
                        <w:t xml:space="preserve">the </w:t>
                      </w:r>
                      <w:r w:rsidRPr="001B7A1A">
                        <w:t xml:space="preserve">PRESS dataset.   </w:t>
                      </w:r>
                    </w:p>
                    <w:p w14:paraId="02FC2071" w14:textId="77777777" w:rsidR="00B16BFA" w:rsidRDefault="00B16BFA" w:rsidP="001B7A1A">
                      <w:pPr>
                        <w:jc w:val="both"/>
                      </w:pPr>
                    </w:p>
                    <w:p w14:paraId="1D7542D4" w14:textId="77777777" w:rsidR="00B16BFA" w:rsidRPr="00BA6DB9" w:rsidRDefault="00B16BFA" w:rsidP="00B052C1">
                      <w:pPr>
                        <w:jc w:val="both"/>
                        <w:rPr>
                          <w:b/>
                        </w:rPr>
                      </w:pPr>
                      <w:r w:rsidRPr="00BA6DB9">
                        <w:rPr>
                          <w:b/>
                        </w:rPr>
                        <w:t>Step</w:t>
                      </w:r>
                      <w:r>
                        <w:rPr>
                          <w:b/>
                        </w:rPr>
                        <w:t xml:space="preserve"> 4</w:t>
                      </w:r>
                      <w:r w:rsidRPr="00BA6DB9">
                        <w:rPr>
                          <w:b/>
                        </w:rPr>
                        <w:t xml:space="preserve">: </w:t>
                      </w:r>
                      <w:r>
                        <w:rPr>
                          <w:b/>
                        </w:rPr>
                        <w:t>F</w:t>
                      </w:r>
                      <w:r w:rsidRPr="00BA6DB9">
                        <w:rPr>
                          <w:b/>
                        </w:rPr>
                        <w:t xml:space="preserve">iltering project </w:t>
                      </w:r>
                      <w:r>
                        <w:rPr>
                          <w:b/>
                        </w:rPr>
                        <w:t xml:space="preserve">descriptions (long) using machine learning </w:t>
                      </w:r>
                    </w:p>
                    <w:p w14:paraId="36918633" w14:textId="77777777" w:rsidR="00B16BFA" w:rsidRPr="00C74AFE" w:rsidRDefault="00B16BFA" w:rsidP="00DD1421">
                      <w:pPr>
                        <w:jc w:val="both"/>
                      </w:pPr>
                      <w:r>
                        <w:t xml:space="preserve">Thirdly, the projects identified in the first and second steps are combined with projects identified through the SCB purpose code. The machine learning approach is then used to summarise the key features of long descriptions in identified projects. The long descriptions of the rest of the projects are then compared against the identified features. Only descriptions that bear significant similarities with the identified projects will be marked as data and statistical projects. </w:t>
                      </w:r>
                    </w:p>
                  </w:txbxContent>
                </v:textbox>
                <w10:anchorlock/>
              </v:shape>
            </w:pict>
          </mc:Fallback>
        </mc:AlternateContent>
      </w:r>
      <w:commentRangeEnd w:id="107"/>
      <w:commentRangeEnd w:id="108"/>
      <w:r w:rsidR="00CB717E" w:rsidRPr="004D1F27">
        <w:rPr>
          <w:rStyle w:val="CommentReference"/>
        </w:rPr>
        <w:commentReference w:id="108"/>
      </w:r>
      <w:commentRangeEnd w:id="109"/>
      <w:r w:rsidR="000F23CF" w:rsidRPr="004D1F27">
        <w:rPr>
          <w:rStyle w:val="CommentReference"/>
        </w:rPr>
        <w:commentReference w:id="109"/>
      </w:r>
      <w:r w:rsidR="00734B38">
        <w:rPr>
          <w:rStyle w:val="CommentReference"/>
        </w:rPr>
        <w:commentReference w:id="107"/>
      </w:r>
    </w:p>
    <w:p w14:paraId="1E1DADD3" w14:textId="484F9F41" w:rsidR="001B7A1A" w:rsidRPr="00680D2A" w:rsidRDefault="001B7A1A" w:rsidP="001B7A1A">
      <w:pPr>
        <w:tabs>
          <w:tab w:val="left" w:pos="567"/>
        </w:tabs>
        <w:spacing w:after="240" w:line="276" w:lineRule="auto"/>
        <w:jc w:val="both"/>
        <w:rPr>
          <w:rFonts w:asciiTheme="minorHAnsi" w:hAnsiTheme="minorHAnsi" w:cstheme="minorHAnsi"/>
          <w:color w:val="000000"/>
        </w:rPr>
      </w:pPr>
      <w:commentRangeStart w:id="128"/>
      <w:r w:rsidRPr="00680D2A">
        <w:rPr>
          <w:rFonts w:asciiTheme="minorHAnsi" w:hAnsiTheme="minorHAnsi" w:cstheme="minorHAnsi"/>
          <w:color w:val="000000"/>
        </w:rPr>
        <w:t>The CRS identif</w:t>
      </w:r>
      <w:r w:rsidR="00A3591C" w:rsidRPr="00680D2A">
        <w:rPr>
          <w:rFonts w:asciiTheme="minorHAnsi" w:hAnsiTheme="minorHAnsi" w:cstheme="minorHAnsi"/>
          <w:color w:val="000000"/>
        </w:rPr>
        <w:t>ies</w:t>
      </w:r>
      <w:r w:rsidRPr="00680D2A">
        <w:rPr>
          <w:rFonts w:asciiTheme="minorHAnsi" w:hAnsiTheme="minorHAnsi" w:cstheme="minorHAnsi"/>
          <w:color w:val="000000"/>
        </w:rPr>
        <w:t xml:space="preserve"> a project </w:t>
      </w:r>
      <w:r w:rsidR="00CC1468">
        <w:rPr>
          <w:rFonts w:asciiTheme="minorHAnsi" w:hAnsiTheme="minorHAnsi" w:cstheme="minorHAnsi"/>
          <w:color w:val="000000"/>
        </w:rPr>
        <w:t xml:space="preserve">donor </w:t>
      </w:r>
      <w:r w:rsidRPr="00680D2A">
        <w:rPr>
          <w:rFonts w:asciiTheme="minorHAnsi" w:hAnsiTheme="minorHAnsi" w:cstheme="minorHAnsi"/>
          <w:color w:val="000000"/>
        </w:rPr>
        <w:t xml:space="preserve">by looking at the source of the funding. Countries are identified as donors if the flow is directly between </w:t>
      </w:r>
      <w:r w:rsidR="00CC1468">
        <w:rPr>
          <w:rFonts w:asciiTheme="minorHAnsi" w:hAnsiTheme="minorHAnsi" w:cstheme="minorHAnsi"/>
          <w:color w:val="000000"/>
        </w:rPr>
        <w:t>them</w:t>
      </w:r>
      <w:r w:rsidR="00CC1468" w:rsidRPr="00680D2A">
        <w:rPr>
          <w:rFonts w:asciiTheme="minorHAnsi" w:hAnsiTheme="minorHAnsi" w:cstheme="minorHAnsi"/>
          <w:color w:val="000000"/>
        </w:rPr>
        <w:t xml:space="preserve"> </w:t>
      </w:r>
      <w:r w:rsidRPr="00680D2A">
        <w:rPr>
          <w:rFonts w:asciiTheme="minorHAnsi" w:hAnsiTheme="minorHAnsi" w:cstheme="minorHAnsi"/>
          <w:color w:val="000000"/>
        </w:rPr>
        <w:t xml:space="preserve">and the recipient country (type 1 in </w:t>
      </w:r>
      <w:r w:rsidRPr="00680D2A">
        <w:rPr>
          <w:rFonts w:asciiTheme="minorHAnsi" w:hAnsiTheme="minorHAnsi" w:cstheme="minorHAnsi"/>
          <w:color w:val="000000"/>
        </w:rPr>
        <w:fldChar w:fldCharType="begin"/>
      </w:r>
      <w:r w:rsidRPr="00680D2A">
        <w:rPr>
          <w:rFonts w:asciiTheme="minorHAnsi" w:hAnsiTheme="minorHAnsi" w:cstheme="minorHAnsi"/>
          <w:color w:val="000000"/>
        </w:rPr>
        <w:instrText xml:space="preserve"> REF _Ref57745368 \h </w:instrText>
      </w:r>
      <w:r w:rsidR="00CE7F72" w:rsidRPr="00680D2A">
        <w:rPr>
          <w:rFonts w:asciiTheme="minorHAnsi" w:hAnsiTheme="minorHAnsi" w:cstheme="minorHAnsi"/>
          <w:color w:val="000000"/>
        </w:rPr>
        <w:instrText xml:space="preserve"> \* MERGEFORMAT </w:instrText>
      </w:r>
      <w:r w:rsidRPr="00680D2A">
        <w:rPr>
          <w:rFonts w:asciiTheme="minorHAnsi" w:hAnsiTheme="minorHAnsi" w:cstheme="minorHAnsi"/>
          <w:color w:val="000000"/>
        </w:rPr>
      </w:r>
      <w:r w:rsidRPr="004D1F27">
        <w:rPr>
          <w:rFonts w:asciiTheme="minorHAnsi" w:hAnsiTheme="minorHAnsi"/>
          <w:color w:val="000000"/>
          <w:rPrChange w:id="129" w:author="Eric Swanson" w:date="2021-07-07T09:15:00Z">
            <w:rPr>
              <w:rFonts w:asciiTheme="minorHAnsi" w:hAnsiTheme="minorHAnsi" w:cstheme="minorHAnsi"/>
              <w:color w:val="000000"/>
            </w:rPr>
          </w:rPrChange>
        </w:rPr>
        <w:fldChar w:fldCharType="separate"/>
      </w:r>
      <w:r w:rsidRPr="00680D2A">
        <w:rPr>
          <w:rFonts w:asciiTheme="minorHAnsi" w:hAnsiTheme="minorHAnsi" w:cstheme="minorHAnsi"/>
        </w:rPr>
        <w:t xml:space="preserve">Figure </w:t>
      </w:r>
      <w:r w:rsidRPr="00680D2A">
        <w:rPr>
          <w:rFonts w:asciiTheme="minorHAnsi" w:hAnsiTheme="minorHAnsi" w:cstheme="minorHAnsi"/>
          <w:noProof/>
        </w:rPr>
        <w:t>1</w:t>
      </w:r>
      <w:r w:rsidRPr="00680D2A">
        <w:rPr>
          <w:rFonts w:asciiTheme="minorHAnsi" w:hAnsiTheme="minorHAnsi" w:cstheme="minorHAnsi"/>
          <w:color w:val="000000"/>
        </w:rPr>
        <w:fldChar w:fldCharType="end"/>
      </w:r>
      <w:r w:rsidRPr="00680D2A">
        <w:rPr>
          <w:rFonts w:asciiTheme="minorHAnsi" w:hAnsiTheme="minorHAnsi" w:cstheme="minorHAnsi"/>
          <w:color w:val="000000"/>
        </w:rPr>
        <w:t xml:space="preserve">), or if the flow is earmarked </w:t>
      </w:r>
      <w:r w:rsidR="00CC1468">
        <w:rPr>
          <w:rFonts w:asciiTheme="minorHAnsi" w:hAnsiTheme="minorHAnsi" w:cstheme="minorHAnsi"/>
          <w:color w:val="000000"/>
        </w:rPr>
        <w:t xml:space="preserve">for </w:t>
      </w:r>
      <w:r w:rsidRPr="00680D2A">
        <w:rPr>
          <w:rFonts w:asciiTheme="minorHAnsi" w:hAnsiTheme="minorHAnsi" w:cstheme="minorHAnsi"/>
          <w:color w:val="000000"/>
        </w:rPr>
        <w:t xml:space="preserve">a certain project and channelled through multilateral organisations (type 3 in </w:t>
      </w:r>
      <w:r w:rsidRPr="00680D2A">
        <w:rPr>
          <w:rFonts w:asciiTheme="minorHAnsi" w:hAnsiTheme="minorHAnsi" w:cstheme="minorHAnsi"/>
          <w:color w:val="000000"/>
        </w:rPr>
        <w:fldChar w:fldCharType="begin"/>
      </w:r>
      <w:r w:rsidRPr="00680D2A">
        <w:rPr>
          <w:rFonts w:asciiTheme="minorHAnsi" w:hAnsiTheme="minorHAnsi" w:cstheme="minorHAnsi"/>
          <w:color w:val="000000"/>
        </w:rPr>
        <w:instrText xml:space="preserve"> REF _Ref57745368 \h </w:instrText>
      </w:r>
      <w:r w:rsidR="00CE7F72" w:rsidRPr="00680D2A">
        <w:rPr>
          <w:rFonts w:asciiTheme="minorHAnsi" w:hAnsiTheme="minorHAnsi" w:cstheme="minorHAnsi"/>
          <w:color w:val="000000"/>
        </w:rPr>
        <w:instrText xml:space="preserve"> \* MERGEFORMAT </w:instrText>
      </w:r>
      <w:r w:rsidRPr="00680D2A">
        <w:rPr>
          <w:rFonts w:asciiTheme="minorHAnsi" w:hAnsiTheme="minorHAnsi" w:cstheme="minorHAnsi"/>
          <w:color w:val="000000"/>
        </w:rPr>
      </w:r>
      <w:r w:rsidRPr="004D1F27">
        <w:rPr>
          <w:rFonts w:asciiTheme="minorHAnsi" w:hAnsiTheme="minorHAnsi"/>
          <w:color w:val="000000"/>
          <w:rPrChange w:id="130" w:author="Eric Swanson" w:date="2021-07-07T09:15:00Z">
            <w:rPr>
              <w:rFonts w:asciiTheme="minorHAnsi" w:hAnsiTheme="minorHAnsi" w:cstheme="minorHAnsi"/>
              <w:color w:val="000000"/>
            </w:rPr>
          </w:rPrChange>
        </w:rPr>
        <w:fldChar w:fldCharType="separate"/>
      </w:r>
      <w:r w:rsidRPr="00680D2A">
        <w:rPr>
          <w:rFonts w:asciiTheme="minorHAnsi" w:hAnsiTheme="minorHAnsi" w:cstheme="minorHAnsi"/>
        </w:rPr>
        <w:t xml:space="preserve">Figure </w:t>
      </w:r>
      <w:r w:rsidRPr="00680D2A">
        <w:rPr>
          <w:rFonts w:asciiTheme="minorHAnsi" w:hAnsiTheme="minorHAnsi" w:cstheme="minorHAnsi"/>
          <w:noProof/>
        </w:rPr>
        <w:t>1</w:t>
      </w:r>
      <w:r w:rsidRPr="00680D2A">
        <w:rPr>
          <w:rFonts w:asciiTheme="minorHAnsi" w:hAnsiTheme="minorHAnsi" w:cstheme="minorHAnsi"/>
          <w:color w:val="000000"/>
        </w:rPr>
        <w:fldChar w:fldCharType="end"/>
      </w:r>
      <w:r w:rsidRPr="00680D2A">
        <w:rPr>
          <w:rFonts w:asciiTheme="minorHAnsi" w:hAnsiTheme="minorHAnsi" w:cstheme="minorHAnsi"/>
          <w:color w:val="000000"/>
        </w:rPr>
        <w:t>). If a project is funded by un-earmarked core contributions to multilateral organisations, the donor</w:t>
      </w:r>
      <w:r w:rsidR="004A2ED8" w:rsidRPr="00680D2A">
        <w:rPr>
          <w:rFonts w:asciiTheme="minorHAnsi" w:hAnsiTheme="minorHAnsi" w:cstheme="minorHAnsi"/>
          <w:color w:val="000000"/>
        </w:rPr>
        <w:t>s</w:t>
      </w:r>
      <w:r w:rsidRPr="00680D2A">
        <w:rPr>
          <w:rFonts w:asciiTheme="minorHAnsi" w:hAnsiTheme="minorHAnsi" w:cstheme="minorHAnsi"/>
          <w:color w:val="000000"/>
        </w:rPr>
        <w:t xml:space="preserve"> </w:t>
      </w:r>
      <w:r w:rsidR="004A2ED8" w:rsidRPr="00680D2A">
        <w:rPr>
          <w:rFonts w:asciiTheme="minorHAnsi" w:hAnsiTheme="minorHAnsi" w:cstheme="minorHAnsi"/>
          <w:color w:val="000000"/>
        </w:rPr>
        <w:t>are</w:t>
      </w:r>
      <w:r w:rsidRPr="00680D2A">
        <w:rPr>
          <w:rFonts w:asciiTheme="minorHAnsi" w:hAnsiTheme="minorHAnsi" w:cstheme="minorHAnsi"/>
          <w:color w:val="000000"/>
        </w:rPr>
        <w:t xml:space="preserve"> </w:t>
      </w:r>
      <w:r w:rsidR="00CC1468">
        <w:rPr>
          <w:rFonts w:asciiTheme="minorHAnsi" w:hAnsiTheme="minorHAnsi" w:cstheme="minorHAnsi"/>
          <w:color w:val="000000"/>
        </w:rPr>
        <w:t xml:space="preserve">marked as </w:t>
      </w:r>
      <w:r w:rsidRPr="00680D2A">
        <w:rPr>
          <w:rFonts w:asciiTheme="minorHAnsi" w:hAnsiTheme="minorHAnsi" w:cstheme="minorHAnsi"/>
          <w:color w:val="000000"/>
        </w:rPr>
        <w:t>the multilateral organisation</w:t>
      </w:r>
      <w:r w:rsidR="004A2ED8" w:rsidRPr="00680D2A">
        <w:rPr>
          <w:rFonts w:asciiTheme="minorHAnsi" w:hAnsiTheme="minorHAnsi" w:cstheme="minorHAnsi"/>
          <w:color w:val="000000"/>
        </w:rPr>
        <w:t>s</w:t>
      </w:r>
      <w:r w:rsidRPr="00680D2A">
        <w:rPr>
          <w:rFonts w:asciiTheme="minorHAnsi" w:hAnsiTheme="minorHAnsi" w:cstheme="minorHAnsi"/>
          <w:color w:val="000000"/>
        </w:rPr>
        <w:t xml:space="preserve"> (type</w:t>
      </w:r>
      <w:r w:rsidR="00CC1468">
        <w:rPr>
          <w:rFonts w:asciiTheme="minorHAnsi" w:hAnsiTheme="minorHAnsi" w:cstheme="minorHAnsi"/>
          <w:color w:val="000000"/>
        </w:rPr>
        <w:t>s</w:t>
      </w:r>
      <w:r w:rsidRPr="00680D2A">
        <w:rPr>
          <w:rFonts w:asciiTheme="minorHAnsi" w:hAnsiTheme="minorHAnsi" w:cstheme="minorHAnsi"/>
          <w:color w:val="000000"/>
        </w:rPr>
        <w:t xml:space="preserve"> 2 and 4 in </w:t>
      </w:r>
      <w:r w:rsidRPr="00680D2A">
        <w:rPr>
          <w:rFonts w:asciiTheme="minorHAnsi" w:hAnsiTheme="minorHAnsi" w:cstheme="minorHAnsi"/>
          <w:color w:val="000000"/>
        </w:rPr>
        <w:fldChar w:fldCharType="begin"/>
      </w:r>
      <w:r w:rsidRPr="00680D2A">
        <w:rPr>
          <w:rFonts w:asciiTheme="minorHAnsi" w:hAnsiTheme="minorHAnsi" w:cstheme="minorHAnsi"/>
          <w:color w:val="000000"/>
        </w:rPr>
        <w:instrText xml:space="preserve"> REF _Ref57745368 \h </w:instrText>
      </w:r>
      <w:r w:rsidR="00CE7F72" w:rsidRPr="00680D2A">
        <w:rPr>
          <w:rFonts w:asciiTheme="minorHAnsi" w:hAnsiTheme="minorHAnsi" w:cstheme="minorHAnsi"/>
          <w:color w:val="000000"/>
        </w:rPr>
        <w:instrText xml:space="preserve"> \* MERGEFORMAT </w:instrText>
      </w:r>
      <w:r w:rsidRPr="00680D2A">
        <w:rPr>
          <w:rFonts w:asciiTheme="minorHAnsi" w:hAnsiTheme="minorHAnsi" w:cstheme="minorHAnsi"/>
          <w:color w:val="000000"/>
        </w:rPr>
      </w:r>
      <w:r w:rsidRPr="004D1F27">
        <w:rPr>
          <w:rFonts w:asciiTheme="minorHAnsi" w:hAnsiTheme="minorHAnsi"/>
          <w:color w:val="000000"/>
          <w:rPrChange w:id="131" w:author="Eric Swanson" w:date="2021-07-07T09:15:00Z">
            <w:rPr>
              <w:rFonts w:asciiTheme="minorHAnsi" w:hAnsiTheme="minorHAnsi" w:cstheme="minorHAnsi"/>
              <w:color w:val="000000"/>
            </w:rPr>
          </w:rPrChange>
        </w:rPr>
        <w:fldChar w:fldCharType="separate"/>
      </w:r>
      <w:r w:rsidRPr="00680D2A">
        <w:rPr>
          <w:rFonts w:asciiTheme="minorHAnsi" w:hAnsiTheme="minorHAnsi" w:cstheme="minorHAnsi"/>
        </w:rPr>
        <w:t xml:space="preserve">Figure </w:t>
      </w:r>
      <w:r w:rsidRPr="00680D2A">
        <w:rPr>
          <w:rFonts w:asciiTheme="minorHAnsi" w:hAnsiTheme="minorHAnsi" w:cstheme="minorHAnsi"/>
          <w:noProof/>
        </w:rPr>
        <w:t>1</w:t>
      </w:r>
      <w:r w:rsidRPr="00680D2A">
        <w:rPr>
          <w:rFonts w:asciiTheme="minorHAnsi" w:hAnsiTheme="minorHAnsi" w:cstheme="minorHAnsi"/>
          <w:color w:val="000000"/>
        </w:rPr>
        <w:fldChar w:fldCharType="end"/>
      </w:r>
      <w:r w:rsidRPr="00680D2A">
        <w:rPr>
          <w:rFonts w:asciiTheme="minorHAnsi" w:hAnsiTheme="minorHAnsi" w:cstheme="minorHAnsi"/>
          <w:color w:val="000000"/>
        </w:rPr>
        <w:t xml:space="preserve">).  </w:t>
      </w:r>
      <w:commentRangeEnd w:id="128"/>
      <w:r w:rsidR="00473B05" w:rsidRPr="004605D3">
        <w:rPr>
          <w:rStyle w:val="CommentReference"/>
        </w:rPr>
        <w:commentReference w:id="128"/>
      </w:r>
    </w:p>
    <w:p w14:paraId="73A24C65" w14:textId="77777777" w:rsidR="00610392" w:rsidRPr="00680D2A" w:rsidRDefault="00610392" w:rsidP="001B7A1A">
      <w:pPr>
        <w:tabs>
          <w:tab w:val="left" w:pos="567"/>
        </w:tabs>
        <w:spacing w:after="240" w:line="276" w:lineRule="auto"/>
        <w:jc w:val="both"/>
        <w:rPr>
          <w:rFonts w:asciiTheme="minorHAnsi" w:hAnsiTheme="minorHAnsi" w:cstheme="minorHAnsi"/>
          <w:color w:val="000000"/>
        </w:rPr>
      </w:pPr>
    </w:p>
    <w:p w14:paraId="3459A93E" w14:textId="77777777" w:rsidR="001B7A1A" w:rsidRPr="00680D2A" w:rsidRDefault="001B7A1A" w:rsidP="001B7A1A">
      <w:pPr>
        <w:pStyle w:val="Caption"/>
        <w:rPr>
          <w:rFonts w:asciiTheme="minorHAnsi" w:hAnsiTheme="minorHAnsi" w:cstheme="minorHAnsi"/>
        </w:rPr>
      </w:pPr>
      <w:bookmarkStart w:id="132" w:name="_Ref57745368"/>
      <w:r w:rsidRPr="00680D2A">
        <w:rPr>
          <w:rFonts w:asciiTheme="minorHAnsi" w:hAnsiTheme="minorHAnsi" w:cstheme="minorHAnsi"/>
        </w:rPr>
        <w:t xml:space="preserve">Figure </w:t>
      </w:r>
      <w:r w:rsidR="005A650C" w:rsidRPr="00680D2A">
        <w:rPr>
          <w:rFonts w:asciiTheme="minorHAnsi" w:hAnsiTheme="minorHAnsi" w:cstheme="minorHAnsi"/>
        </w:rPr>
        <w:fldChar w:fldCharType="begin"/>
      </w:r>
      <w:r w:rsidR="005A650C" w:rsidRPr="00680D2A">
        <w:rPr>
          <w:rFonts w:asciiTheme="minorHAnsi" w:hAnsiTheme="minorHAnsi" w:cstheme="minorHAnsi"/>
        </w:rPr>
        <w:instrText xml:space="preserve"> SEQ Figure \* ARABIC </w:instrText>
      </w:r>
      <w:r w:rsidR="005A650C" w:rsidRPr="004D1F27">
        <w:rPr>
          <w:rFonts w:asciiTheme="minorHAnsi" w:hAnsiTheme="minorHAnsi"/>
          <w:rPrChange w:id="133" w:author="Eric Swanson" w:date="2021-07-07T09:15:00Z">
            <w:rPr>
              <w:rFonts w:asciiTheme="minorHAnsi" w:hAnsiTheme="minorHAnsi" w:cstheme="minorHAnsi"/>
            </w:rPr>
          </w:rPrChange>
        </w:rPr>
        <w:fldChar w:fldCharType="separate"/>
      </w:r>
      <w:r w:rsidRPr="00680D2A">
        <w:rPr>
          <w:rFonts w:asciiTheme="minorHAnsi" w:hAnsiTheme="minorHAnsi" w:cstheme="minorHAnsi"/>
          <w:noProof/>
        </w:rPr>
        <w:t>1</w:t>
      </w:r>
      <w:r w:rsidR="005A650C" w:rsidRPr="00680D2A">
        <w:rPr>
          <w:rFonts w:asciiTheme="minorHAnsi" w:hAnsiTheme="minorHAnsi" w:cstheme="minorHAnsi"/>
          <w:noProof/>
        </w:rPr>
        <w:fldChar w:fldCharType="end"/>
      </w:r>
      <w:bookmarkEnd w:id="132"/>
      <w:r w:rsidRPr="00680D2A">
        <w:rPr>
          <w:rFonts w:asciiTheme="minorHAnsi" w:eastAsia="Calibri" w:hAnsiTheme="minorHAnsi" w:cstheme="minorHAnsi"/>
        </w:rPr>
        <w:t>. Flow of official aid in CRS</w:t>
      </w:r>
    </w:p>
    <w:p w14:paraId="6EBE6E63" w14:textId="77777777" w:rsidR="001B7A1A" w:rsidRPr="00680D2A" w:rsidRDefault="001B7A1A" w:rsidP="001B7A1A">
      <w:pPr>
        <w:pStyle w:val="Caption"/>
        <w:spacing w:line="276" w:lineRule="auto"/>
        <w:jc w:val="center"/>
        <w:rPr>
          <w:rFonts w:asciiTheme="minorHAnsi" w:hAnsiTheme="minorHAnsi" w:cstheme="minorHAnsi"/>
          <w:color w:val="000000"/>
        </w:rPr>
      </w:pPr>
      <w:r w:rsidRPr="00680D2A">
        <w:rPr>
          <w:rFonts w:asciiTheme="minorHAnsi" w:hAnsiTheme="minorHAnsi" w:cstheme="minorHAnsi"/>
          <w:noProof/>
          <w:lang w:eastAsia="zh-CN"/>
        </w:rPr>
        <w:drawing>
          <wp:inline distT="0" distB="0" distL="0" distR="0" wp14:anchorId="23CD71BA" wp14:editId="1B90A0A6">
            <wp:extent cx="5241925" cy="3147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14:paraId="1A9DB504" w14:textId="77777777" w:rsidR="00CE7F72" w:rsidRPr="00680D2A" w:rsidRDefault="00CE7F72" w:rsidP="00CE7F72">
      <w:pPr>
        <w:tabs>
          <w:tab w:val="left" w:pos="567"/>
        </w:tabs>
        <w:spacing w:after="240" w:line="276" w:lineRule="auto"/>
        <w:jc w:val="both"/>
        <w:rPr>
          <w:rFonts w:asciiTheme="minorHAnsi" w:hAnsiTheme="minorHAnsi" w:cstheme="minorHAnsi"/>
          <w:b/>
          <w:i/>
          <w:color w:val="000000"/>
        </w:rPr>
      </w:pPr>
      <w:r w:rsidRPr="00680D2A">
        <w:rPr>
          <w:rFonts w:asciiTheme="minorHAnsi" w:hAnsiTheme="minorHAnsi" w:cstheme="minorHAnsi"/>
          <w:b/>
          <w:i/>
          <w:color w:val="000000"/>
        </w:rPr>
        <w:t>P</w:t>
      </w:r>
      <w:r w:rsidR="00B623C9">
        <w:rPr>
          <w:rFonts w:asciiTheme="minorHAnsi" w:hAnsiTheme="minorHAnsi" w:cstheme="minorHAnsi"/>
          <w:b/>
          <w:i/>
          <w:color w:val="000000"/>
        </w:rPr>
        <w:t>ARIS21’s annual</w:t>
      </w:r>
      <w:r w:rsidRPr="00680D2A">
        <w:rPr>
          <w:rFonts w:asciiTheme="minorHAnsi" w:hAnsiTheme="minorHAnsi" w:cstheme="minorHAnsi"/>
          <w:b/>
          <w:i/>
          <w:color w:val="000000"/>
        </w:rPr>
        <w:t xml:space="preserve"> online survey</w:t>
      </w:r>
    </w:p>
    <w:p w14:paraId="2F362768" w14:textId="129C65D4" w:rsidR="0056335F" w:rsidRPr="00680D2A" w:rsidRDefault="0056335F" w:rsidP="00680D2A">
      <w:pPr>
        <w:pStyle w:val="ListParagraph"/>
        <w:numPr>
          <w:ilvl w:val="0"/>
          <w:numId w:val="18"/>
        </w:numPr>
        <w:rPr>
          <w:rFonts w:asciiTheme="minorHAnsi" w:hAnsiTheme="minorHAnsi" w:cstheme="minorHAnsi"/>
        </w:rPr>
      </w:pPr>
      <w:r w:rsidRPr="00680D2A">
        <w:rPr>
          <w:rFonts w:asciiTheme="minorHAnsi" w:hAnsiTheme="minorHAnsi" w:cstheme="minorHAnsi"/>
        </w:rPr>
        <w:t xml:space="preserve">The PARIS21 Secretariat supplements the data </w:t>
      </w:r>
      <w:r w:rsidR="005A1A58" w:rsidRPr="00680D2A">
        <w:rPr>
          <w:rFonts w:asciiTheme="minorHAnsi" w:hAnsiTheme="minorHAnsi" w:cstheme="minorHAnsi"/>
        </w:rPr>
        <w:t xml:space="preserve">from </w:t>
      </w:r>
      <w:r w:rsidR="00CC1468">
        <w:rPr>
          <w:rFonts w:asciiTheme="minorHAnsi" w:hAnsiTheme="minorHAnsi" w:cstheme="minorHAnsi"/>
        </w:rPr>
        <w:t xml:space="preserve">the </w:t>
      </w:r>
      <w:r w:rsidR="005A1A58" w:rsidRPr="00680D2A">
        <w:rPr>
          <w:rFonts w:asciiTheme="minorHAnsi" w:hAnsiTheme="minorHAnsi" w:cstheme="minorHAnsi"/>
        </w:rPr>
        <w:t>CRS</w:t>
      </w:r>
      <w:r w:rsidRPr="00680D2A">
        <w:rPr>
          <w:rFonts w:asciiTheme="minorHAnsi" w:hAnsiTheme="minorHAnsi" w:cstheme="minorHAnsi"/>
        </w:rPr>
        <w:t xml:space="preserve"> with an annual online survey</w:t>
      </w:r>
      <w:del w:id="134" w:author="Eric Swanson" w:date="2021-03-09T11:31:00Z">
        <w:r w:rsidRPr="00680D2A">
          <w:rPr>
            <w:rFonts w:asciiTheme="minorHAnsi" w:hAnsiTheme="minorHAnsi" w:cstheme="minorHAnsi"/>
          </w:rPr>
          <w:delText>, which</w:delText>
        </w:r>
      </w:del>
      <w:ins w:id="135" w:author="Eric Swanson" w:date="2021-03-09T11:31:00Z">
        <w:r w:rsidRPr="00680D2A">
          <w:rPr>
            <w:rFonts w:asciiTheme="minorHAnsi" w:hAnsiTheme="minorHAnsi" w:cstheme="minorHAnsi"/>
          </w:rPr>
          <w:t xml:space="preserve"> </w:t>
        </w:r>
        <w:r w:rsidR="00746429">
          <w:rPr>
            <w:rFonts w:asciiTheme="minorHAnsi" w:hAnsiTheme="minorHAnsi" w:cstheme="minorHAnsi"/>
          </w:rPr>
          <w:t>that</w:t>
        </w:r>
      </w:ins>
      <w:ins w:id="136" w:author="unknow reviewer" w:date="2021-07-07T09:15:00Z">
        <w:r w:rsidRPr="004D1F27">
          <w:rPr>
            <w:rFonts w:asciiTheme="minorHAnsi" w:hAnsiTheme="minorHAnsi" w:cstheme="minorHAnsi"/>
          </w:rPr>
          <w:t xml:space="preserve"> </w:t>
        </w:r>
      </w:ins>
      <w:r w:rsidRPr="00680D2A">
        <w:rPr>
          <w:rFonts w:asciiTheme="minorHAnsi" w:hAnsiTheme="minorHAnsi" w:cstheme="minorHAnsi"/>
        </w:rPr>
        <w:t xml:space="preserve">is completed by a global network of respondents, mostly non-DAC donors. The survey covers a subset of the variables collected in the CRS, as well as some additional variables specific to </w:t>
      </w:r>
      <w:r w:rsidR="001B7A1A" w:rsidRPr="00680D2A">
        <w:rPr>
          <w:rFonts w:asciiTheme="minorHAnsi" w:hAnsiTheme="minorHAnsi" w:cstheme="minorHAnsi"/>
        </w:rPr>
        <w:t>data and statistics</w:t>
      </w:r>
      <w:r w:rsidRPr="00680D2A">
        <w:rPr>
          <w:rFonts w:asciiTheme="minorHAnsi" w:hAnsiTheme="minorHAnsi" w:cstheme="minorHAnsi"/>
        </w:rPr>
        <w:t xml:space="preserve">. Responding to the </w:t>
      </w:r>
      <w:r w:rsidR="005A1A58" w:rsidRPr="00680D2A">
        <w:rPr>
          <w:rFonts w:asciiTheme="minorHAnsi" w:hAnsiTheme="minorHAnsi" w:cstheme="minorHAnsi"/>
        </w:rPr>
        <w:t>online survey</w:t>
      </w:r>
      <w:r w:rsidRPr="00680D2A">
        <w:rPr>
          <w:rFonts w:asciiTheme="minorHAnsi" w:hAnsiTheme="minorHAnsi" w:cstheme="minorHAnsi"/>
        </w:rPr>
        <w:t xml:space="preserve"> is voluntary and offers an opportunity for </w:t>
      </w:r>
      <w:del w:id="137" w:author="Eric Swanson" w:date="2021-03-09T11:31:00Z">
        <w:r w:rsidRPr="00680D2A">
          <w:rPr>
            <w:rFonts w:asciiTheme="minorHAnsi" w:hAnsiTheme="minorHAnsi" w:cstheme="minorHAnsi"/>
          </w:rPr>
          <w:delText xml:space="preserve">actors </w:delText>
        </w:r>
      </w:del>
      <w:ins w:id="138" w:author="Eric Swanson" w:date="2021-03-09T11:31:00Z">
        <w:r w:rsidR="00395612">
          <w:rPr>
            <w:rFonts w:asciiTheme="minorHAnsi" w:hAnsiTheme="minorHAnsi" w:cstheme="minorHAnsi"/>
          </w:rPr>
          <w:t>respondents</w:t>
        </w:r>
        <w:r w:rsidR="00395612" w:rsidRPr="004D1F27">
          <w:rPr>
            <w:rFonts w:asciiTheme="minorHAnsi" w:hAnsiTheme="minorHAnsi" w:cstheme="minorHAnsi"/>
          </w:rPr>
          <w:t xml:space="preserve"> </w:t>
        </w:r>
      </w:ins>
      <w:r w:rsidRPr="00680D2A">
        <w:rPr>
          <w:rFonts w:asciiTheme="minorHAnsi" w:hAnsiTheme="minorHAnsi" w:cstheme="minorHAnsi"/>
        </w:rPr>
        <w:t xml:space="preserve">to share information about their statistical activities. </w:t>
      </w:r>
      <w:commentRangeStart w:id="139"/>
      <w:r w:rsidRPr="00680D2A">
        <w:rPr>
          <w:rFonts w:asciiTheme="minorHAnsi" w:hAnsiTheme="minorHAnsi" w:cstheme="minorHAnsi"/>
        </w:rPr>
        <w:t xml:space="preserve">Respondents </w:t>
      </w:r>
      <w:del w:id="140" w:author="Lorenz Noe" w:date="2021-03-08T17:45:00Z">
        <w:r w:rsidRPr="00680D2A">
          <w:rPr>
            <w:rFonts w:asciiTheme="minorHAnsi" w:hAnsiTheme="minorHAnsi" w:cstheme="minorHAnsi"/>
          </w:rPr>
          <w:delText>are from</w:delText>
        </w:r>
      </w:del>
      <w:proofErr w:type="gramStart"/>
      <w:ins w:id="141" w:author="Lorenz Noe" w:date="2021-03-08T17:45:00Z">
        <w:r w:rsidR="00E644B1" w:rsidRPr="004D1F27">
          <w:rPr>
            <w:rFonts w:asciiTheme="minorHAnsi" w:hAnsiTheme="minorHAnsi" w:cstheme="minorHAnsi"/>
          </w:rPr>
          <w:t>include</w:t>
        </w:r>
      </w:ins>
      <w:ins w:id="142" w:author="unknow reviewer" w:date="2021-07-07T09:15:00Z">
        <w:r w:rsidR="001B7A1A" w:rsidRPr="004D1F27">
          <w:rPr>
            <w:rFonts w:asciiTheme="minorHAnsi" w:hAnsiTheme="minorHAnsi" w:cstheme="minorHAnsi"/>
          </w:rPr>
          <w:t xml:space="preserve"> </w:t>
        </w:r>
      </w:ins>
      <w:ins w:id="143" w:author="Yu TIAN" w:date="2021-07-07T09:15:00Z">
        <w:r w:rsidR="001B7A1A" w:rsidRPr="00680D2A">
          <w:rPr>
            <w:rFonts w:asciiTheme="minorHAnsi" w:hAnsiTheme="minorHAnsi" w:cstheme="minorHAnsi"/>
          </w:rPr>
          <w:t xml:space="preserve"> </w:t>
        </w:r>
      </w:ins>
      <w:ins w:id="144" w:author="Yu TIAN" w:date="2021-07-07T08:12:00Z">
        <w:r w:rsidR="00B16BFA">
          <w:rPr>
            <w:rFonts w:asciiTheme="minorHAnsi" w:hAnsiTheme="minorHAnsi" w:cstheme="minorHAnsi"/>
          </w:rPr>
          <w:t>non</w:t>
        </w:r>
        <w:proofErr w:type="gramEnd"/>
        <w:r w:rsidR="00B16BFA">
          <w:rPr>
            <w:rFonts w:asciiTheme="minorHAnsi" w:hAnsiTheme="minorHAnsi" w:cstheme="minorHAnsi"/>
          </w:rPr>
          <w:t>-DAC members</w:t>
        </w:r>
      </w:ins>
      <w:del w:id="145" w:author="Yu TIAN" w:date="2021-07-07T08:12:00Z">
        <w:r w:rsidR="001B7A1A" w:rsidRPr="00680D2A" w:rsidDel="00B16BFA">
          <w:rPr>
            <w:rFonts w:asciiTheme="minorHAnsi" w:hAnsiTheme="minorHAnsi" w:cstheme="minorHAnsi"/>
          </w:rPr>
          <w:delText>donors</w:delText>
        </w:r>
        <w:r w:rsidRPr="00680D2A" w:rsidDel="00B16BFA">
          <w:rPr>
            <w:rFonts w:asciiTheme="minorHAnsi" w:hAnsiTheme="minorHAnsi" w:cstheme="minorHAnsi"/>
          </w:rPr>
          <w:delText xml:space="preserve"> that do not report to the CRS</w:delText>
        </w:r>
      </w:del>
      <w:r w:rsidR="001B7A1A" w:rsidRPr="00680D2A">
        <w:rPr>
          <w:rFonts w:asciiTheme="minorHAnsi" w:hAnsiTheme="minorHAnsi" w:cstheme="minorHAnsi"/>
        </w:rPr>
        <w:t xml:space="preserve">, </w:t>
      </w:r>
      <w:ins w:id="146" w:author="Yu TIAN" w:date="2021-07-07T08:12:00Z">
        <w:r w:rsidR="00B16BFA">
          <w:rPr>
            <w:rFonts w:asciiTheme="minorHAnsi" w:hAnsiTheme="minorHAnsi" w:cstheme="minorHAnsi"/>
          </w:rPr>
          <w:t xml:space="preserve">including </w:t>
        </w:r>
      </w:ins>
      <w:del w:id="147" w:author="Yu TIAN" w:date="2021-07-07T08:12:00Z">
        <w:r w:rsidR="001B7A1A" w:rsidRPr="00680D2A" w:rsidDel="00B16BFA">
          <w:rPr>
            <w:rFonts w:asciiTheme="minorHAnsi" w:hAnsiTheme="minorHAnsi" w:cstheme="minorHAnsi"/>
          </w:rPr>
          <w:delText xml:space="preserve">such as </w:delText>
        </w:r>
      </w:del>
      <w:ins w:id="148" w:author="LANGE Simon, DCD/RREDI" w:date="2021-03-04T17:26:00Z">
        <w:del w:id="149" w:author="Yu TIAN" w:date="2021-07-07T08:12:00Z">
          <w:r w:rsidR="00734B38" w:rsidDel="00B16BFA">
            <w:rPr>
              <w:rFonts w:asciiTheme="minorHAnsi" w:hAnsiTheme="minorHAnsi" w:cstheme="minorHAnsi"/>
            </w:rPr>
            <w:delText xml:space="preserve">some </w:delText>
          </w:r>
        </w:del>
      </w:ins>
      <w:r w:rsidR="001B7A1A" w:rsidRPr="00680D2A">
        <w:rPr>
          <w:rFonts w:asciiTheme="minorHAnsi" w:hAnsiTheme="minorHAnsi" w:cstheme="minorHAnsi"/>
        </w:rPr>
        <w:t>non-DAC donor countries, multilateral organisations, regional statistical training institutes</w:t>
      </w:r>
      <w:r w:rsidR="00CC1468">
        <w:rPr>
          <w:rFonts w:asciiTheme="minorHAnsi" w:hAnsiTheme="minorHAnsi" w:cstheme="minorHAnsi"/>
        </w:rPr>
        <w:t>,</w:t>
      </w:r>
      <w:r w:rsidR="001B7A1A" w:rsidRPr="00680D2A">
        <w:rPr>
          <w:rFonts w:asciiTheme="minorHAnsi" w:hAnsiTheme="minorHAnsi" w:cstheme="minorHAnsi"/>
        </w:rPr>
        <w:t xml:space="preserve"> and other philanthropic organisations</w:t>
      </w:r>
      <w:commentRangeEnd w:id="139"/>
      <w:r w:rsidR="00734B38">
        <w:rPr>
          <w:rStyle w:val="CommentReference"/>
        </w:rPr>
        <w:commentReference w:id="139"/>
      </w:r>
      <w:r w:rsidR="005A1A58" w:rsidRPr="00680D2A">
        <w:rPr>
          <w:rFonts w:asciiTheme="minorHAnsi" w:hAnsiTheme="minorHAnsi" w:cstheme="minorHAnsi"/>
        </w:rPr>
        <w:t xml:space="preserve">. </w:t>
      </w:r>
      <w:r w:rsidR="008A1225">
        <w:rPr>
          <w:rFonts w:asciiTheme="minorHAnsi" w:hAnsiTheme="minorHAnsi" w:cstheme="minorHAnsi"/>
        </w:rPr>
        <w:t>The percentage of these project</w:t>
      </w:r>
      <w:r w:rsidR="00CC1468">
        <w:rPr>
          <w:rFonts w:asciiTheme="minorHAnsi" w:hAnsiTheme="minorHAnsi" w:cstheme="minorHAnsi"/>
        </w:rPr>
        <w:t>s</w:t>
      </w:r>
      <w:r w:rsidR="008A1225">
        <w:rPr>
          <w:rFonts w:asciiTheme="minorHAnsi" w:hAnsiTheme="minorHAnsi" w:cstheme="minorHAnsi"/>
        </w:rPr>
        <w:t xml:space="preserve"> in the final PRESS database </w:t>
      </w:r>
      <w:r w:rsidR="00CC1468">
        <w:rPr>
          <w:rFonts w:asciiTheme="minorHAnsi" w:hAnsiTheme="minorHAnsi" w:cstheme="minorHAnsi"/>
        </w:rPr>
        <w:t xml:space="preserve">has </w:t>
      </w:r>
      <w:r w:rsidR="008A1225">
        <w:rPr>
          <w:rFonts w:asciiTheme="minorHAnsi" w:hAnsiTheme="minorHAnsi" w:cstheme="minorHAnsi"/>
        </w:rPr>
        <w:t>decreas</w:t>
      </w:r>
      <w:r w:rsidR="00CC1468">
        <w:rPr>
          <w:rFonts w:asciiTheme="minorHAnsi" w:hAnsiTheme="minorHAnsi" w:cstheme="minorHAnsi"/>
        </w:rPr>
        <w:t>ed</w:t>
      </w:r>
      <w:r w:rsidR="008A1225">
        <w:rPr>
          <w:rFonts w:asciiTheme="minorHAnsi" w:hAnsiTheme="minorHAnsi" w:cstheme="minorHAnsi"/>
        </w:rPr>
        <w:t xml:space="preserve"> in recent years</w:t>
      </w:r>
      <w:r w:rsidR="00CC1468">
        <w:rPr>
          <w:rFonts w:asciiTheme="minorHAnsi" w:hAnsiTheme="minorHAnsi" w:cstheme="minorHAnsi"/>
        </w:rPr>
        <w:t>,</w:t>
      </w:r>
      <w:r w:rsidR="008A1225">
        <w:rPr>
          <w:rFonts w:asciiTheme="minorHAnsi" w:hAnsiTheme="minorHAnsi" w:cstheme="minorHAnsi"/>
        </w:rPr>
        <w:t xml:space="preserve"> as many multilateral organisations have improved the granularity of their reporting to the CRS, making </w:t>
      </w:r>
      <w:r w:rsidR="00C72374">
        <w:rPr>
          <w:rFonts w:asciiTheme="minorHAnsi" w:hAnsiTheme="minorHAnsi" w:cstheme="minorHAnsi"/>
        </w:rPr>
        <w:t>these</w:t>
      </w:r>
      <w:r w:rsidR="00CC1468">
        <w:rPr>
          <w:rFonts w:asciiTheme="minorHAnsi" w:hAnsiTheme="minorHAnsi" w:cstheme="minorHAnsi"/>
        </w:rPr>
        <w:t xml:space="preserve"> </w:t>
      </w:r>
      <w:r w:rsidR="008A1225">
        <w:rPr>
          <w:rFonts w:asciiTheme="minorHAnsi" w:hAnsiTheme="minorHAnsi" w:cstheme="minorHAnsi"/>
        </w:rPr>
        <w:t xml:space="preserve">data equally useful as data collected from the PRESS survey. To reduce the burden </w:t>
      </w:r>
      <w:del w:id="150" w:author="LANGE Simon, DCD/RREDI" w:date="2021-03-04T17:23:00Z">
        <w:r w:rsidR="008A1225" w:rsidDel="00734B38">
          <w:rPr>
            <w:rFonts w:asciiTheme="minorHAnsi" w:hAnsiTheme="minorHAnsi" w:cstheme="minorHAnsi"/>
          </w:rPr>
          <w:delText>of</w:delText>
        </w:r>
      </w:del>
      <w:ins w:id="151" w:author="Lorenz Noe" w:date="2021-03-08T17:46:00Z">
        <w:r w:rsidR="006F3E26" w:rsidRPr="004D1F27">
          <w:rPr>
            <w:rFonts w:asciiTheme="minorHAnsi" w:hAnsiTheme="minorHAnsi" w:cstheme="minorHAnsi"/>
          </w:rPr>
          <w:t>n</w:t>
        </w:r>
      </w:ins>
      <w:del w:id="152" w:author="LANGE Simon, DCD/RREDI" w:date="2021-03-04T17:23:00Z">
        <w:r w:rsidR="008A1225" w:rsidDel="00734B38">
          <w:rPr>
            <w:rFonts w:asciiTheme="minorHAnsi" w:hAnsiTheme="minorHAnsi" w:cstheme="minorHAnsi"/>
          </w:rPr>
          <w:delText xml:space="preserve"> </w:delText>
        </w:r>
      </w:del>
      <w:ins w:id="153" w:author="LANGE Simon, DCD/RREDI" w:date="2021-03-04T17:23:00Z">
        <w:r w:rsidR="00734B38">
          <w:rPr>
            <w:rFonts w:asciiTheme="minorHAnsi" w:hAnsiTheme="minorHAnsi" w:cstheme="minorHAnsi"/>
          </w:rPr>
          <w:t xml:space="preserve">on </w:t>
        </w:r>
      </w:ins>
      <w:r w:rsidR="008A1225">
        <w:rPr>
          <w:rFonts w:asciiTheme="minorHAnsi" w:hAnsiTheme="minorHAnsi" w:cstheme="minorHAnsi"/>
        </w:rPr>
        <w:t xml:space="preserve">donors, </w:t>
      </w:r>
      <w:ins w:id="154" w:author="unknow reviewer" w:date="2021-07-07T09:15:00Z">
        <w:r w:rsidR="008A1225" w:rsidRPr="004D1F27">
          <w:rPr>
            <w:rFonts w:asciiTheme="minorHAnsi" w:hAnsiTheme="minorHAnsi" w:cstheme="minorHAnsi"/>
          </w:rPr>
          <w:t>th</w:t>
        </w:r>
      </w:ins>
      <w:ins w:id="155" w:author="Lorenz Noe" w:date="2021-03-08T17:46:00Z">
        <w:r w:rsidR="006F3E26" w:rsidRPr="004D1F27">
          <w:rPr>
            <w:rFonts w:asciiTheme="minorHAnsi" w:hAnsiTheme="minorHAnsi" w:cstheme="minorHAnsi"/>
          </w:rPr>
          <w:t>e</w:t>
        </w:r>
      </w:ins>
      <w:del w:id="156" w:author="Lorenz Noe" w:date="2021-03-08T17:46:00Z">
        <w:r w:rsidR="008A1225" w:rsidRPr="004D1F27" w:rsidDel="006F3E26">
          <w:rPr>
            <w:rFonts w:asciiTheme="minorHAnsi" w:hAnsiTheme="minorHAnsi" w:cstheme="minorHAnsi"/>
          </w:rPr>
          <w:delText>o</w:delText>
        </w:r>
      </w:del>
      <w:ins w:id="157" w:author="unknow reviewer" w:date="2021-07-07T09:15:00Z">
        <w:r w:rsidR="008A1225" w:rsidRPr="004D1F27">
          <w:rPr>
            <w:rFonts w:asciiTheme="minorHAnsi" w:hAnsiTheme="minorHAnsi" w:cstheme="minorHAnsi"/>
          </w:rPr>
          <w:t>se</w:t>
        </w:r>
      </w:ins>
      <w:del w:id="158" w:author="unknow reviewer" w:date="2021-07-07T09:15:00Z">
        <w:r w:rsidR="008A1225">
          <w:rPr>
            <w:rFonts w:asciiTheme="minorHAnsi" w:hAnsiTheme="minorHAnsi" w:cstheme="minorHAnsi"/>
          </w:rPr>
          <w:delText>those</w:delText>
        </w:r>
      </w:del>
      <w:r w:rsidR="008A1225">
        <w:rPr>
          <w:rFonts w:asciiTheme="minorHAnsi" w:hAnsiTheme="minorHAnsi" w:cstheme="minorHAnsi"/>
        </w:rPr>
        <w:t xml:space="preserve"> multilateral organisations are</w:t>
      </w:r>
      <w:r w:rsidR="00CC1468">
        <w:rPr>
          <w:rFonts w:asciiTheme="minorHAnsi" w:hAnsiTheme="minorHAnsi" w:cstheme="minorHAnsi"/>
        </w:rPr>
        <w:t xml:space="preserve"> no longer</w:t>
      </w:r>
      <w:r w:rsidR="008A1225">
        <w:rPr>
          <w:rFonts w:asciiTheme="minorHAnsi" w:hAnsiTheme="minorHAnsi" w:cstheme="minorHAnsi"/>
        </w:rPr>
        <w:t xml:space="preserve"> required to fill in the PRESS survey. </w:t>
      </w:r>
    </w:p>
    <w:p w14:paraId="4B928929" w14:textId="77777777" w:rsidR="00CE7F72" w:rsidRPr="00425E66" w:rsidRDefault="00CE7F72" w:rsidP="00680D2A">
      <w:pPr>
        <w:pStyle w:val="ListParagraph"/>
      </w:pPr>
    </w:p>
    <w:p w14:paraId="4FA4D591" w14:textId="2529B135" w:rsidR="001B7A1A" w:rsidRDefault="00DD6837" w:rsidP="0056335F">
      <w:pPr>
        <w:tabs>
          <w:tab w:val="left" w:pos="567"/>
        </w:tabs>
        <w:spacing w:after="240" w:line="276" w:lineRule="auto"/>
        <w:jc w:val="both"/>
        <w:rPr>
          <w:rFonts w:asciiTheme="minorHAnsi" w:hAnsiTheme="minorHAnsi" w:cstheme="minorHAnsi"/>
          <w:color w:val="000000"/>
        </w:rPr>
      </w:pPr>
      <w:r>
        <w:rPr>
          <w:rFonts w:asciiTheme="minorHAnsi" w:hAnsiTheme="minorHAnsi" w:cstheme="minorHAnsi"/>
          <w:color w:val="000000"/>
        </w:rPr>
        <w:t xml:space="preserve">Prior to PRESS 2018, the </w:t>
      </w:r>
      <w:commentRangeStart w:id="159"/>
      <w:r>
        <w:rPr>
          <w:rFonts w:asciiTheme="minorHAnsi" w:hAnsiTheme="minorHAnsi" w:cstheme="minorHAnsi"/>
          <w:color w:val="000000"/>
        </w:rPr>
        <w:t xml:space="preserve">PRESS </w:t>
      </w:r>
      <w:del w:id="160" w:author="LANGE Simon, DCD/RREDI" w:date="2021-03-04T17:27:00Z">
        <w:r w:rsidDel="00734B38">
          <w:rPr>
            <w:rFonts w:asciiTheme="minorHAnsi" w:hAnsiTheme="minorHAnsi" w:cstheme="minorHAnsi"/>
            <w:color w:val="000000"/>
          </w:rPr>
          <w:delText xml:space="preserve">report </w:delText>
        </w:r>
        <w:commentRangeEnd w:id="159"/>
        <w:r w:rsidR="00734B38" w:rsidDel="00734B38">
          <w:rPr>
            <w:rStyle w:val="CommentReference"/>
          </w:rPr>
          <w:commentReference w:id="159"/>
        </w:r>
      </w:del>
      <w:r>
        <w:rPr>
          <w:rFonts w:asciiTheme="minorHAnsi" w:hAnsiTheme="minorHAnsi" w:cstheme="minorHAnsi"/>
          <w:color w:val="000000"/>
        </w:rPr>
        <w:t>only focused on borrowing countries of the International Development Association</w:t>
      </w:r>
      <w:r w:rsidR="00CC1468">
        <w:rPr>
          <w:rFonts w:asciiTheme="minorHAnsi" w:hAnsiTheme="minorHAnsi" w:cstheme="minorHAnsi"/>
          <w:color w:val="000000"/>
        </w:rPr>
        <w:t>.</w:t>
      </w:r>
      <w:r>
        <w:rPr>
          <w:rStyle w:val="FootnoteReference"/>
          <w:color w:val="000000"/>
        </w:rPr>
        <w:footnoteReference w:id="4"/>
      </w:r>
      <w:r>
        <w:rPr>
          <w:rFonts w:asciiTheme="minorHAnsi" w:hAnsiTheme="minorHAnsi" w:cstheme="minorHAnsi"/>
          <w:color w:val="000000"/>
        </w:rPr>
        <w:t xml:space="preserve"> </w:t>
      </w:r>
      <w:del w:id="161" w:author="LANGE Simon, DCD/RREDI" w:date="2021-03-04T17:28:00Z">
        <w:r w:rsidR="005A1A58" w:rsidDel="00734B38">
          <w:rPr>
            <w:rFonts w:asciiTheme="minorHAnsi" w:hAnsiTheme="minorHAnsi" w:cstheme="minorHAnsi"/>
            <w:color w:val="000000"/>
          </w:rPr>
          <w:delText>T</w:delText>
        </w:r>
        <w:r w:rsidR="0056335F" w:rsidDel="00734B38">
          <w:rPr>
            <w:rFonts w:asciiTheme="minorHAnsi" w:hAnsiTheme="minorHAnsi" w:cstheme="minorHAnsi"/>
            <w:color w:val="000000"/>
          </w:rPr>
          <w:delText>he PRESS report</w:delText>
        </w:r>
        <w:r w:rsidR="005A1A58" w:rsidDel="00734B38">
          <w:rPr>
            <w:rFonts w:asciiTheme="minorHAnsi" w:hAnsiTheme="minorHAnsi" w:cstheme="minorHAnsi"/>
            <w:color w:val="000000"/>
          </w:rPr>
          <w:delText>,</w:delText>
        </w:r>
        <w:r w:rsidR="0056335F" w:rsidDel="00734B38">
          <w:rPr>
            <w:rFonts w:asciiTheme="minorHAnsi" w:hAnsiTheme="minorHAnsi" w:cstheme="minorHAnsi"/>
            <w:color w:val="000000"/>
          </w:rPr>
          <w:delText xml:space="preserve"> </w:delText>
        </w:r>
        <w:r w:rsidR="005A1A58" w:rsidDel="00734B38">
          <w:rPr>
            <w:rFonts w:asciiTheme="minorHAnsi" w:hAnsiTheme="minorHAnsi" w:cstheme="minorHAnsi"/>
            <w:color w:val="000000"/>
          </w:rPr>
          <w:delText xml:space="preserve">starting </w:delText>
        </w:r>
        <w:r w:rsidR="00CC1468" w:rsidDel="00734B38">
          <w:rPr>
            <w:rFonts w:asciiTheme="minorHAnsi" w:hAnsiTheme="minorHAnsi" w:cstheme="minorHAnsi"/>
            <w:color w:val="000000"/>
          </w:rPr>
          <w:delText xml:space="preserve">with </w:delText>
        </w:r>
        <w:r w:rsidR="005A1A58" w:rsidDel="00734B38">
          <w:rPr>
            <w:rFonts w:asciiTheme="minorHAnsi" w:hAnsiTheme="minorHAnsi" w:cstheme="minorHAnsi"/>
            <w:color w:val="000000"/>
          </w:rPr>
          <w:delText>the 201</w:delText>
        </w:r>
        <w:r w:rsidDel="00734B38">
          <w:rPr>
            <w:rFonts w:asciiTheme="minorHAnsi" w:hAnsiTheme="minorHAnsi" w:cstheme="minorHAnsi"/>
            <w:color w:val="000000"/>
          </w:rPr>
          <w:delText>8</w:delText>
        </w:r>
        <w:r w:rsidR="005A1A58" w:rsidDel="00734B38">
          <w:rPr>
            <w:rFonts w:asciiTheme="minorHAnsi" w:hAnsiTheme="minorHAnsi" w:cstheme="minorHAnsi"/>
            <w:color w:val="000000"/>
          </w:rPr>
          <w:delText xml:space="preserve"> round,</w:delText>
        </w:r>
      </w:del>
      <w:ins w:id="162" w:author="LANGE Simon, DCD/RREDI" w:date="2021-03-04T17:28:00Z">
        <w:r w:rsidR="00734B38">
          <w:rPr>
            <w:rFonts w:asciiTheme="minorHAnsi" w:hAnsiTheme="minorHAnsi" w:cstheme="minorHAnsi"/>
            <w:color w:val="000000"/>
          </w:rPr>
          <w:t>S</w:t>
        </w:r>
      </w:ins>
      <w:ins w:id="163" w:author="LANGE Simon, DCD/RREDI" w:date="2021-03-04T17:29:00Z">
        <w:r w:rsidR="00734B38">
          <w:rPr>
            <w:rFonts w:asciiTheme="minorHAnsi" w:hAnsiTheme="minorHAnsi" w:cstheme="minorHAnsi"/>
            <w:color w:val="000000"/>
          </w:rPr>
          <w:t>ince</w:t>
        </w:r>
      </w:ins>
      <w:ins w:id="164" w:author="LANGE Simon, DCD/RREDI" w:date="2021-03-04T17:28:00Z">
        <w:r w:rsidR="00734B38">
          <w:rPr>
            <w:rFonts w:asciiTheme="minorHAnsi" w:hAnsiTheme="minorHAnsi" w:cstheme="minorHAnsi"/>
            <w:color w:val="000000"/>
          </w:rPr>
          <w:t xml:space="preserve"> 2018</w:t>
        </w:r>
      </w:ins>
      <w:ins w:id="165" w:author="LANGE Simon, DCD/RREDI" w:date="2021-03-04T17:29:00Z">
        <w:r w:rsidR="00734B38">
          <w:rPr>
            <w:rFonts w:asciiTheme="minorHAnsi" w:hAnsiTheme="minorHAnsi" w:cstheme="minorHAnsi"/>
            <w:color w:val="000000"/>
          </w:rPr>
          <w:t>,</w:t>
        </w:r>
      </w:ins>
      <w:ins w:id="166" w:author="LANGE Simon, DCD/RREDI" w:date="2021-03-04T17:28:00Z">
        <w:r w:rsidR="00734B38">
          <w:rPr>
            <w:rFonts w:asciiTheme="minorHAnsi" w:hAnsiTheme="minorHAnsi" w:cstheme="minorHAnsi"/>
            <w:color w:val="000000"/>
          </w:rPr>
          <w:t xml:space="preserve"> the PRESS</w:t>
        </w:r>
      </w:ins>
      <w:r w:rsidR="0056335F">
        <w:rPr>
          <w:rFonts w:asciiTheme="minorHAnsi" w:hAnsiTheme="minorHAnsi" w:cstheme="minorHAnsi"/>
          <w:color w:val="000000"/>
        </w:rPr>
        <w:t xml:space="preserve"> </w:t>
      </w:r>
      <w:del w:id="167" w:author="LANGE Simon, DCD/RREDI" w:date="2021-03-04T17:29:00Z">
        <w:r w:rsidR="00CC1468" w:rsidDel="00734B38">
          <w:rPr>
            <w:rFonts w:asciiTheme="minorHAnsi" w:hAnsiTheme="minorHAnsi" w:cstheme="minorHAnsi"/>
            <w:color w:val="000000"/>
          </w:rPr>
          <w:delText>has covered</w:delText>
        </w:r>
      </w:del>
      <w:ins w:id="168" w:author="LANGE Simon, DCD/RREDI" w:date="2021-03-04T17:29:00Z">
        <w:r w:rsidR="00734B38">
          <w:rPr>
            <w:rFonts w:asciiTheme="minorHAnsi" w:hAnsiTheme="minorHAnsi" w:cstheme="minorHAnsi"/>
            <w:color w:val="000000"/>
          </w:rPr>
          <w:t>covers</w:t>
        </w:r>
      </w:ins>
      <w:r w:rsidR="00CC1468">
        <w:rPr>
          <w:rFonts w:asciiTheme="minorHAnsi" w:hAnsiTheme="minorHAnsi" w:cstheme="minorHAnsi"/>
          <w:color w:val="000000"/>
        </w:rPr>
        <w:t xml:space="preserve"> </w:t>
      </w:r>
      <w:r w:rsidR="0056335F">
        <w:rPr>
          <w:rFonts w:asciiTheme="minorHAnsi" w:hAnsiTheme="minorHAnsi" w:cstheme="minorHAnsi"/>
          <w:color w:val="000000"/>
        </w:rPr>
        <w:t xml:space="preserve">the </w:t>
      </w:r>
      <w:commentRangeStart w:id="169"/>
      <w:r w:rsidR="0056335F">
        <w:rPr>
          <w:rFonts w:asciiTheme="minorHAnsi" w:hAnsiTheme="minorHAnsi" w:cstheme="minorHAnsi"/>
          <w:color w:val="000000"/>
        </w:rPr>
        <w:t xml:space="preserve">commitments </w:t>
      </w:r>
      <w:commentRangeEnd w:id="169"/>
      <w:r w:rsidR="00FA7151" w:rsidRPr="004605D3">
        <w:rPr>
          <w:rStyle w:val="CommentReference"/>
        </w:rPr>
        <w:commentReference w:id="169"/>
      </w:r>
      <w:r w:rsidR="0056335F">
        <w:rPr>
          <w:rFonts w:asciiTheme="minorHAnsi" w:hAnsiTheme="minorHAnsi" w:cstheme="minorHAnsi"/>
          <w:color w:val="000000"/>
        </w:rPr>
        <w:t xml:space="preserve">received by all </w:t>
      </w:r>
      <w:r w:rsidR="0056335F">
        <w:rPr>
          <w:rFonts w:asciiTheme="minorHAnsi" w:hAnsiTheme="minorHAnsi" w:cstheme="minorHAnsi"/>
          <w:color w:val="000000"/>
        </w:rPr>
        <w:lastRenderedPageBreak/>
        <w:t>countries</w:t>
      </w:r>
      <w:commentRangeStart w:id="170"/>
      <w:r w:rsidR="001B7A1A">
        <w:rPr>
          <w:rStyle w:val="FootnoteReference"/>
          <w:color w:val="000000"/>
        </w:rPr>
        <w:footnoteReference w:id="5"/>
      </w:r>
      <w:commentRangeEnd w:id="170"/>
      <w:r w:rsidR="00A3240A" w:rsidRPr="004D1F27">
        <w:rPr>
          <w:rStyle w:val="CommentReference"/>
        </w:rPr>
        <w:commentReference w:id="170"/>
      </w:r>
      <w:r w:rsidR="0056335F">
        <w:rPr>
          <w:rFonts w:asciiTheme="minorHAnsi" w:hAnsiTheme="minorHAnsi" w:cstheme="minorHAnsi"/>
          <w:color w:val="000000"/>
        </w:rPr>
        <w:t xml:space="preserve"> </w:t>
      </w:r>
      <w:r w:rsidR="001B7A1A">
        <w:rPr>
          <w:rFonts w:asciiTheme="minorHAnsi" w:hAnsiTheme="minorHAnsi" w:cstheme="minorHAnsi"/>
          <w:color w:val="000000"/>
        </w:rPr>
        <w:t xml:space="preserve">throughout the report </w:t>
      </w:r>
      <w:r w:rsidR="0056335F">
        <w:rPr>
          <w:rFonts w:asciiTheme="minorHAnsi" w:hAnsiTheme="minorHAnsi" w:cstheme="minorHAnsi"/>
          <w:color w:val="000000"/>
        </w:rPr>
        <w:t xml:space="preserve">to align the </w:t>
      </w:r>
      <w:r w:rsidR="001B7A1A">
        <w:rPr>
          <w:rFonts w:asciiTheme="minorHAnsi" w:hAnsiTheme="minorHAnsi" w:cstheme="minorHAnsi"/>
          <w:color w:val="000000"/>
        </w:rPr>
        <w:t xml:space="preserve">findings </w:t>
      </w:r>
      <w:r w:rsidR="0056335F">
        <w:rPr>
          <w:rFonts w:asciiTheme="minorHAnsi" w:hAnsiTheme="minorHAnsi" w:cstheme="minorHAnsi"/>
          <w:color w:val="000000"/>
        </w:rPr>
        <w:t>with the SDG indicator 17.19.1: “Dollar value of all resources made available to strengthen statistical capacity in developing countries”</w:t>
      </w:r>
      <w:del w:id="171" w:author="Lorenz Noe" w:date="2021-03-08T17:55:00Z">
        <w:r w:rsidR="001B7A1A">
          <w:rPr>
            <w:rFonts w:asciiTheme="minorHAnsi" w:hAnsiTheme="minorHAnsi" w:cstheme="minorHAnsi"/>
            <w:color w:val="000000"/>
          </w:rPr>
          <w:delText>, of which PRESS is the data source</w:delText>
        </w:r>
      </w:del>
      <w:r w:rsidR="001B7A1A">
        <w:rPr>
          <w:rFonts w:asciiTheme="minorHAnsi" w:hAnsiTheme="minorHAnsi" w:cstheme="minorHAnsi"/>
          <w:color w:val="000000"/>
        </w:rPr>
        <w:t>.</w:t>
      </w:r>
    </w:p>
    <w:p w14:paraId="01A1F631" w14:textId="09660235" w:rsidR="007F1ACD" w:rsidRDefault="001B7A1A" w:rsidP="0056335F">
      <w:pPr>
        <w:tabs>
          <w:tab w:val="left" w:pos="567"/>
        </w:tabs>
        <w:spacing w:after="240" w:line="276" w:lineRule="auto"/>
        <w:jc w:val="both"/>
        <w:rPr>
          <w:rFonts w:asciiTheme="minorHAnsi" w:hAnsiTheme="minorHAnsi" w:cstheme="minorHAnsi"/>
          <w:color w:val="000000"/>
        </w:rPr>
      </w:pPr>
      <w:commentRangeStart w:id="172"/>
      <w:r>
        <w:rPr>
          <w:rFonts w:asciiTheme="minorHAnsi" w:hAnsiTheme="minorHAnsi" w:cstheme="minorHAnsi"/>
          <w:color w:val="000000"/>
        </w:rPr>
        <w:t>For the sub</w:t>
      </w:r>
      <w:r w:rsidR="00BE47A1">
        <w:rPr>
          <w:rFonts w:asciiTheme="minorHAnsi" w:hAnsiTheme="minorHAnsi" w:cstheme="minorHAnsi"/>
          <w:color w:val="000000"/>
        </w:rPr>
        <w:t>-data</w:t>
      </w:r>
      <w:r>
        <w:rPr>
          <w:rFonts w:asciiTheme="minorHAnsi" w:hAnsiTheme="minorHAnsi" w:cstheme="minorHAnsi"/>
          <w:color w:val="000000"/>
        </w:rPr>
        <w:t>set</w:t>
      </w:r>
      <w:r w:rsidR="00BE47A1">
        <w:rPr>
          <w:rFonts w:asciiTheme="minorHAnsi" w:hAnsiTheme="minorHAnsi" w:cstheme="minorHAnsi"/>
          <w:color w:val="000000"/>
        </w:rPr>
        <w:t xml:space="preserve"> </w:t>
      </w:r>
      <w:r>
        <w:rPr>
          <w:rFonts w:asciiTheme="minorHAnsi" w:hAnsiTheme="minorHAnsi" w:cstheme="minorHAnsi"/>
          <w:color w:val="000000"/>
        </w:rPr>
        <w:t xml:space="preserve">of each figure used by PRESS 2020, see </w:t>
      </w:r>
      <w:r>
        <w:rPr>
          <w:rFonts w:asciiTheme="minorHAnsi" w:hAnsiTheme="minorHAnsi" w:cstheme="minorHAnsi"/>
          <w:color w:val="000000"/>
        </w:rPr>
        <w:fldChar w:fldCharType="begin"/>
      </w:r>
      <w:r>
        <w:rPr>
          <w:rFonts w:asciiTheme="minorHAnsi" w:hAnsiTheme="minorHAnsi" w:cstheme="minorHAnsi"/>
          <w:color w:val="000000"/>
        </w:rPr>
        <w:instrText xml:space="preserve"> REF _Ref57736363 \h </w:instrText>
      </w:r>
      <w:r>
        <w:rPr>
          <w:rFonts w:asciiTheme="minorHAnsi" w:hAnsiTheme="minorHAnsi" w:cstheme="minorHAnsi"/>
          <w:color w:val="000000"/>
        </w:rPr>
      </w:r>
      <w:r w:rsidRPr="004D1F27">
        <w:rPr>
          <w:rFonts w:asciiTheme="minorHAnsi" w:hAnsiTheme="minorHAnsi"/>
          <w:color w:val="000000"/>
          <w:rPrChange w:id="173" w:author="Eric Swanson" w:date="2021-07-07T09:15:00Z">
            <w:rPr>
              <w:rFonts w:asciiTheme="minorHAnsi" w:hAnsiTheme="minorHAnsi" w:cstheme="minorHAnsi"/>
              <w:color w:val="000000"/>
            </w:rPr>
          </w:rPrChange>
        </w:rPr>
        <w:fldChar w:fldCharType="separate"/>
      </w:r>
      <w:r>
        <w:t xml:space="preserve">Table </w:t>
      </w:r>
      <w:r>
        <w:rPr>
          <w:noProof/>
        </w:rPr>
        <w:t>2</w:t>
      </w:r>
      <w:r>
        <w:rPr>
          <w:rFonts w:asciiTheme="minorHAnsi" w:hAnsiTheme="minorHAnsi" w:cstheme="minorHAnsi"/>
          <w:color w:val="000000"/>
        </w:rPr>
        <w:fldChar w:fldCharType="end"/>
      </w:r>
      <w:r>
        <w:rPr>
          <w:rFonts w:asciiTheme="minorHAnsi" w:hAnsiTheme="minorHAnsi" w:cstheme="minorHAnsi"/>
          <w:color w:val="000000"/>
        </w:rPr>
        <w:t xml:space="preserve"> at the end of this note. </w:t>
      </w:r>
      <w:commentRangeEnd w:id="172"/>
      <w:r w:rsidR="006D38D4" w:rsidRPr="004605D3">
        <w:rPr>
          <w:rStyle w:val="CommentReference"/>
        </w:rPr>
        <w:commentReference w:id="172"/>
      </w:r>
    </w:p>
    <w:p w14:paraId="3D6E7976" w14:textId="77777777" w:rsidR="007F1ACD" w:rsidRDefault="007F1ACD" w:rsidP="00680D2A">
      <w:pPr>
        <w:pStyle w:val="Heading2"/>
        <w:numPr>
          <w:ilvl w:val="0"/>
          <w:numId w:val="21"/>
        </w:numPr>
        <w:rPr>
          <w:lang w:val="en-GB"/>
        </w:rPr>
      </w:pPr>
      <w:bookmarkStart w:id="174" w:name="_Toc59197349"/>
      <w:bookmarkStart w:id="175" w:name="_Toc35918956"/>
      <w:r>
        <w:rPr>
          <w:lang w:val="en-GB"/>
        </w:rPr>
        <w:t>Reducing the lag</w:t>
      </w:r>
      <w:bookmarkEnd w:id="174"/>
    </w:p>
    <w:p w14:paraId="52367E88" w14:textId="77777777" w:rsidR="0056335F" w:rsidRPr="0028244A" w:rsidRDefault="0056335F" w:rsidP="0028244A">
      <w:pPr>
        <w:pStyle w:val="Heading3"/>
        <w:numPr>
          <w:ilvl w:val="0"/>
          <w:numId w:val="0"/>
        </w:numPr>
        <w:ind w:left="720" w:hanging="720"/>
        <w:rPr>
          <w:lang w:val="en-GB"/>
        </w:rPr>
      </w:pPr>
      <w:bookmarkStart w:id="176" w:name="_Toc59197350"/>
      <w:r w:rsidRPr="007F1ACD">
        <w:rPr>
          <w:lang w:val="en-GB"/>
        </w:rPr>
        <w:t>What</w:t>
      </w:r>
      <w:bookmarkEnd w:id="175"/>
      <w:r w:rsidR="0028244A">
        <w:rPr>
          <w:lang w:val="en-GB"/>
        </w:rPr>
        <w:t xml:space="preserve"> is the reporting lag</w:t>
      </w:r>
      <w:r w:rsidR="007F1ACD">
        <w:rPr>
          <w:lang w:val="en-GB"/>
        </w:rPr>
        <w:t>?</w:t>
      </w:r>
      <w:bookmarkEnd w:id="176"/>
    </w:p>
    <w:p w14:paraId="0FA10478" w14:textId="3E0AAD85" w:rsidR="00DD6837" w:rsidRPr="00680D2A" w:rsidRDefault="0056335F" w:rsidP="00680D2A">
      <w:pPr>
        <w:spacing w:line="276" w:lineRule="auto"/>
        <w:rPr>
          <w:rFonts w:asciiTheme="minorHAnsi" w:hAnsiTheme="minorHAnsi" w:cstheme="minorHAnsi"/>
          <w:color w:val="000000"/>
        </w:rPr>
      </w:pPr>
      <w:r>
        <w:rPr>
          <w:rFonts w:asciiTheme="minorHAnsi" w:hAnsiTheme="minorHAnsi" w:cstheme="minorHAnsi"/>
          <w:color w:val="000000"/>
        </w:rPr>
        <w:t xml:space="preserve">The workflows </w:t>
      </w:r>
      <w:r w:rsidR="00CE7F72">
        <w:rPr>
          <w:rFonts w:asciiTheme="minorHAnsi" w:hAnsiTheme="minorHAnsi" w:cstheme="minorHAnsi"/>
          <w:color w:val="000000"/>
        </w:rPr>
        <w:t xml:space="preserve">for </w:t>
      </w:r>
      <w:r>
        <w:rPr>
          <w:rFonts w:asciiTheme="minorHAnsi" w:hAnsiTheme="minorHAnsi" w:cstheme="minorHAnsi"/>
          <w:color w:val="000000"/>
        </w:rPr>
        <w:t xml:space="preserve">combining </w:t>
      </w:r>
      <w:r w:rsidR="00DD6837">
        <w:rPr>
          <w:rFonts w:asciiTheme="minorHAnsi" w:hAnsiTheme="minorHAnsi" w:cstheme="minorHAnsi"/>
          <w:color w:val="000000"/>
        </w:rPr>
        <w:t xml:space="preserve">the </w:t>
      </w:r>
      <w:r>
        <w:rPr>
          <w:rFonts w:asciiTheme="minorHAnsi" w:hAnsiTheme="minorHAnsi" w:cstheme="minorHAnsi"/>
          <w:color w:val="000000"/>
        </w:rPr>
        <w:t>two main sources</w:t>
      </w:r>
      <w:r w:rsidR="00E21ED5">
        <w:rPr>
          <w:rFonts w:asciiTheme="minorHAnsi" w:hAnsiTheme="minorHAnsi" w:cstheme="minorHAnsi"/>
          <w:color w:val="000000"/>
        </w:rPr>
        <w:t xml:space="preserve"> </w:t>
      </w:r>
      <w:r>
        <w:rPr>
          <w:rFonts w:asciiTheme="minorHAnsi" w:hAnsiTheme="minorHAnsi" w:cstheme="minorHAnsi"/>
          <w:color w:val="000000"/>
        </w:rPr>
        <w:t>of PRESS are d</w:t>
      </w:r>
      <w:r w:rsidR="007F1ACD">
        <w:rPr>
          <w:rFonts w:asciiTheme="minorHAnsi" w:hAnsiTheme="minorHAnsi" w:cstheme="minorHAnsi"/>
          <w:color w:val="000000"/>
        </w:rPr>
        <w:t xml:space="preserve">escribed in </w:t>
      </w:r>
      <w:del w:id="177" w:author="Lorenz Noe" w:date="2021-03-08T17:56:00Z">
        <w:r w:rsidR="001B7A1A">
          <w:rPr>
            <w:rFonts w:asciiTheme="minorHAnsi" w:hAnsiTheme="minorHAnsi" w:cstheme="minorHAnsi"/>
            <w:color w:val="000000"/>
          </w:rPr>
          <w:fldChar w:fldCharType="begin"/>
        </w:r>
      </w:del>
      <w:r w:rsidR="001B7A1A">
        <w:rPr>
          <w:rFonts w:asciiTheme="minorHAnsi" w:hAnsiTheme="minorHAnsi" w:cstheme="minorHAnsi"/>
          <w:color w:val="000000"/>
        </w:rPr>
        <w:instrText xml:space="preserve"> REF _Ref57745368 \h </w:instrText>
      </w:r>
      <w:r w:rsidR="00DD6837">
        <w:rPr>
          <w:rFonts w:asciiTheme="minorHAnsi" w:hAnsiTheme="minorHAnsi" w:cstheme="minorHAnsi"/>
          <w:color w:val="000000"/>
        </w:rPr>
        <w:instrText xml:space="preserve"> \* MERGEFORMAT </w:instrText>
      </w:r>
      <w:r w:rsidR="001B7A1A">
        <w:rPr>
          <w:rFonts w:asciiTheme="minorHAnsi" w:hAnsiTheme="minorHAnsi" w:cstheme="minorHAnsi"/>
          <w:color w:val="000000"/>
        </w:rPr>
      </w:r>
      <w:del w:id="178" w:author="Lorenz Noe" w:date="2021-03-08T17:56:00Z">
        <w:r w:rsidR="001B7A1A" w:rsidRPr="004D1F27">
          <w:rPr>
            <w:rFonts w:asciiTheme="minorHAnsi" w:hAnsiTheme="minorHAnsi"/>
            <w:color w:val="000000"/>
            <w:rPrChange w:id="179" w:author="Eric Swanson" w:date="2021-07-07T09:15:00Z">
              <w:rPr>
                <w:rFonts w:asciiTheme="minorHAnsi" w:hAnsiTheme="minorHAnsi" w:cstheme="minorHAnsi"/>
                <w:color w:val="000000"/>
              </w:rPr>
            </w:rPrChange>
          </w:rPr>
          <w:fldChar w:fldCharType="separate"/>
        </w:r>
      </w:del>
      <w:r w:rsidR="001B7A1A" w:rsidRPr="00680D2A">
        <w:rPr>
          <w:rFonts w:asciiTheme="minorHAnsi" w:hAnsiTheme="minorHAnsi" w:cstheme="minorHAnsi"/>
          <w:color w:val="000000"/>
        </w:rPr>
        <w:t>Figure 1</w:t>
      </w:r>
      <w:del w:id="180" w:author="Lorenz Noe" w:date="2021-03-08T17:56:00Z">
        <w:r w:rsidR="001B7A1A">
          <w:rPr>
            <w:rFonts w:asciiTheme="minorHAnsi" w:hAnsiTheme="minorHAnsi" w:cstheme="minorHAnsi"/>
            <w:color w:val="000000"/>
          </w:rPr>
          <w:fldChar w:fldCharType="end"/>
        </w:r>
      </w:del>
      <w:ins w:id="181" w:author="Lorenz Noe" w:date="2021-03-08T17:56:00Z">
        <w:r w:rsidR="004C2E9A" w:rsidRPr="004605D3">
          <w:rPr>
            <w:rFonts w:asciiTheme="minorHAnsi" w:hAnsiTheme="minorHAnsi" w:cstheme="minorHAnsi"/>
            <w:color w:val="000000"/>
          </w:rPr>
          <w:t>2</w:t>
        </w:r>
      </w:ins>
      <w:ins w:id="182" w:author="unknow reviewer" w:date="2021-07-07T09:15:00Z">
        <w:r w:rsidR="001919E8" w:rsidRPr="004D1F27">
          <w:rPr>
            <w:rFonts w:asciiTheme="minorHAnsi" w:hAnsiTheme="minorHAnsi" w:cstheme="minorHAnsi"/>
            <w:color w:val="000000"/>
          </w:rPr>
          <w:t>.</w:t>
        </w:r>
      </w:ins>
      <w:del w:id="183" w:author="unknow reviewer" w:date="2021-07-07T09:15:00Z">
        <w:r w:rsidR="001919E8">
          <w:rPr>
            <w:rFonts w:asciiTheme="minorHAnsi" w:hAnsiTheme="minorHAnsi" w:cstheme="minorHAnsi"/>
            <w:color w:val="000000"/>
          </w:rPr>
          <w:delText>.</w:delText>
        </w:r>
      </w:del>
      <w:r>
        <w:rPr>
          <w:rFonts w:asciiTheme="minorHAnsi" w:hAnsiTheme="minorHAnsi" w:cstheme="minorHAnsi"/>
          <w:color w:val="000000"/>
        </w:rPr>
        <w:t xml:space="preserve"> </w:t>
      </w:r>
      <w:r w:rsidR="00DD6837">
        <w:rPr>
          <w:rFonts w:asciiTheme="minorHAnsi" w:hAnsiTheme="minorHAnsi" w:cstheme="minorHAnsi"/>
          <w:color w:val="000000"/>
        </w:rPr>
        <w:t xml:space="preserve">To avoid duplications, the projects are examined against their unique identifier in both sources. </w:t>
      </w:r>
      <w:commentRangeStart w:id="184"/>
      <w:r w:rsidR="00DD6837">
        <w:rPr>
          <w:rFonts w:asciiTheme="minorHAnsi" w:hAnsiTheme="minorHAnsi" w:cstheme="minorHAnsi"/>
          <w:color w:val="000000"/>
        </w:rPr>
        <w:t xml:space="preserve">The projects reported by implementers (mostly from the PRESS survey) are not included in the calculation for final donor ranking. </w:t>
      </w:r>
      <w:commentRangeEnd w:id="184"/>
      <w:r w:rsidR="00A17B99" w:rsidRPr="004605D3">
        <w:rPr>
          <w:rStyle w:val="CommentReference"/>
        </w:rPr>
        <w:commentReference w:id="184"/>
      </w:r>
    </w:p>
    <w:p w14:paraId="2F353A00" w14:textId="7D703C97" w:rsidR="0056335F" w:rsidRDefault="001B7A1A" w:rsidP="00DD1421">
      <w:pPr>
        <w:tabs>
          <w:tab w:val="left" w:pos="567"/>
        </w:tabs>
        <w:spacing w:after="240" w:line="276" w:lineRule="auto"/>
        <w:jc w:val="both"/>
        <w:rPr>
          <w:i/>
          <w:color w:val="009999"/>
        </w:rPr>
      </w:pPr>
      <w:r>
        <w:rPr>
          <w:rFonts w:asciiTheme="minorHAnsi" w:hAnsiTheme="minorHAnsi" w:cstheme="minorHAnsi"/>
          <w:color w:val="000000"/>
        </w:rPr>
        <w:t>As the</w:t>
      </w:r>
      <w:r w:rsidR="0056335F">
        <w:rPr>
          <w:rFonts w:asciiTheme="minorHAnsi" w:hAnsiTheme="minorHAnsi" w:cstheme="minorHAnsi"/>
          <w:color w:val="000000"/>
        </w:rPr>
        <w:t xml:space="preserve"> data and </w:t>
      </w:r>
      <w:r>
        <w:rPr>
          <w:rFonts w:asciiTheme="minorHAnsi" w:hAnsiTheme="minorHAnsi" w:cstheme="minorHAnsi"/>
          <w:color w:val="000000"/>
        </w:rPr>
        <w:t xml:space="preserve">final </w:t>
      </w:r>
      <w:r w:rsidR="0056335F">
        <w:rPr>
          <w:rFonts w:asciiTheme="minorHAnsi" w:hAnsiTheme="minorHAnsi" w:cstheme="minorHAnsi"/>
          <w:color w:val="000000"/>
        </w:rPr>
        <w:t xml:space="preserve">report </w:t>
      </w:r>
      <w:r>
        <w:rPr>
          <w:rFonts w:asciiTheme="minorHAnsi" w:hAnsiTheme="minorHAnsi" w:cstheme="minorHAnsi"/>
          <w:color w:val="000000"/>
        </w:rPr>
        <w:t xml:space="preserve">of PRESS </w:t>
      </w:r>
      <w:r w:rsidR="0056335F">
        <w:rPr>
          <w:rFonts w:asciiTheme="minorHAnsi" w:hAnsiTheme="minorHAnsi" w:cstheme="minorHAnsi"/>
          <w:color w:val="000000"/>
        </w:rPr>
        <w:t xml:space="preserve">depend in large part on the CRS database, which has a </w:t>
      </w:r>
      <w:commentRangeStart w:id="185"/>
      <w:r w:rsidR="0056335F">
        <w:rPr>
          <w:rFonts w:asciiTheme="minorHAnsi" w:hAnsiTheme="minorHAnsi" w:cstheme="minorHAnsi"/>
          <w:color w:val="000000"/>
        </w:rPr>
        <w:t xml:space="preserve">1.5-year lag </w:t>
      </w:r>
      <w:commentRangeEnd w:id="185"/>
      <w:r w:rsidR="001E15A4" w:rsidRPr="004605D3">
        <w:rPr>
          <w:rStyle w:val="CommentReference"/>
        </w:rPr>
        <w:commentReference w:id="185"/>
      </w:r>
      <w:r w:rsidR="0056335F">
        <w:rPr>
          <w:rFonts w:asciiTheme="minorHAnsi" w:hAnsiTheme="minorHAnsi" w:cstheme="minorHAnsi"/>
          <w:color w:val="000000"/>
        </w:rPr>
        <w:t xml:space="preserve">in coverage, the previous editions of PRESS </w:t>
      </w:r>
      <w:r w:rsidR="00441495">
        <w:rPr>
          <w:rFonts w:asciiTheme="minorHAnsi" w:hAnsiTheme="minorHAnsi" w:cstheme="minorHAnsi"/>
          <w:color w:val="000000"/>
        </w:rPr>
        <w:t xml:space="preserve">did not </w:t>
      </w:r>
      <w:r w:rsidR="0056335F">
        <w:rPr>
          <w:rFonts w:asciiTheme="minorHAnsi" w:hAnsiTheme="minorHAnsi" w:cstheme="minorHAnsi"/>
          <w:color w:val="000000"/>
        </w:rPr>
        <w:t>capture timely donor financial flows to statistics</w:t>
      </w:r>
      <w:r w:rsidR="009B7C78">
        <w:rPr>
          <w:rFonts w:asciiTheme="minorHAnsi" w:hAnsiTheme="minorHAnsi" w:cstheme="minorHAnsi"/>
          <w:color w:val="000000"/>
        </w:rPr>
        <w:t>,</w:t>
      </w:r>
      <w:r w:rsidR="0056335F">
        <w:rPr>
          <w:rFonts w:asciiTheme="minorHAnsi" w:hAnsiTheme="minorHAnsi" w:cstheme="minorHAnsi"/>
          <w:color w:val="000000"/>
        </w:rPr>
        <w:t xml:space="preserve"> leading to a structural lag in reporting.</w:t>
      </w:r>
    </w:p>
    <w:p w14:paraId="27FED3A4" w14:textId="77777777" w:rsidR="0056335F" w:rsidRDefault="00CC0B38" w:rsidP="00CC0B38">
      <w:pPr>
        <w:pStyle w:val="Caption"/>
      </w:pPr>
      <w:bookmarkStart w:id="186" w:name="_Ref57736499"/>
      <w:r>
        <w:t xml:space="preserve">Figure </w:t>
      </w:r>
      <w:r w:rsidR="00B16BFA">
        <w:fldChar w:fldCharType="begin"/>
      </w:r>
      <w:r w:rsidR="00B16BFA">
        <w:instrText xml:space="preserve"> SEQ Figure \* ARABIC </w:instrText>
      </w:r>
      <w:r w:rsidR="00B16BFA">
        <w:rPr>
          <w:rPrChange w:id="187" w:author="Yu TIAN" w:date="2021-07-07T09:15:00Z">
            <w:rPr/>
          </w:rPrChange>
        </w:rPr>
        <w:fldChar w:fldCharType="separate"/>
      </w:r>
      <w:r>
        <w:rPr>
          <w:noProof/>
        </w:rPr>
        <w:t>2</w:t>
      </w:r>
      <w:r w:rsidR="00B16BFA">
        <w:rPr>
          <w:noProof/>
        </w:rPr>
        <w:fldChar w:fldCharType="end"/>
      </w:r>
      <w:bookmarkEnd w:id="186"/>
      <w:r w:rsidR="0056335F">
        <w:t xml:space="preserve">. How the lag in the CRS data led to a lag </w:t>
      </w:r>
      <w:r w:rsidR="009B7C78">
        <w:t>in previous rounds of PRESS</w:t>
      </w:r>
    </w:p>
    <w:p w14:paraId="7609F28C" w14:textId="77777777" w:rsidR="0056335F" w:rsidRDefault="0056335F" w:rsidP="0056335F">
      <w:pPr>
        <w:spacing w:line="276" w:lineRule="auto"/>
        <w:jc w:val="center"/>
      </w:pPr>
      <w:r>
        <w:rPr>
          <w:rFonts w:cs="Caecilia-Roman"/>
          <w:b/>
          <w:noProof/>
          <w:lang w:eastAsia="zh-CN"/>
        </w:rPr>
        <w:drawing>
          <wp:inline distT="0" distB="0" distL="0" distR="0" wp14:anchorId="166FBD00" wp14:editId="57B2616B">
            <wp:extent cx="5188585" cy="2689860"/>
            <wp:effectExtent l="0" t="0" r="0" b="0"/>
            <wp:docPr id="3"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Grp="1"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8585" cy="2689860"/>
                    </a:xfrm>
                    <a:prstGeom prst="rect">
                      <a:avLst/>
                    </a:prstGeom>
                    <a:noFill/>
                    <a:ln>
                      <a:noFill/>
                    </a:ln>
                  </pic:spPr>
                </pic:pic>
              </a:graphicData>
            </a:graphic>
          </wp:inline>
        </w:drawing>
      </w:r>
    </w:p>
    <w:p w14:paraId="76AAD8FF" w14:textId="77777777" w:rsidR="0056335F" w:rsidRDefault="0056335F" w:rsidP="0056335F">
      <w:pPr>
        <w:spacing w:line="276" w:lineRule="auto"/>
      </w:pPr>
    </w:p>
    <w:p w14:paraId="13539D75" w14:textId="5D015967" w:rsidR="0056335F" w:rsidRDefault="0056335F" w:rsidP="008251A9">
      <w:pPr>
        <w:spacing w:line="276" w:lineRule="auto"/>
        <w:jc w:val="both"/>
        <w:rPr>
          <w:rFonts w:asciiTheme="minorHAnsi" w:hAnsiTheme="minorHAnsi" w:cstheme="minorHAnsi"/>
          <w:color w:val="000000"/>
        </w:rPr>
      </w:pPr>
      <w:r>
        <w:rPr>
          <w:rFonts w:asciiTheme="minorHAnsi" w:hAnsiTheme="minorHAnsi" w:cstheme="minorHAnsi"/>
          <w:color w:val="000000"/>
        </w:rPr>
        <w:t>This lag meant that in its previous format</w:t>
      </w:r>
      <w:del w:id="188" w:author="Lorenz Noe" w:date="2021-03-08T17:59:00Z">
        <w:r>
          <w:rPr>
            <w:rFonts w:asciiTheme="minorHAnsi" w:hAnsiTheme="minorHAnsi" w:cstheme="minorHAnsi"/>
            <w:color w:val="000000"/>
          </w:rPr>
          <w:delText xml:space="preserve"> (with the two data sources</w:delText>
        </w:r>
        <w:r w:rsidR="000F1F2C">
          <w:rPr>
            <w:rFonts w:asciiTheme="minorHAnsi" w:hAnsiTheme="minorHAnsi" w:cstheme="minorHAnsi"/>
            <w:color w:val="000000"/>
          </w:rPr>
          <w:delText>,</w:delText>
        </w:r>
        <w:r>
          <w:rPr>
            <w:rFonts w:asciiTheme="minorHAnsi" w:hAnsiTheme="minorHAnsi" w:cstheme="minorHAnsi"/>
            <w:color w:val="000000"/>
          </w:rPr>
          <w:delText xml:space="preserve"> </w:delText>
        </w:r>
        <w:r w:rsidR="00BC66E9">
          <w:rPr>
            <w:rFonts w:asciiTheme="minorHAnsi" w:hAnsiTheme="minorHAnsi" w:cstheme="minorHAnsi"/>
            <w:color w:val="000000"/>
          </w:rPr>
          <w:delText xml:space="preserve">as shown </w:delText>
        </w:r>
        <w:r>
          <w:rPr>
            <w:rFonts w:asciiTheme="minorHAnsi" w:hAnsiTheme="minorHAnsi" w:cstheme="minorHAnsi"/>
            <w:color w:val="000000"/>
          </w:rPr>
          <w:delText xml:space="preserve">in </w:delText>
        </w:r>
        <w:r w:rsidR="001B7A1A">
          <w:rPr>
            <w:rFonts w:asciiTheme="minorHAnsi" w:hAnsiTheme="minorHAnsi" w:cstheme="minorHAnsi"/>
            <w:color w:val="000000"/>
          </w:rPr>
          <w:fldChar w:fldCharType="begin"/>
        </w:r>
        <w:r w:rsidR="001B7A1A">
          <w:rPr>
            <w:rFonts w:asciiTheme="minorHAnsi" w:hAnsiTheme="minorHAnsi" w:cstheme="minorHAnsi"/>
            <w:color w:val="000000"/>
          </w:rPr>
          <w:delInstrText xml:space="preserve"> REF _Ref57736499 \h </w:delInstrText>
        </w:r>
        <w:r w:rsidR="001B7A1A" w:rsidRPr="004D1F27">
          <w:rPr>
            <w:rFonts w:asciiTheme="minorHAnsi" w:hAnsiTheme="minorHAnsi"/>
            <w:color w:val="000000"/>
            <w:rPrChange w:id="189" w:author="Eric Swanson" w:date="2021-07-07T09:15:00Z">
              <w:rPr>
                <w:rFonts w:asciiTheme="minorHAnsi" w:hAnsiTheme="minorHAnsi" w:cstheme="minorHAnsi"/>
                <w:color w:val="000000"/>
              </w:rPr>
            </w:rPrChange>
          </w:rPr>
        </w:r>
        <w:r w:rsidR="001B7A1A" w:rsidRPr="004D1F27">
          <w:rPr>
            <w:rFonts w:asciiTheme="minorHAnsi" w:hAnsiTheme="minorHAnsi"/>
            <w:color w:val="000000"/>
            <w:rPrChange w:id="190" w:author="Eric Swanson" w:date="2021-07-07T09:15:00Z">
              <w:rPr>
                <w:rFonts w:asciiTheme="minorHAnsi" w:hAnsiTheme="minorHAnsi" w:cstheme="minorHAnsi"/>
                <w:color w:val="000000"/>
              </w:rPr>
            </w:rPrChange>
          </w:rPr>
          <w:fldChar w:fldCharType="separate"/>
        </w:r>
        <w:r w:rsidR="001B7A1A">
          <w:delText xml:space="preserve">Figure </w:delText>
        </w:r>
        <w:r w:rsidR="001B7A1A">
          <w:rPr>
            <w:noProof/>
          </w:rPr>
          <w:delText>2</w:delText>
        </w:r>
        <w:r w:rsidR="001B7A1A">
          <w:rPr>
            <w:rFonts w:asciiTheme="minorHAnsi" w:hAnsiTheme="minorHAnsi" w:cstheme="minorHAnsi"/>
            <w:color w:val="000000"/>
          </w:rPr>
          <w:fldChar w:fldCharType="end"/>
        </w:r>
        <w:r w:rsidR="00441495">
          <w:rPr>
            <w:rFonts w:asciiTheme="minorHAnsi" w:hAnsiTheme="minorHAnsi" w:cstheme="minorHAnsi"/>
            <w:color w:val="000000"/>
          </w:rPr>
          <w:delText xml:space="preserve">), </w:delText>
        </w:r>
      </w:del>
      <w:ins w:id="191" w:author="Lorenz Noe" w:date="2021-03-08T17:59:00Z">
        <w:r w:rsidR="0042734B" w:rsidRPr="004D1F27">
          <w:rPr>
            <w:rFonts w:asciiTheme="minorHAnsi" w:hAnsiTheme="minorHAnsi" w:cstheme="minorHAnsi"/>
            <w:color w:val="000000"/>
          </w:rPr>
          <w:t xml:space="preserve">, </w:t>
        </w:r>
      </w:ins>
      <w:r w:rsidR="00441495">
        <w:rPr>
          <w:rFonts w:asciiTheme="minorHAnsi" w:hAnsiTheme="minorHAnsi" w:cstheme="minorHAnsi"/>
          <w:color w:val="000000"/>
        </w:rPr>
        <w:t>PRESS</w:t>
      </w:r>
      <w:r w:rsidR="001B7A1A">
        <w:rPr>
          <w:rFonts w:asciiTheme="minorHAnsi" w:hAnsiTheme="minorHAnsi" w:cstheme="minorHAnsi"/>
          <w:color w:val="000000"/>
        </w:rPr>
        <w:t xml:space="preserve"> could not provide relevant information for partners in data and statistics, including</w:t>
      </w:r>
      <w:r>
        <w:rPr>
          <w:rFonts w:asciiTheme="minorHAnsi" w:hAnsiTheme="minorHAnsi" w:cstheme="minorHAnsi"/>
          <w:color w:val="000000"/>
        </w:rPr>
        <w:t>:</w:t>
      </w:r>
    </w:p>
    <w:p w14:paraId="09CC5DDC" w14:textId="17CF9B30" w:rsidR="0056335F" w:rsidRDefault="0056335F" w:rsidP="0056335F">
      <w:pPr>
        <w:pStyle w:val="ListParagraph"/>
        <w:numPr>
          <w:ilvl w:val="0"/>
          <w:numId w:val="2"/>
        </w:numPr>
        <w:spacing w:after="200" w:line="276" w:lineRule="auto"/>
        <w:jc w:val="both"/>
        <w:rPr>
          <w:rFonts w:asciiTheme="minorHAnsi" w:hAnsiTheme="minorHAnsi" w:cstheme="minorHAnsi"/>
          <w:color w:val="000000"/>
        </w:rPr>
      </w:pPr>
      <w:proofErr w:type="spellStart"/>
      <w:r>
        <w:rPr>
          <w:rFonts w:asciiTheme="minorHAnsi" w:hAnsiTheme="minorHAnsi" w:cstheme="minorHAnsi"/>
          <w:color w:val="000000"/>
        </w:rPr>
        <w:t>Nowcast</w:t>
      </w:r>
      <w:r w:rsidR="00441495">
        <w:rPr>
          <w:rFonts w:asciiTheme="minorHAnsi" w:hAnsiTheme="minorHAnsi" w:cstheme="minorHAnsi"/>
          <w:color w:val="000000"/>
        </w:rPr>
        <w:t>ing</w:t>
      </w:r>
      <w:proofErr w:type="spellEnd"/>
      <w:r>
        <w:rPr>
          <w:rFonts w:asciiTheme="minorHAnsi" w:hAnsiTheme="minorHAnsi" w:cstheme="minorHAnsi"/>
          <w:color w:val="000000"/>
        </w:rPr>
        <w:t xml:space="preserve"> the funding to statistics</w:t>
      </w:r>
      <w:commentRangeStart w:id="192"/>
      <w:del w:id="193" w:author="Lorenz Noe" w:date="2021-03-08T17:59:00Z">
        <w:r>
          <w:rPr>
            <w:rFonts w:asciiTheme="minorHAnsi" w:hAnsiTheme="minorHAnsi" w:cstheme="minorHAnsi"/>
            <w:color w:val="000000"/>
          </w:rPr>
          <w:delText>, i.e.</w:delText>
        </w:r>
        <w:r w:rsidR="00441495">
          <w:rPr>
            <w:rFonts w:asciiTheme="minorHAnsi" w:hAnsiTheme="minorHAnsi" w:cstheme="minorHAnsi"/>
            <w:color w:val="000000"/>
          </w:rPr>
          <w:delText>,</w:delText>
        </w:r>
        <w:r>
          <w:rPr>
            <w:rFonts w:asciiTheme="minorHAnsi" w:hAnsiTheme="minorHAnsi" w:cstheme="minorHAnsi"/>
            <w:color w:val="000000"/>
          </w:rPr>
          <w:delText xml:space="preserve"> estimat</w:delText>
        </w:r>
        <w:r w:rsidR="00441495">
          <w:rPr>
            <w:rFonts w:asciiTheme="minorHAnsi" w:hAnsiTheme="minorHAnsi" w:cstheme="minorHAnsi"/>
            <w:color w:val="000000"/>
          </w:rPr>
          <w:delText>ing</w:delText>
        </w:r>
        <w:r>
          <w:rPr>
            <w:rFonts w:asciiTheme="minorHAnsi" w:hAnsiTheme="minorHAnsi" w:cstheme="minorHAnsi"/>
            <w:color w:val="000000"/>
          </w:rPr>
          <w:delText xml:space="preserve"> support to statistics and data for the current year.</w:delText>
        </w:r>
      </w:del>
      <w:commentRangeEnd w:id="192"/>
      <w:r w:rsidR="0042734B" w:rsidRPr="004605D3">
        <w:rPr>
          <w:rStyle w:val="CommentReference"/>
        </w:rPr>
        <w:commentReference w:id="192"/>
      </w:r>
    </w:p>
    <w:p w14:paraId="003977EC" w14:textId="77777777" w:rsidR="0056335F" w:rsidRDefault="0056335F" w:rsidP="0056335F">
      <w:pPr>
        <w:pStyle w:val="ListParagraph"/>
        <w:numPr>
          <w:ilvl w:val="0"/>
          <w:numId w:val="2"/>
        </w:numPr>
        <w:spacing w:after="200" w:line="276" w:lineRule="auto"/>
        <w:jc w:val="both"/>
        <w:rPr>
          <w:rFonts w:asciiTheme="minorHAnsi" w:hAnsiTheme="minorHAnsi" w:cstheme="minorHAnsi"/>
          <w:color w:val="000000"/>
        </w:rPr>
      </w:pPr>
      <w:r>
        <w:rPr>
          <w:rFonts w:asciiTheme="minorHAnsi" w:hAnsiTheme="minorHAnsi" w:cstheme="minorHAnsi"/>
          <w:color w:val="000000"/>
        </w:rPr>
        <w:lastRenderedPageBreak/>
        <w:t>Forecast</w:t>
      </w:r>
      <w:r w:rsidR="00441495">
        <w:rPr>
          <w:rFonts w:asciiTheme="minorHAnsi" w:hAnsiTheme="minorHAnsi" w:cstheme="minorHAnsi"/>
          <w:color w:val="000000"/>
        </w:rPr>
        <w:t>ing</w:t>
      </w:r>
      <w:r>
        <w:rPr>
          <w:rFonts w:asciiTheme="minorHAnsi" w:hAnsiTheme="minorHAnsi" w:cstheme="minorHAnsi"/>
          <w:color w:val="000000"/>
        </w:rPr>
        <w:t xml:space="preserve"> funding to statistics</w:t>
      </w:r>
      <w:del w:id="194" w:author="Lorenz Noe" w:date="2021-03-08T17:59:00Z">
        <w:r>
          <w:rPr>
            <w:rFonts w:asciiTheme="minorHAnsi" w:hAnsiTheme="minorHAnsi" w:cstheme="minorHAnsi"/>
            <w:color w:val="000000"/>
          </w:rPr>
          <w:delText>, i.e.</w:delText>
        </w:r>
        <w:r w:rsidR="00441495">
          <w:rPr>
            <w:rFonts w:asciiTheme="minorHAnsi" w:hAnsiTheme="minorHAnsi" w:cstheme="minorHAnsi"/>
            <w:color w:val="000000"/>
          </w:rPr>
          <w:delText>,</w:delText>
        </w:r>
        <w:r>
          <w:rPr>
            <w:rFonts w:asciiTheme="minorHAnsi" w:hAnsiTheme="minorHAnsi" w:cstheme="minorHAnsi"/>
            <w:color w:val="000000"/>
          </w:rPr>
          <w:delText xml:space="preserve"> estimat</w:delText>
        </w:r>
        <w:r w:rsidR="00441495">
          <w:rPr>
            <w:rFonts w:asciiTheme="minorHAnsi" w:hAnsiTheme="minorHAnsi" w:cstheme="minorHAnsi"/>
            <w:color w:val="000000"/>
          </w:rPr>
          <w:delText>ing</w:delText>
        </w:r>
        <w:r>
          <w:rPr>
            <w:rFonts w:asciiTheme="minorHAnsi" w:hAnsiTheme="minorHAnsi" w:cstheme="minorHAnsi"/>
            <w:color w:val="000000"/>
          </w:rPr>
          <w:delText xml:space="preserve"> support to statistics and data for the coming years.</w:delText>
        </w:r>
      </w:del>
    </w:p>
    <w:p w14:paraId="37BA58A6" w14:textId="77777777" w:rsidR="00BC66E9" w:rsidRDefault="0056335F" w:rsidP="0056335F">
      <w:pPr>
        <w:spacing w:line="276" w:lineRule="auto"/>
        <w:jc w:val="both"/>
        <w:rPr>
          <w:rFonts w:asciiTheme="minorHAnsi" w:hAnsiTheme="minorHAnsi" w:cstheme="minorHAnsi"/>
          <w:color w:val="000000"/>
        </w:rPr>
      </w:pPr>
      <w:r>
        <w:rPr>
          <w:rFonts w:asciiTheme="minorHAnsi" w:hAnsiTheme="minorHAnsi" w:cstheme="minorHAnsi"/>
          <w:color w:val="000000"/>
        </w:rPr>
        <w:t>Hence, despite the many improvements in PRESS</w:t>
      </w:r>
      <w:r w:rsidR="001B7A1A">
        <w:rPr>
          <w:rFonts w:asciiTheme="minorHAnsi" w:hAnsiTheme="minorHAnsi" w:cstheme="minorHAnsi"/>
          <w:color w:val="000000"/>
        </w:rPr>
        <w:t xml:space="preserve"> over the years</w:t>
      </w:r>
      <w:r>
        <w:rPr>
          <w:rFonts w:asciiTheme="minorHAnsi" w:hAnsiTheme="minorHAnsi" w:cstheme="minorHAnsi"/>
          <w:color w:val="000000"/>
        </w:rPr>
        <w:t>, the lack of timely aid reporting is a persistent concern among its primary users</w:t>
      </w:r>
      <w:r w:rsidR="001B7A1A">
        <w:rPr>
          <w:rFonts w:asciiTheme="minorHAnsi" w:hAnsiTheme="minorHAnsi" w:cstheme="minorHAnsi"/>
          <w:color w:val="000000"/>
        </w:rPr>
        <w:t>, especially the development aid providers</w:t>
      </w:r>
      <w:r>
        <w:rPr>
          <w:rFonts w:asciiTheme="minorHAnsi" w:hAnsiTheme="minorHAnsi" w:cstheme="minorHAnsi"/>
          <w:color w:val="000000"/>
        </w:rPr>
        <w:t xml:space="preserve">. With </w:t>
      </w:r>
      <w:r w:rsidR="001B7A1A">
        <w:rPr>
          <w:rFonts w:asciiTheme="minorHAnsi" w:hAnsiTheme="minorHAnsi" w:cstheme="minorHAnsi"/>
          <w:color w:val="000000"/>
        </w:rPr>
        <w:t xml:space="preserve">a </w:t>
      </w:r>
      <w:r>
        <w:rPr>
          <w:rFonts w:asciiTheme="minorHAnsi" w:hAnsiTheme="minorHAnsi" w:cstheme="minorHAnsi"/>
          <w:color w:val="000000"/>
        </w:rPr>
        <w:t>growing interest in</w:t>
      </w:r>
      <w:r w:rsidR="001B7A1A">
        <w:rPr>
          <w:rFonts w:asciiTheme="minorHAnsi" w:hAnsiTheme="minorHAnsi" w:cstheme="minorHAnsi"/>
          <w:color w:val="000000"/>
        </w:rPr>
        <w:t xml:space="preserve"> supporting</w:t>
      </w:r>
      <w:r>
        <w:rPr>
          <w:rFonts w:asciiTheme="minorHAnsi" w:hAnsiTheme="minorHAnsi" w:cstheme="minorHAnsi"/>
          <w:color w:val="000000"/>
        </w:rPr>
        <w:t xml:space="preserve"> data and statistics, there is a </w:t>
      </w:r>
      <w:r w:rsidR="00441495">
        <w:rPr>
          <w:rFonts w:asciiTheme="minorHAnsi" w:hAnsiTheme="minorHAnsi" w:cstheme="minorHAnsi"/>
          <w:color w:val="000000"/>
        </w:rPr>
        <w:t xml:space="preserve">growing </w:t>
      </w:r>
      <w:r>
        <w:rPr>
          <w:rFonts w:asciiTheme="minorHAnsi" w:hAnsiTheme="minorHAnsi" w:cstheme="minorHAnsi"/>
          <w:color w:val="000000"/>
        </w:rPr>
        <w:t>demand for timely data to plan activities and projects and coordinate</w:t>
      </w:r>
      <w:del w:id="195" w:author="Eric Swanson" w:date="2021-03-09T11:33:00Z">
        <w:r>
          <w:rPr>
            <w:rFonts w:asciiTheme="minorHAnsi" w:hAnsiTheme="minorHAnsi" w:cstheme="minorHAnsi"/>
            <w:color w:val="000000"/>
          </w:rPr>
          <w:delText xml:space="preserve"> various</w:delText>
        </w:r>
      </w:del>
      <w:r>
        <w:rPr>
          <w:rFonts w:asciiTheme="minorHAnsi" w:hAnsiTheme="minorHAnsi" w:cstheme="minorHAnsi"/>
          <w:color w:val="000000"/>
        </w:rPr>
        <w:t xml:space="preserve"> development co-operation efforts. This issue </w:t>
      </w:r>
      <w:r w:rsidR="009907C2">
        <w:rPr>
          <w:rFonts w:asciiTheme="minorHAnsi" w:hAnsiTheme="minorHAnsi" w:cstheme="minorHAnsi"/>
          <w:color w:val="000000"/>
        </w:rPr>
        <w:t>has become particularly urgent</w:t>
      </w:r>
      <w:r>
        <w:rPr>
          <w:rFonts w:asciiTheme="minorHAnsi" w:hAnsiTheme="minorHAnsi" w:cstheme="minorHAnsi"/>
          <w:color w:val="000000"/>
        </w:rPr>
        <w:t xml:space="preserve"> </w:t>
      </w:r>
      <w:r w:rsidR="009907C2">
        <w:rPr>
          <w:rFonts w:asciiTheme="minorHAnsi" w:hAnsiTheme="minorHAnsi" w:cstheme="minorHAnsi"/>
          <w:color w:val="000000"/>
        </w:rPr>
        <w:t>in light of</w:t>
      </w:r>
      <w:r>
        <w:rPr>
          <w:rFonts w:asciiTheme="minorHAnsi" w:hAnsiTheme="minorHAnsi" w:cstheme="minorHAnsi"/>
          <w:color w:val="000000"/>
        </w:rPr>
        <w:t xml:space="preserve"> </w:t>
      </w:r>
      <w:r w:rsidR="00441495">
        <w:rPr>
          <w:rFonts w:asciiTheme="minorHAnsi" w:hAnsiTheme="minorHAnsi" w:cstheme="minorHAnsi"/>
          <w:color w:val="000000"/>
        </w:rPr>
        <w:t xml:space="preserve">the </w:t>
      </w:r>
      <w:r>
        <w:rPr>
          <w:rFonts w:asciiTheme="minorHAnsi" w:hAnsiTheme="minorHAnsi" w:cstheme="minorHAnsi"/>
          <w:color w:val="000000"/>
        </w:rPr>
        <w:t>coordinating efforts to fund the Cape Town Global Action Plan for Sustainable Development Data (CT-GAP)</w:t>
      </w:r>
      <w:r w:rsidR="006348C4">
        <w:rPr>
          <w:rFonts w:asciiTheme="minorHAnsi" w:hAnsiTheme="minorHAnsi" w:cstheme="minorHAnsi"/>
          <w:color w:val="000000"/>
        </w:rPr>
        <w:t>,</w:t>
      </w:r>
      <w:r w:rsidR="001B7A1A">
        <w:rPr>
          <w:rStyle w:val="FootnoteReference"/>
          <w:color w:val="000000"/>
        </w:rPr>
        <w:footnoteReference w:id="6"/>
      </w:r>
      <w:r w:rsidR="001B7A1A">
        <w:rPr>
          <w:rFonts w:asciiTheme="minorHAnsi" w:hAnsiTheme="minorHAnsi" w:cstheme="minorHAnsi"/>
          <w:color w:val="000000"/>
        </w:rPr>
        <w:t xml:space="preserve"> </w:t>
      </w:r>
      <w:r w:rsidR="006348C4">
        <w:rPr>
          <w:rFonts w:asciiTheme="minorHAnsi" w:hAnsiTheme="minorHAnsi" w:cstheme="minorHAnsi"/>
          <w:color w:val="000000"/>
        </w:rPr>
        <w:t xml:space="preserve">as well as </w:t>
      </w:r>
      <w:r>
        <w:rPr>
          <w:rFonts w:asciiTheme="minorHAnsi" w:hAnsiTheme="minorHAnsi" w:cstheme="minorHAnsi"/>
          <w:color w:val="000000"/>
        </w:rPr>
        <w:t>in the context of a diverse data ecosystem comprising new actors.</w:t>
      </w:r>
      <w:r w:rsidR="001B7A1A">
        <w:rPr>
          <w:rFonts w:asciiTheme="minorHAnsi" w:hAnsiTheme="minorHAnsi" w:cstheme="minorHAnsi"/>
          <w:color w:val="000000"/>
        </w:rPr>
        <w:t xml:space="preserve"> </w:t>
      </w:r>
    </w:p>
    <w:p w14:paraId="02E7AFD4" w14:textId="1B4538F2" w:rsidR="0056335F" w:rsidRDefault="0056335F" w:rsidP="0056335F">
      <w:pPr>
        <w:spacing w:line="276" w:lineRule="auto"/>
        <w:jc w:val="both"/>
      </w:pPr>
      <w:r>
        <w:rPr>
          <w:rFonts w:asciiTheme="minorHAnsi" w:hAnsiTheme="minorHAnsi" w:cstheme="minorHAnsi"/>
          <w:color w:val="000000"/>
        </w:rPr>
        <w:t xml:space="preserve">PARIS21 addressed this request in its 2019 annual meeting by introducing </w:t>
      </w:r>
      <w:r w:rsidR="00BC66E9">
        <w:rPr>
          <w:rFonts w:asciiTheme="minorHAnsi" w:hAnsiTheme="minorHAnsi" w:cstheme="minorHAnsi"/>
          <w:color w:val="000000"/>
        </w:rPr>
        <w:t>the concept of</w:t>
      </w:r>
      <w:r>
        <w:rPr>
          <w:rFonts w:asciiTheme="minorHAnsi" w:hAnsiTheme="minorHAnsi" w:cstheme="minorHAnsi"/>
          <w:color w:val="000000"/>
        </w:rPr>
        <w:t xml:space="preserve"> </w:t>
      </w:r>
      <w:del w:id="196" w:author="Yu TIAN" w:date="2021-07-07T08:42:00Z">
        <w:r w:rsidDel="00DB300A">
          <w:rPr>
            <w:rFonts w:asciiTheme="minorHAnsi" w:hAnsiTheme="minorHAnsi" w:cstheme="minorHAnsi"/>
            <w:color w:val="000000"/>
          </w:rPr>
          <w:delText>E-PRESS (or Early PRESS</w:delText>
        </w:r>
      </w:del>
      <w:del w:id="197" w:author="Yu TIAN" w:date="2021-07-07T09:15:00Z">
        <w:r w:rsidRPr="004D1F27">
          <w:rPr>
            <w:rFonts w:asciiTheme="minorHAnsi" w:hAnsiTheme="minorHAnsi" w:cstheme="minorHAnsi"/>
            <w:color w:val="000000"/>
          </w:rPr>
          <w:delText>)</w:delText>
        </w:r>
        <w:r w:rsidR="006348C4" w:rsidRPr="004D1F27">
          <w:rPr>
            <w:rFonts w:asciiTheme="minorHAnsi" w:hAnsiTheme="minorHAnsi" w:cstheme="minorHAnsi"/>
            <w:color w:val="000000"/>
          </w:rPr>
          <w:delText>,</w:delText>
        </w:r>
      </w:del>
      <w:del w:id="198" w:author="Yu TIAN" w:date="2021-07-07T08:42:00Z">
        <w:r w:rsidDel="00DB300A">
          <w:rPr>
            <w:rFonts w:asciiTheme="minorHAnsi" w:hAnsiTheme="minorHAnsi" w:cstheme="minorHAnsi"/>
            <w:color w:val="000000"/>
          </w:rPr>
          <w:delText>)</w:delText>
        </w:r>
      </w:del>
      <w:ins w:id="199" w:author="Yu TIAN" w:date="2021-07-07T08:42:00Z">
        <w:r w:rsidR="00DB300A">
          <w:rPr>
            <w:rFonts w:asciiTheme="minorHAnsi" w:hAnsiTheme="minorHAnsi" w:cstheme="minorHAnsi"/>
            <w:color w:val="000000"/>
          </w:rPr>
          <w:t>a methodology</w:t>
        </w:r>
      </w:ins>
      <w:ins w:id="200" w:author="Yu TIAN" w:date="2021-07-07T08:43:00Z">
        <w:r w:rsidR="00DB300A">
          <w:rPr>
            <w:rFonts w:asciiTheme="minorHAnsi" w:hAnsiTheme="minorHAnsi" w:cstheme="minorHAnsi"/>
            <w:color w:val="000000"/>
          </w:rPr>
          <w:t xml:space="preserve"> extension</w:t>
        </w:r>
      </w:ins>
      <w:ins w:id="201" w:author="Yu TIAN" w:date="2021-07-07T08:42:00Z">
        <w:r w:rsidR="00DB300A">
          <w:rPr>
            <w:rFonts w:asciiTheme="minorHAnsi" w:hAnsiTheme="minorHAnsi" w:cstheme="minorHAnsi"/>
            <w:color w:val="000000"/>
          </w:rPr>
          <w:t>.</w:t>
        </w:r>
      </w:ins>
      <w:ins w:id="202" w:author="Yu TIAN" w:date="2021-07-07T08:43:00Z">
        <w:r w:rsidR="00DB300A">
          <w:rPr>
            <w:rFonts w:asciiTheme="minorHAnsi" w:hAnsiTheme="minorHAnsi" w:cstheme="minorHAnsi"/>
            <w:color w:val="000000"/>
          </w:rPr>
          <w:t xml:space="preserve"> </w:t>
        </w:r>
      </w:ins>
      <w:ins w:id="203" w:author="Yu TIAN" w:date="2021-07-07T08:44:00Z">
        <w:r w:rsidR="00DB300A">
          <w:rPr>
            <w:rFonts w:asciiTheme="minorHAnsi" w:hAnsiTheme="minorHAnsi" w:cstheme="minorHAnsi"/>
            <w:color w:val="000000"/>
          </w:rPr>
          <w:t>While the PRESS methodology will</w:t>
        </w:r>
      </w:ins>
      <w:ins w:id="204" w:author="Yu TIAN" w:date="2021-07-07T08:45:00Z">
        <w:r w:rsidR="00DB300A">
          <w:rPr>
            <w:rFonts w:asciiTheme="minorHAnsi" w:hAnsiTheme="minorHAnsi" w:cstheme="minorHAnsi"/>
            <w:color w:val="000000"/>
          </w:rPr>
          <w:t xml:space="preserve"> still be used to report information until 18 months before the publication,</w:t>
        </w:r>
      </w:ins>
      <w:del w:id="205" w:author="Yu TIAN" w:date="2021-07-07T08:42:00Z">
        <w:r w:rsidR="006348C4" w:rsidDel="00DB300A">
          <w:rPr>
            <w:rFonts w:asciiTheme="minorHAnsi" w:hAnsiTheme="minorHAnsi" w:cstheme="minorHAnsi"/>
            <w:color w:val="000000"/>
          </w:rPr>
          <w:delText>,</w:delText>
        </w:r>
      </w:del>
      <w:ins w:id="206" w:author="Yu TIAN" w:date="2021-07-07T09:15:00Z">
        <w:r>
          <w:rPr>
            <w:rFonts w:asciiTheme="minorHAnsi" w:hAnsiTheme="minorHAnsi" w:cstheme="minorHAnsi"/>
            <w:color w:val="000000"/>
          </w:rPr>
          <w:t xml:space="preserve"> </w:t>
        </w:r>
      </w:ins>
      <w:ins w:id="207" w:author="Yu TIAN" w:date="2021-07-07T08:43:00Z">
        <w:r w:rsidR="00DB300A">
          <w:rPr>
            <w:rFonts w:asciiTheme="minorHAnsi" w:hAnsiTheme="minorHAnsi" w:cstheme="minorHAnsi"/>
            <w:color w:val="000000"/>
          </w:rPr>
          <w:t xml:space="preserve">the methodology extension </w:t>
        </w:r>
      </w:ins>
      <w:del w:id="208" w:author="Yu TIAN" w:date="2021-07-07T08:43:00Z">
        <w:r w:rsidR="006348C4" w:rsidDel="00DB300A">
          <w:rPr>
            <w:rFonts w:asciiTheme="minorHAnsi" w:hAnsiTheme="minorHAnsi" w:cstheme="minorHAnsi"/>
            <w:color w:val="000000"/>
          </w:rPr>
          <w:delText xml:space="preserve">which </w:delText>
        </w:r>
      </w:del>
      <w:r>
        <w:rPr>
          <w:rFonts w:asciiTheme="minorHAnsi" w:hAnsiTheme="minorHAnsi" w:cstheme="minorHAnsi"/>
          <w:color w:val="000000"/>
        </w:rPr>
        <w:t>will provide stakeholders with PRESS</w:t>
      </w:r>
      <w:r w:rsidR="006348C4">
        <w:rPr>
          <w:rFonts w:asciiTheme="minorHAnsi" w:hAnsiTheme="minorHAnsi" w:cstheme="minorHAnsi"/>
          <w:color w:val="000000"/>
        </w:rPr>
        <w:t>-</w:t>
      </w:r>
      <w:r>
        <w:rPr>
          <w:rFonts w:asciiTheme="minorHAnsi" w:hAnsiTheme="minorHAnsi" w:cstheme="minorHAnsi"/>
          <w:color w:val="000000"/>
        </w:rPr>
        <w:t>like information</w:t>
      </w:r>
      <w:del w:id="209" w:author="Yu TIAN" w:date="2021-07-07T09:15:00Z">
        <w:r w:rsidR="006348C4" w:rsidRPr="004D1F27">
          <w:rPr>
            <w:rFonts w:asciiTheme="minorHAnsi" w:hAnsiTheme="minorHAnsi" w:cstheme="minorHAnsi"/>
            <w:color w:val="000000"/>
          </w:rPr>
          <w:delText>,</w:delText>
        </w:r>
      </w:del>
      <w:ins w:id="210" w:author="Yu TIAN" w:date="2021-07-07T08:43:00Z">
        <w:r w:rsidR="00DB300A">
          <w:rPr>
            <w:rFonts w:asciiTheme="minorHAnsi" w:hAnsiTheme="minorHAnsi" w:cstheme="minorHAnsi"/>
            <w:color w:val="000000"/>
          </w:rPr>
          <w:t xml:space="preserve"> on more recent</w:t>
        </w:r>
      </w:ins>
      <w:ins w:id="211" w:author="Yu TIAN" w:date="2021-07-07T08:46:00Z">
        <w:r w:rsidR="00CA7205">
          <w:rPr>
            <w:rFonts w:asciiTheme="minorHAnsi" w:hAnsiTheme="minorHAnsi" w:cstheme="minorHAnsi"/>
            <w:color w:val="000000"/>
          </w:rPr>
          <w:t xml:space="preserve"> period</w:t>
        </w:r>
      </w:ins>
      <w:ins w:id="212" w:author="Yu TIAN" w:date="2021-07-07T09:15:00Z">
        <w:r w:rsidR="006348C4">
          <w:rPr>
            <w:rFonts w:asciiTheme="minorHAnsi" w:hAnsiTheme="minorHAnsi" w:cstheme="minorHAnsi"/>
            <w:color w:val="000000"/>
          </w:rPr>
          <w:t>,</w:t>
        </w:r>
        <w:r>
          <w:rPr>
            <w:rFonts w:asciiTheme="minorHAnsi" w:hAnsiTheme="minorHAnsi" w:cstheme="minorHAnsi"/>
            <w:color w:val="000000"/>
          </w:rPr>
          <w:t xml:space="preserve"> </w:t>
        </w:r>
      </w:ins>
      <w:ins w:id="213" w:author="Yu TIAN" w:date="2021-07-07T08:44:00Z">
        <w:r w:rsidR="00DB300A">
          <w:rPr>
            <w:rFonts w:asciiTheme="minorHAnsi" w:hAnsiTheme="minorHAnsi" w:cstheme="minorHAnsi"/>
            <w:color w:val="000000"/>
          </w:rPr>
          <w:t xml:space="preserve">and therefore reducing the reporting </w:t>
        </w:r>
      </w:ins>
      <w:del w:id="214" w:author="Yu TIAN" w:date="2021-07-07T08:44:00Z">
        <w:r w:rsidDel="00DB300A">
          <w:rPr>
            <w:rFonts w:asciiTheme="minorHAnsi" w:hAnsiTheme="minorHAnsi" w:cstheme="minorHAnsi"/>
            <w:color w:val="000000"/>
          </w:rPr>
          <w:delText xml:space="preserve">with much less </w:delText>
        </w:r>
      </w:del>
      <w:r>
        <w:rPr>
          <w:rFonts w:asciiTheme="minorHAnsi" w:hAnsiTheme="minorHAnsi" w:cstheme="minorHAnsi"/>
          <w:color w:val="000000"/>
        </w:rPr>
        <w:t>lag</w:t>
      </w:r>
      <w:ins w:id="215" w:author="Yu TIAN" w:date="2021-07-07T08:44:00Z">
        <w:r w:rsidR="00DB300A">
          <w:rPr>
            <w:rFonts w:asciiTheme="minorHAnsi" w:hAnsiTheme="minorHAnsi" w:cstheme="minorHAnsi"/>
            <w:color w:val="000000"/>
          </w:rPr>
          <w:t xml:space="preserve"> significantly</w:t>
        </w:r>
      </w:ins>
      <w:r>
        <w:rPr>
          <w:rFonts w:asciiTheme="minorHAnsi" w:hAnsiTheme="minorHAnsi" w:cstheme="minorHAnsi"/>
          <w:color w:val="000000"/>
        </w:rPr>
        <w:t xml:space="preserve">. </w:t>
      </w:r>
      <w:r w:rsidR="006348C4">
        <w:rPr>
          <w:rFonts w:asciiTheme="minorHAnsi" w:hAnsiTheme="minorHAnsi" w:cstheme="minorHAnsi"/>
          <w:color w:val="000000"/>
        </w:rPr>
        <w:t xml:space="preserve">This </w:t>
      </w:r>
      <w:r w:rsidR="00BC66E9">
        <w:rPr>
          <w:rFonts w:asciiTheme="minorHAnsi" w:hAnsiTheme="minorHAnsi" w:cstheme="minorHAnsi"/>
          <w:color w:val="000000"/>
        </w:rPr>
        <w:t xml:space="preserve">concept </w:t>
      </w:r>
      <w:r>
        <w:rPr>
          <w:rFonts w:asciiTheme="minorHAnsi" w:hAnsiTheme="minorHAnsi" w:cstheme="minorHAnsi"/>
          <w:color w:val="000000"/>
        </w:rPr>
        <w:t>became more relevant in 2020</w:t>
      </w:r>
      <w:r w:rsidR="006348C4">
        <w:rPr>
          <w:rFonts w:asciiTheme="minorHAnsi" w:hAnsiTheme="minorHAnsi" w:cstheme="minorHAnsi"/>
          <w:color w:val="000000"/>
        </w:rPr>
        <w:t>,</w:t>
      </w:r>
      <w:r w:rsidR="001B7A1A">
        <w:rPr>
          <w:rFonts w:asciiTheme="minorHAnsi" w:hAnsiTheme="minorHAnsi" w:cstheme="minorHAnsi"/>
          <w:color w:val="000000"/>
        </w:rPr>
        <w:t xml:space="preserve"> </w:t>
      </w:r>
      <w:r>
        <w:rPr>
          <w:rFonts w:asciiTheme="minorHAnsi" w:hAnsiTheme="minorHAnsi" w:cstheme="minorHAnsi"/>
          <w:color w:val="000000"/>
        </w:rPr>
        <w:t xml:space="preserve">when the development co-operation community had to face the challenges </w:t>
      </w:r>
      <w:r w:rsidR="006348C4">
        <w:rPr>
          <w:rFonts w:asciiTheme="minorHAnsi" w:hAnsiTheme="minorHAnsi" w:cstheme="minorHAnsi"/>
          <w:color w:val="000000"/>
        </w:rPr>
        <w:t xml:space="preserve">that arose due to </w:t>
      </w:r>
      <w:r>
        <w:rPr>
          <w:rFonts w:asciiTheme="minorHAnsi" w:hAnsiTheme="minorHAnsi" w:cstheme="minorHAnsi"/>
          <w:color w:val="000000"/>
        </w:rPr>
        <w:t>the COVID-19 pandemic</w:t>
      </w:r>
      <w:r w:rsidR="001B7A1A">
        <w:rPr>
          <w:rFonts w:asciiTheme="minorHAnsi" w:hAnsiTheme="minorHAnsi" w:cstheme="minorHAnsi"/>
          <w:color w:val="000000"/>
        </w:rPr>
        <w:t xml:space="preserve"> in </w:t>
      </w:r>
      <w:del w:id="216" w:author="Lorenz Noe" w:date="2021-03-08T18:01:00Z">
        <w:r w:rsidR="000F1F2C">
          <w:rPr>
            <w:rFonts w:asciiTheme="minorHAnsi" w:hAnsiTheme="minorHAnsi" w:cstheme="minorHAnsi"/>
            <w:color w:val="000000"/>
          </w:rPr>
          <w:delText xml:space="preserve">the </w:delText>
        </w:r>
      </w:del>
      <w:r w:rsidR="001B7A1A">
        <w:rPr>
          <w:rFonts w:asciiTheme="minorHAnsi" w:hAnsiTheme="minorHAnsi" w:cstheme="minorHAnsi"/>
          <w:color w:val="000000"/>
        </w:rPr>
        <w:t xml:space="preserve">national statistical </w:t>
      </w:r>
      <w:ins w:id="217" w:author="unknow reviewer" w:date="2021-07-07T09:15:00Z">
        <w:r w:rsidR="001B7A1A" w:rsidRPr="004D1F27">
          <w:rPr>
            <w:rFonts w:asciiTheme="minorHAnsi" w:hAnsiTheme="minorHAnsi" w:cstheme="minorHAnsi"/>
            <w:color w:val="000000"/>
          </w:rPr>
          <w:t>system</w:t>
        </w:r>
      </w:ins>
      <w:ins w:id="218" w:author="Lorenz Noe" w:date="2021-03-08T18:01:00Z">
        <w:r w:rsidR="0003345D" w:rsidRPr="004D1F27">
          <w:rPr>
            <w:rFonts w:asciiTheme="minorHAnsi" w:hAnsiTheme="minorHAnsi" w:cstheme="minorHAnsi"/>
            <w:color w:val="000000"/>
          </w:rPr>
          <w:t>s</w:t>
        </w:r>
      </w:ins>
      <w:del w:id="219" w:author="unknow reviewer" w:date="2021-07-07T09:15:00Z">
        <w:r w:rsidR="001B7A1A">
          <w:rPr>
            <w:rFonts w:asciiTheme="minorHAnsi" w:hAnsiTheme="minorHAnsi" w:cstheme="minorHAnsi"/>
            <w:color w:val="000000"/>
          </w:rPr>
          <w:delText>system</w:delText>
        </w:r>
      </w:del>
      <w:sdt>
        <w:sdtPr>
          <w:rPr>
            <w:rFonts w:asciiTheme="minorHAnsi" w:hAnsiTheme="minorHAnsi" w:cstheme="minorHAnsi"/>
            <w:color w:val="000000"/>
          </w:rPr>
          <w:id w:val="-756680387"/>
          <w:citation/>
        </w:sdtPr>
        <w:sdtContent>
          <w:r w:rsidR="001B7A1A">
            <w:rPr>
              <w:rFonts w:asciiTheme="minorHAnsi" w:hAnsiTheme="minorHAnsi" w:cstheme="minorHAnsi"/>
              <w:color w:val="000000"/>
            </w:rPr>
            <w:fldChar w:fldCharType="begin"/>
          </w:r>
          <w:r w:rsidR="001B7A1A">
            <w:rPr>
              <w:rFonts w:asciiTheme="minorHAnsi" w:hAnsiTheme="minorHAnsi" w:cstheme="minorHAnsi"/>
              <w:color w:val="000000"/>
            </w:rPr>
            <w:instrText xml:space="preserve"> CITATION PAR20 \l 2057 </w:instrText>
          </w:r>
          <w:r w:rsidR="001B7A1A" w:rsidRPr="004D1F27">
            <w:rPr>
              <w:rFonts w:asciiTheme="minorHAnsi" w:hAnsiTheme="minorHAnsi"/>
              <w:color w:val="000000"/>
              <w:rPrChange w:id="220" w:author="Eric Swanson" w:date="2021-07-07T09:15:00Z">
                <w:rPr>
                  <w:rFonts w:asciiTheme="minorHAnsi" w:hAnsiTheme="minorHAnsi" w:cstheme="minorHAnsi"/>
                  <w:color w:val="000000"/>
                </w:rPr>
              </w:rPrChange>
            </w:rPr>
            <w:fldChar w:fldCharType="separate"/>
          </w:r>
          <w:r w:rsidR="001B7A1A">
            <w:rPr>
              <w:rFonts w:asciiTheme="minorHAnsi" w:hAnsiTheme="minorHAnsi" w:cstheme="minorHAnsi"/>
              <w:noProof/>
              <w:color w:val="000000"/>
            </w:rPr>
            <w:t xml:space="preserve"> </w:t>
          </w:r>
          <w:r w:rsidR="001B7A1A" w:rsidRPr="00DD1421">
            <w:rPr>
              <w:rFonts w:asciiTheme="minorHAnsi" w:hAnsiTheme="minorHAnsi" w:cstheme="minorHAnsi"/>
              <w:noProof/>
              <w:color w:val="000000"/>
            </w:rPr>
            <w:t>(PARIS21, 2020a)</w:t>
          </w:r>
          <w:r w:rsidR="001B7A1A">
            <w:rPr>
              <w:rFonts w:asciiTheme="minorHAnsi" w:hAnsiTheme="minorHAnsi" w:cstheme="minorHAnsi"/>
              <w:color w:val="000000"/>
            </w:rPr>
            <w:fldChar w:fldCharType="end"/>
          </w:r>
        </w:sdtContent>
      </w:sdt>
      <w:r w:rsidR="001B7A1A">
        <w:rPr>
          <w:rFonts w:asciiTheme="minorHAnsi" w:hAnsiTheme="minorHAnsi" w:cstheme="minorHAnsi"/>
          <w:color w:val="000000"/>
        </w:rPr>
        <w:t xml:space="preserve"> and funding to data</w:t>
      </w:r>
      <w:ins w:id="221" w:author="Lorenz Noe" w:date="2021-03-08T18:02:00Z">
        <w:r w:rsidR="0003345D" w:rsidRPr="004D1F27">
          <w:rPr>
            <w:rFonts w:asciiTheme="minorHAnsi" w:hAnsiTheme="minorHAnsi" w:cstheme="minorHAnsi"/>
            <w:color w:val="000000"/>
          </w:rPr>
          <w:t xml:space="preserve"> by domestic and external stakeholders</w:t>
        </w:r>
      </w:ins>
      <w:sdt>
        <w:sdtPr>
          <w:rPr>
            <w:rFonts w:asciiTheme="minorHAnsi" w:hAnsiTheme="minorHAnsi" w:cstheme="minorHAnsi"/>
            <w:color w:val="000000"/>
          </w:rPr>
          <w:id w:val="-1939363122"/>
          <w:citation/>
        </w:sdtPr>
        <w:sdtContent>
          <w:r w:rsidR="001B7A1A">
            <w:rPr>
              <w:rFonts w:asciiTheme="minorHAnsi" w:hAnsiTheme="minorHAnsi" w:cstheme="minorHAnsi"/>
              <w:color w:val="000000"/>
            </w:rPr>
            <w:fldChar w:fldCharType="begin"/>
          </w:r>
          <w:r w:rsidR="001B7A1A">
            <w:rPr>
              <w:rFonts w:asciiTheme="minorHAnsi" w:hAnsiTheme="minorHAnsi" w:cstheme="minorHAnsi"/>
              <w:color w:val="000000"/>
            </w:rPr>
            <w:instrText xml:space="preserve"> CITATION PAR0b \l 2057 </w:instrText>
          </w:r>
          <w:r w:rsidR="001B7A1A" w:rsidRPr="004D1F27">
            <w:rPr>
              <w:rFonts w:asciiTheme="minorHAnsi" w:hAnsiTheme="minorHAnsi"/>
              <w:color w:val="000000"/>
              <w:rPrChange w:id="222" w:author="Eric Swanson" w:date="2021-07-07T09:15:00Z">
                <w:rPr>
                  <w:rFonts w:asciiTheme="minorHAnsi" w:hAnsiTheme="minorHAnsi" w:cstheme="minorHAnsi"/>
                  <w:color w:val="000000"/>
                </w:rPr>
              </w:rPrChange>
            </w:rPr>
            <w:fldChar w:fldCharType="separate"/>
          </w:r>
          <w:r w:rsidR="001B7A1A">
            <w:rPr>
              <w:rFonts w:asciiTheme="minorHAnsi" w:hAnsiTheme="minorHAnsi" w:cstheme="minorHAnsi"/>
              <w:noProof/>
              <w:color w:val="000000"/>
            </w:rPr>
            <w:t xml:space="preserve"> </w:t>
          </w:r>
          <w:r w:rsidR="001B7A1A" w:rsidRPr="00DD1421">
            <w:rPr>
              <w:rFonts w:asciiTheme="minorHAnsi" w:hAnsiTheme="minorHAnsi" w:cstheme="minorHAnsi"/>
              <w:noProof/>
              <w:color w:val="000000"/>
            </w:rPr>
            <w:t>(PARIS21, 2020b)</w:t>
          </w:r>
          <w:r w:rsidR="001B7A1A">
            <w:rPr>
              <w:rFonts w:asciiTheme="minorHAnsi" w:hAnsiTheme="minorHAnsi" w:cstheme="minorHAnsi"/>
              <w:color w:val="000000"/>
            </w:rPr>
            <w:fldChar w:fldCharType="end"/>
          </w:r>
        </w:sdtContent>
      </w:sdt>
      <w:r>
        <w:rPr>
          <w:rFonts w:asciiTheme="minorHAnsi" w:hAnsiTheme="minorHAnsi" w:cstheme="minorHAnsi"/>
          <w:color w:val="000000"/>
        </w:rPr>
        <w:t>.</w:t>
      </w:r>
      <w:r>
        <w:rPr>
          <w:rFonts w:cs="Caecilia-Roman"/>
        </w:rPr>
        <w:t xml:space="preserve"> </w:t>
      </w:r>
    </w:p>
    <w:p w14:paraId="0D50F983" w14:textId="77777777" w:rsidR="0056335F" w:rsidRPr="00FB22F3" w:rsidRDefault="0056335F" w:rsidP="00DD1421">
      <w:pPr>
        <w:pStyle w:val="Heading3"/>
        <w:numPr>
          <w:ilvl w:val="0"/>
          <w:numId w:val="0"/>
        </w:numPr>
        <w:ind w:left="720" w:hanging="720"/>
        <w:rPr>
          <w:lang w:val="en-GB"/>
        </w:rPr>
      </w:pPr>
      <w:bookmarkStart w:id="223" w:name="_Toc35918957"/>
      <w:bookmarkStart w:id="224" w:name="_Toc59197351"/>
      <w:r w:rsidRPr="000A1868">
        <w:rPr>
          <w:lang w:val="en-GB"/>
        </w:rPr>
        <w:t>Estimating up-to-date support to statistics using CRS</w:t>
      </w:r>
      <w:bookmarkEnd w:id="223"/>
      <w:bookmarkEnd w:id="224"/>
    </w:p>
    <w:p w14:paraId="7680D17C" w14:textId="7B1C39A8" w:rsidR="000B4E5E" w:rsidRDefault="0056335F" w:rsidP="0056335F">
      <w:pPr>
        <w:spacing w:after="240" w:line="276" w:lineRule="auto"/>
        <w:jc w:val="both"/>
        <w:rPr>
          <w:rFonts w:asciiTheme="minorHAnsi" w:hAnsiTheme="minorHAnsi" w:cstheme="minorHAnsi"/>
        </w:rPr>
      </w:pPr>
      <w:r>
        <w:rPr>
          <w:rFonts w:asciiTheme="minorHAnsi" w:hAnsiTheme="minorHAnsi" w:cstheme="minorHAnsi"/>
        </w:rPr>
        <w:t>While the previous PRESS</w:t>
      </w:r>
      <w:del w:id="225" w:author="Yu TIAN" w:date="2021-07-07T08:13:00Z">
        <w:r w:rsidDel="00B16BFA">
          <w:rPr>
            <w:rFonts w:asciiTheme="minorHAnsi" w:hAnsiTheme="minorHAnsi" w:cstheme="minorHAnsi"/>
          </w:rPr>
          <w:delText xml:space="preserve"> report</w:delText>
        </w:r>
        <w:r w:rsidR="000B4E5E" w:rsidDel="00B16BFA">
          <w:rPr>
            <w:rFonts w:asciiTheme="minorHAnsi" w:hAnsiTheme="minorHAnsi" w:cstheme="minorHAnsi"/>
          </w:rPr>
          <w:delText>s</w:delText>
        </w:r>
      </w:del>
      <w:r>
        <w:rPr>
          <w:rFonts w:asciiTheme="minorHAnsi" w:hAnsiTheme="minorHAnsi" w:cstheme="minorHAnsi"/>
        </w:rPr>
        <w:t xml:space="preserve"> capture</w:t>
      </w:r>
      <w:r w:rsidR="000B4E5E">
        <w:rPr>
          <w:rFonts w:asciiTheme="minorHAnsi" w:hAnsiTheme="minorHAnsi" w:cstheme="minorHAnsi"/>
        </w:rPr>
        <w:t>d</w:t>
      </w:r>
      <w:r>
        <w:rPr>
          <w:rFonts w:asciiTheme="minorHAnsi" w:hAnsiTheme="minorHAnsi" w:cstheme="minorHAnsi"/>
        </w:rPr>
        <w:t xml:space="preserve"> the support to data and statistics by looking at global </w:t>
      </w:r>
      <w:r>
        <w:rPr>
          <w:rFonts w:asciiTheme="minorHAnsi" w:hAnsiTheme="minorHAnsi" w:cstheme="minorHAnsi"/>
          <w:b/>
        </w:rPr>
        <w:t>commitments</w:t>
      </w:r>
      <w:r w:rsidR="001B7A1A">
        <w:rPr>
          <w:rStyle w:val="FootnoteReference"/>
          <w:b/>
        </w:rPr>
        <w:footnoteReference w:id="7"/>
      </w:r>
      <w:r>
        <w:rPr>
          <w:rFonts w:asciiTheme="minorHAnsi" w:hAnsiTheme="minorHAnsi" w:cstheme="minorHAnsi"/>
        </w:rPr>
        <w:t xml:space="preserve"> to statistics, the annual </w:t>
      </w:r>
      <w:r>
        <w:rPr>
          <w:rFonts w:asciiTheme="minorHAnsi" w:hAnsiTheme="minorHAnsi" w:cstheme="minorHAnsi"/>
          <w:b/>
        </w:rPr>
        <w:t>disbursements</w:t>
      </w:r>
      <w:commentRangeStart w:id="226"/>
      <w:r>
        <w:rPr>
          <w:rStyle w:val="FootnoteReference"/>
          <w:rFonts w:asciiTheme="minorHAnsi" w:eastAsiaTheme="majorEastAsia" w:hAnsiTheme="minorHAnsi" w:cstheme="minorHAnsi"/>
        </w:rPr>
        <w:footnoteReference w:id="8"/>
      </w:r>
      <w:r>
        <w:rPr>
          <w:rFonts w:asciiTheme="minorHAnsi" w:hAnsiTheme="minorHAnsi" w:cstheme="minorHAnsi"/>
        </w:rPr>
        <w:t xml:space="preserve"> </w:t>
      </w:r>
      <w:commentRangeEnd w:id="226"/>
      <w:r w:rsidR="0005251D" w:rsidRPr="004605D3">
        <w:rPr>
          <w:rStyle w:val="CommentReference"/>
        </w:rPr>
        <w:commentReference w:id="226"/>
      </w:r>
      <w:r>
        <w:rPr>
          <w:rFonts w:asciiTheme="minorHAnsi" w:hAnsiTheme="minorHAnsi" w:cstheme="minorHAnsi"/>
        </w:rPr>
        <w:t xml:space="preserve">received by a certain country are </w:t>
      </w:r>
      <w:r w:rsidR="001B7A1A">
        <w:rPr>
          <w:rFonts w:asciiTheme="minorHAnsi" w:hAnsiTheme="minorHAnsi" w:cstheme="minorHAnsi"/>
        </w:rPr>
        <w:t xml:space="preserve">also </w:t>
      </w:r>
      <w:r>
        <w:rPr>
          <w:rFonts w:asciiTheme="minorHAnsi" w:hAnsiTheme="minorHAnsi" w:cstheme="minorHAnsi"/>
        </w:rPr>
        <w:t>informative for donors</w:t>
      </w:r>
      <w:ins w:id="227" w:author="Lorenz Noe" w:date="2021-03-08T18:15:00Z">
        <w:r w:rsidR="00DE605D" w:rsidRPr="004D1F27">
          <w:rPr>
            <w:rFonts w:asciiTheme="minorHAnsi" w:hAnsiTheme="minorHAnsi" w:cstheme="minorHAnsi"/>
          </w:rPr>
          <w:t xml:space="preserve"> and countries</w:t>
        </w:r>
      </w:ins>
      <w:r>
        <w:rPr>
          <w:rFonts w:asciiTheme="minorHAnsi" w:hAnsiTheme="minorHAnsi" w:cstheme="minorHAnsi"/>
        </w:rPr>
        <w:t xml:space="preserve"> </w:t>
      </w:r>
      <w:r w:rsidR="006348C4">
        <w:rPr>
          <w:rFonts w:asciiTheme="minorHAnsi" w:hAnsiTheme="minorHAnsi" w:cstheme="minorHAnsi"/>
        </w:rPr>
        <w:t xml:space="preserve">when </w:t>
      </w:r>
      <w:r>
        <w:rPr>
          <w:rFonts w:asciiTheme="minorHAnsi" w:hAnsiTheme="minorHAnsi" w:cstheme="minorHAnsi"/>
        </w:rPr>
        <w:t xml:space="preserve">planning their activities, especially </w:t>
      </w:r>
      <w:r w:rsidR="006348C4">
        <w:rPr>
          <w:rFonts w:asciiTheme="minorHAnsi" w:hAnsiTheme="minorHAnsi" w:cstheme="minorHAnsi"/>
        </w:rPr>
        <w:t xml:space="preserve">those </w:t>
      </w:r>
      <w:r>
        <w:rPr>
          <w:rFonts w:asciiTheme="minorHAnsi" w:hAnsiTheme="minorHAnsi" w:cstheme="minorHAnsi"/>
        </w:rPr>
        <w:t xml:space="preserve">short-term activities financed by a donor’s annual or biannual budget. </w:t>
      </w:r>
      <w:r w:rsidR="001B7A1A">
        <w:rPr>
          <w:rFonts w:asciiTheme="minorHAnsi" w:hAnsiTheme="minorHAnsi" w:cstheme="minorHAnsi"/>
        </w:rPr>
        <w:t>Using this additional variable allows</w:t>
      </w:r>
      <w:ins w:id="228" w:author="Lorenz Noe" w:date="2021-03-08T18:18:00Z">
        <w:r w:rsidR="003960CC" w:rsidRPr="004D1F27">
          <w:rPr>
            <w:rFonts w:asciiTheme="minorHAnsi" w:hAnsiTheme="minorHAnsi" w:cstheme="minorHAnsi"/>
          </w:rPr>
          <w:t xml:space="preserve"> for</w:t>
        </w:r>
      </w:ins>
      <w:r>
        <w:rPr>
          <w:rFonts w:asciiTheme="minorHAnsi" w:hAnsiTheme="minorHAnsi" w:cstheme="minorHAnsi"/>
        </w:rPr>
        <w:t xml:space="preserve"> </w:t>
      </w:r>
      <w:r w:rsidR="006348C4">
        <w:rPr>
          <w:rFonts w:asciiTheme="minorHAnsi" w:hAnsiTheme="minorHAnsi" w:cstheme="minorHAnsi"/>
        </w:rPr>
        <w:t xml:space="preserve">the estimation of </w:t>
      </w:r>
      <w:r w:rsidR="00DD6837">
        <w:rPr>
          <w:rFonts w:asciiTheme="minorHAnsi" w:hAnsiTheme="minorHAnsi" w:cstheme="minorHAnsi"/>
        </w:rPr>
        <w:t xml:space="preserve">funding to data and </w:t>
      </w:r>
      <w:r>
        <w:rPr>
          <w:rFonts w:asciiTheme="minorHAnsi" w:hAnsiTheme="minorHAnsi" w:cstheme="minorHAnsi"/>
        </w:rPr>
        <w:t>statistics</w:t>
      </w:r>
      <w:r w:rsidR="00DD6837">
        <w:rPr>
          <w:rFonts w:asciiTheme="minorHAnsi" w:hAnsiTheme="minorHAnsi" w:cstheme="minorHAnsi"/>
        </w:rPr>
        <w:t xml:space="preserve"> received by countries</w:t>
      </w:r>
      <w:r>
        <w:rPr>
          <w:rFonts w:asciiTheme="minorHAnsi" w:hAnsiTheme="minorHAnsi" w:cstheme="minorHAnsi"/>
        </w:rPr>
        <w:t xml:space="preserve"> in the current and coming</w:t>
      </w:r>
      <w:r w:rsidR="00DD6837">
        <w:rPr>
          <w:rFonts w:asciiTheme="minorHAnsi" w:hAnsiTheme="minorHAnsi" w:cstheme="minorHAnsi"/>
        </w:rPr>
        <w:t xml:space="preserve"> years</w:t>
      </w:r>
      <w:r>
        <w:rPr>
          <w:rFonts w:asciiTheme="minorHAnsi" w:hAnsiTheme="minorHAnsi" w:cstheme="minorHAnsi"/>
        </w:rPr>
        <w:t xml:space="preserve"> </w:t>
      </w:r>
      <w:r w:rsidR="001B7A1A">
        <w:rPr>
          <w:rFonts w:asciiTheme="minorHAnsi" w:hAnsiTheme="minorHAnsi" w:cstheme="minorHAnsi"/>
        </w:rPr>
        <w:t>while still using the same base data</w:t>
      </w:r>
      <w:r>
        <w:rPr>
          <w:rFonts w:asciiTheme="minorHAnsi" w:hAnsiTheme="minorHAnsi" w:cstheme="minorHAnsi"/>
          <w:i/>
        </w:rPr>
        <w:t>,</w:t>
      </w:r>
      <w:r w:rsidR="001B7A1A">
        <w:rPr>
          <w:rFonts w:asciiTheme="minorHAnsi" w:hAnsiTheme="minorHAnsi" w:cstheme="minorHAnsi"/>
        </w:rPr>
        <w:t xml:space="preserve"> i.e.</w:t>
      </w:r>
      <w:r w:rsidR="006348C4">
        <w:rPr>
          <w:rFonts w:asciiTheme="minorHAnsi" w:hAnsiTheme="minorHAnsi" w:cstheme="minorHAnsi"/>
        </w:rPr>
        <w:t>,</w:t>
      </w:r>
      <w:r w:rsidR="001B7A1A">
        <w:rPr>
          <w:rFonts w:asciiTheme="minorHAnsi" w:hAnsiTheme="minorHAnsi" w:cstheme="minorHAnsi"/>
        </w:rPr>
        <w:t xml:space="preserve"> the CRS and PRESS survey</w:t>
      </w:r>
      <w:r w:rsidR="006348C4">
        <w:rPr>
          <w:rFonts w:asciiTheme="minorHAnsi" w:hAnsiTheme="minorHAnsi" w:cstheme="minorHAnsi"/>
        </w:rPr>
        <w:t>s</w:t>
      </w:r>
      <w:r w:rsidR="001B7A1A">
        <w:rPr>
          <w:rFonts w:asciiTheme="minorHAnsi" w:hAnsiTheme="minorHAnsi" w:cstheme="minorHAnsi"/>
        </w:rPr>
        <w:t xml:space="preserve"> (</w:t>
      </w:r>
      <w:r w:rsidR="006348C4">
        <w:rPr>
          <w:rFonts w:asciiTheme="minorHAnsi" w:hAnsiTheme="minorHAnsi" w:cstheme="minorHAnsi"/>
        </w:rPr>
        <w:t xml:space="preserve">and </w:t>
      </w:r>
      <w:r w:rsidR="001B7A1A">
        <w:rPr>
          <w:rFonts w:asciiTheme="minorHAnsi" w:hAnsiTheme="minorHAnsi" w:cstheme="minorHAnsi"/>
        </w:rPr>
        <w:t>many other data sources on development aid),</w:t>
      </w:r>
      <w:r>
        <w:rPr>
          <w:rFonts w:asciiTheme="minorHAnsi" w:hAnsiTheme="minorHAnsi" w:cstheme="minorHAnsi"/>
        </w:rPr>
        <w:t xml:space="preserve"> which </w:t>
      </w:r>
      <w:r w:rsidR="001B7A1A">
        <w:rPr>
          <w:rFonts w:asciiTheme="minorHAnsi" w:hAnsiTheme="minorHAnsi" w:cstheme="minorHAnsi"/>
        </w:rPr>
        <w:t xml:space="preserve">include </w:t>
      </w:r>
      <w:r>
        <w:rPr>
          <w:rFonts w:asciiTheme="minorHAnsi" w:hAnsiTheme="minorHAnsi" w:cstheme="minorHAnsi"/>
        </w:rPr>
        <w:t xml:space="preserve">both variables </w:t>
      </w:r>
      <w:r w:rsidR="001B7A1A">
        <w:rPr>
          <w:rFonts w:asciiTheme="minorHAnsi" w:hAnsiTheme="minorHAnsi" w:cstheme="minorHAnsi"/>
        </w:rPr>
        <w:t xml:space="preserve">for </w:t>
      </w:r>
      <w:r>
        <w:rPr>
          <w:rFonts w:asciiTheme="minorHAnsi" w:hAnsiTheme="minorHAnsi" w:cstheme="minorHAnsi"/>
        </w:rPr>
        <w:t xml:space="preserve">each project.   </w:t>
      </w:r>
    </w:p>
    <w:p w14:paraId="46F16A0A" w14:textId="77777777" w:rsidR="0056335F" w:rsidRDefault="000B4E5E" w:rsidP="0056335F">
      <w:pPr>
        <w:spacing w:after="240" w:line="276" w:lineRule="auto"/>
        <w:jc w:val="both"/>
        <w:rPr>
          <w:rFonts w:asciiTheme="minorHAnsi" w:hAnsiTheme="minorHAnsi" w:cstheme="minorHAnsi"/>
        </w:rPr>
      </w:pPr>
      <w:r>
        <w:rPr>
          <w:rFonts w:asciiTheme="minorHAnsi" w:hAnsiTheme="minorHAnsi" w:cstheme="minorHAnsi"/>
        </w:rPr>
        <w:lastRenderedPageBreak/>
        <w:t>L</w:t>
      </w:r>
      <w:r w:rsidR="0056335F">
        <w:rPr>
          <w:rFonts w:asciiTheme="minorHAnsi" w:hAnsiTheme="minorHAnsi" w:cstheme="minorHAnsi"/>
        </w:rPr>
        <w:t>ooking at disbursements instead of commitments to estimate the support to data and statistics has two distinct advantages:</w:t>
      </w:r>
    </w:p>
    <w:p w14:paraId="367DD0D5" w14:textId="77777777" w:rsidR="0056335F" w:rsidRDefault="0056335F" w:rsidP="0056335F">
      <w:pPr>
        <w:pStyle w:val="ListParagraph"/>
        <w:numPr>
          <w:ilvl w:val="0"/>
          <w:numId w:val="3"/>
        </w:numPr>
        <w:spacing w:after="240" w:line="276" w:lineRule="auto"/>
        <w:jc w:val="both"/>
        <w:rPr>
          <w:rFonts w:asciiTheme="minorHAnsi" w:hAnsiTheme="minorHAnsi" w:cstheme="minorHAnsi"/>
        </w:rPr>
      </w:pPr>
      <w:commentRangeStart w:id="229"/>
      <w:r>
        <w:rPr>
          <w:rFonts w:asciiTheme="minorHAnsi" w:hAnsiTheme="minorHAnsi" w:cstheme="minorHAnsi"/>
        </w:rPr>
        <w:t xml:space="preserve">Disbursements capture the actual release of funds, </w:t>
      </w:r>
      <w:r w:rsidR="006348C4">
        <w:rPr>
          <w:rFonts w:asciiTheme="minorHAnsi" w:hAnsiTheme="minorHAnsi" w:cstheme="minorHAnsi"/>
        </w:rPr>
        <w:t xml:space="preserve">so </w:t>
      </w:r>
      <w:r>
        <w:rPr>
          <w:rFonts w:asciiTheme="minorHAnsi" w:hAnsiTheme="minorHAnsi" w:cstheme="minorHAnsi"/>
        </w:rPr>
        <w:t xml:space="preserve">are more useful for donor planning purposes. </w:t>
      </w:r>
    </w:p>
    <w:p w14:paraId="13C154FF" w14:textId="28616F3C" w:rsidR="0056335F" w:rsidRDefault="0056335F" w:rsidP="0056335F">
      <w:pPr>
        <w:pStyle w:val="ListParagraph"/>
        <w:numPr>
          <w:ilvl w:val="0"/>
          <w:numId w:val="3"/>
        </w:numPr>
        <w:spacing w:after="240" w:line="276" w:lineRule="auto"/>
        <w:jc w:val="both"/>
        <w:rPr>
          <w:rFonts w:asciiTheme="minorHAnsi" w:hAnsiTheme="minorHAnsi" w:cstheme="minorHAnsi"/>
        </w:rPr>
      </w:pPr>
      <w:commentRangeStart w:id="230"/>
      <w:r>
        <w:rPr>
          <w:rFonts w:asciiTheme="minorHAnsi" w:hAnsiTheme="minorHAnsi" w:cstheme="minorHAnsi"/>
        </w:rPr>
        <w:t>It can take several years to disburse a </w:t>
      </w:r>
      <w:r>
        <w:rPr>
          <w:rFonts w:asciiTheme="minorHAnsi" w:eastAsia="Calibri" w:hAnsiTheme="minorHAnsi" w:cstheme="minorHAnsi"/>
        </w:rPr>
        <w:t>commitment</w:t>
      </w:r>
      <w:del w:id="231" w:author="Yu TIAN" w:date="2021-07-07T09:15:00Z">
        <w:r w:rsidR="000F1F2C" w:rsidRPr="004D1F27">
          <w:rPr>
            <w:rFonts w:asciiTheme="minorHAnsi" w:hAnsiTheme="minorHAnsi" w:cstheme="minorHAnsi"/>
          </w:rPr>
          <w:delText xml:space="preserve">. </w:delText>
        </w:r>
      </w:del>
      <w:ins w:id="232" w:author="Yu TIAN" w:date="2021-07-07T08:14:00Z">
        <w:r w:rsidR="007276AF">
          <w:rPr>
            <w:rFonts w:asciiTheme="minorHAnsi" w:eastAsia="Calibri" w:hAnsiTheme="minorHAnsi" w:cstheme="minorHAnsi"/>
          </w:rPr>
          <w:t xml:space="preserve"> and some commitments are never disbursed</w:t>
        </w:r>
      </w:ins>
      <w:ins w:id="233" w:author="Yu TIAN" w:date="2021-07-07T09:15:00Z">
        <w:r w:rsidR="000F1F2C">
          <w:rPr>
            <w:rFonts w:asciiTheme="minorHAnsi" w:hAnsiTheme="minorHAnsi" w:cstheme="minorHAnsi"/>
          </w:rPr>
          <w:t xml:space="preserve">. </w:t>
        </w:r>
        <w:commentRangeEnd w:id="230"/>
        <w:r w:rsidR="00734B38">
          <w:rPr>
            <w:rStyle w:val="CommentReference"/>
          </w:rPr>
          <w:commentReference w:id="230"/>
        </w:r>
      </w:ins>
      <w:r w:rsidR="000F1F2C">
        <w:rPr>
          <w:rFonts w:asciiTheme="minorHAnsi" w:hAnsiTheme="minorHAnsi" w:cstheme="minorHAnsi"/>
        </w:rPr>
        <w:t>H</w:t>
      </w:r>
      <w:r>
        <w:rPr>
          <w:rFonts w:asciiTheme="minorHAnsi" w:hAnsiTheme="minorHAnsi" w:cstheme="minorHAnsi"/>
        </w:rPr>
        <w:t>ence</w:t>
      </w:r>
      <w:r w:rsidR="00C61540">
        <w:rPr>
          <w:rFonts w:asciiTheme="minorHAnsi" w:hAnsiTheme="minorHAnsi" w:cstheme="minorHAnsi"/>
        </w:rPr>
        <w:t>, by design,</w:t>
      </w:r>
      <w:r>
        <w:rPr>
          <w:rFonts w:asciiTheme="minorHAnsi" w:hAnsiTheme="minorHAnsi" w:cstheme="minorHAnsi"/>
        </w:rPr>
        <w:t xml:space="preserve"> there are more data points available on disbursements than commitments over the same time</w:t>
      </w:r>
      <w:r w:rsidR="001B7A1A">
        <w:rPr>
          <w:rFonts w:asciiTheme="minorHAnsi" w:hAnsiTheme="minorHAnsi" w:cstheme="minorHAnsi"/>
        </w:rPr>
        <w:t xml:space="preserve"> </w:t>
      </w:r>
      <w:r>
        <w:rPr>
          <w:rFonts w:asciiTheme="minorHAnsi" w:hAnsiTheme="minorHAnsi" w:cstheme="minorHAnsi"/>
        </w:rPr>
        <w:t>period.</w:t>
      </w:r>
      <w:r w:rsidR="001B7A1A">
        <w:rPr>
          <w:rFonts w:asciiTheme="minorHAnsi" w:hAnsiTheme="minorHAnsi" w:cstheme="minorHAnsi"/>
        </w:rPr>
        <w:t xml:space="preserve"> The </w:t>
      </w:r>
      <w:r w:rsidR="00904690">
        <w:rPr>
          <w:rFonts w:asciiTheme="minorHAnsi" w:hAnsiTheme="minorHAnsi" w:cstheme="minorHAnsi"/>
        </w:rPr>
        <w:t>additional data on disbursements allows for better understanding of financing patterns and donor behaviour, leading to mo</w:t>
      </w:r>
      <w:r w:rsidR="001B7A1A">
        <w:rPr>
          <w:rFonts w:asciiTheme="minorHAnsi" w:hAnsiTheme="minorHAnsi" w:cstheme="minorHAnsi"/>
        </w:rPr>
        <w:t>re robust data</w:t>
      </w:r>
      <w:r w:rsidR="00EB24B2">
        <w:rPr>
          <w:rFonts w:asciiTheme="minorHAnsi" w:hAnsiTheme="minorHAnsi" w:cstheme="minorHAnsi"/>
        </w:rPr>
        <w:t xml:space="preserve"> analysis</w:t>
      </w:r>
      <w:r w:rsidR="001B7A1A">
        <w:rPr>
          <w:rFonts w:asciiTheme="minorHAnsi" w:hAnsiTheme="minorHAnsi" w:cstheme="minorHAnsi"/>
        </w:rPr>
        <w:t xml:space="preserve">. </w:t>
      </w:r>
      <w:r>
        <w:rPr>
          <w:rFonts w:asciiTheme="minorHAnsi" w:hAnsiTheme="minorHAnsi" w:cstheme="minorHAnsi"/>
        </w:rPr>
        <w:t xml:space="preserve"> </w:t>
      </w:r>
      <w:commentRangeEnd w:id="229"/>
      <w:r w:rsidR="00CA34E0" w:rsidRPr="004605D3">
        <w:rPr>
          <w:rStyle w:val="CommentReference"/>
        </w:rPr>
        <w:commentReference w:id="229"/>
      </w:r>
    </w:p>
    <w:p w14:paraId="7AE67766" w14:textId="29D2CE0A" w:rsidR="0056335F" w:rsidRDefault="0056335F" w:rsidP="00DD1421">
      <w:pPr>
        <w:spacing w:after="240" w:line="276" w:lineRule="auto"/>
        <w:rPr>
          <w:rFonts w:asciiTheme="minorHAnsi" w:hAnsiTheme="minorHAnsi" w:cstheme="minorHAnsi"/>
        </w:rPr>
      </w:pPr>
      <w:r>
        <w:rPr>
          <w:rFonts w:asciiTheme="minorHAnsi" w:hAnsiTheme="minorHAnsi" w:cstheme="minorHAnsi"/>
        </w:rPr>
        <w:t>This availability of more data</w:t>
      </w:r>
      <w:r w:rsidR="00DD6837">
        <w:rPr>
          <w:rFonts w:asciiTheme="minorHAnsi" w:hAnsiTheme="minorHAnsi" w:cstheme="minorHAnsi"/>
        </w:rPr>
        <w:t xml:space="preserve"> points </w:t>
      </w:r>
      <w:ins w:id="234" w:author="unknow reviewer" w:date="2021-07-07T09:15:00Z">
        <w:r w:rsidR="00DD6837" w:rsidRPr="004D1F27">
          <w:rPr>
            <w:rFonts w:asciiTheme="minorHAnsi" w:hAnsiTheme="minorHAnsi" w:cstheme="minorHAnsi"/>
          </w:rPr>
          <w:t>enable</w:t>
        </w:r>
      </w:ins>
      <w:ins w:id="235" w:author="Lorenz Noe" w:date="2021-03-08T18:19:00Z">
        <w:r w:rsidR="00320998" w:rsidRPr="004D1F27">
          <w:rPr>
            <w:rFonts w:asciiTheme="minorHAnsi" w:hAnsiTheme="minorHAnsi" w:cstheme="minorHAnsi"/>
          </w:rPr>
          <w:t>s</w:t>
        </w:r>
      </w:ins>
      <w:del w:id="236" w:author="Lorenz Noe" w:date="2021-03-08T18:19:00Z">
        <w:r w:rsidR="00DD6837" w:rsidRPr="004D1F27" w:rsidDel="00320998">
          <w:rPr>
            <w:rFonts w:asciiTheme="minorHAnsi" w:hAnsiTheme="minorHAnsi" w:cstheme="minorHAnsi"/>
          </w:rPr>
          <w:delText>d</w:delText>
        </w:r>
      </w:del>
      <w:del w:id="237" w:author="unknow reviewer" w:date="2021-07-07T09:15:00Z">
        <w:r w:rsidR="00DD6837">
          <w:rPr>
            <w:rFonts w:asciiTheme="minorHAnsi" w:hAnsiTheme="minorHAnsi" w:cstheme="minorHAnsi"/>
          </w:rPr>
          <w:delText>enabled</w:delText>
        </w:r>
      </w:del>
      <w:r w:rsidR="00DD6837">
        <w:rPr>
          <w:rFonts w:asciiTheme="minorHAnsi" w:hAnsiTheme="minorHAnsi" w:cstheme="minorHAnsi"/>
        </w:rPr>
        <w:t xml:space="preserve"> us</w:t>
      </w:r>
      <w:r>
        <w:rPr>
          <w:rFonts w:asciiTheme="minorHAnsi" w:hAnsiTheme="minorHAnsi" w:cstheme="minorHAnsi"/>
        </w:rPr>
        <w:t xml:space="preserve"> to estimate support to statistics in the current year (</w:t>
      </w:r>
      <w:proofErr w:type="spellStart"/>
      <w:r>
        <w:rPr>
          <w:rFonts w:asciiTheme="minorHAnsi" w:hAnsiTheme="minorHAnsi" w:cstheme="minorHAnsi"/>
        </w:rPr>
        <w:t>nowcasting</w:t>
      </w:r>
      <w:proofErr w:type="spellEnd"/>
      <w:r>
        <w:rPr>
          <w:rFonts w:asciiTheme="minorHAnsi" w:hAnsiTheme="minorHAnsi" w:cstheme="minorHAnsi"/>
        </w:rPr>
        <w:t xml:space="preserve">) </w:t>
      </w:r>
      <w:commentRangeStart w:id="238"/>
      <w:r w:rsidR="001B7A1A">
        <w:rPr>
          <w:rFonts w:asciiTheme="minorHAnsi" w:hAnsiTheme="minorHAnsi" w:cstheme="minorHAnsi"/>
        </w:rPr>
        <w:t xml:space="preserve">through </w:t>
      </w:r>
      <w:del w:id="239" w:author="Yu TIAN" w:date="2021-07-07T08:15:00Z">
        <w:r w:rsidR="00DD6837" w:rsidDel="007276AF">
          <w:rPr>
            <w:rFonts w:asciiTheme="minorHAnsi" w:hAnsiTheme="minorHAnsi" w:cstheme="minorHAnsi"/>
          </w:rPr>
          <w:delText xml:space="preserve">more </w:delText>
        </w:r>
      </w:del>
      <w:r w:rsidR="00DD6837">
        <w:rPr>
          <w:rFonts w:asciiTheme="minorHAnsi" w:hAnsiTheme="minorHAnsi" w:cstheme="minorHAnsi"/>
        </w:rPr>
        <w:t xml:space="preserve">robust </w:t>
      </w:r>
      <w:commentRangeEnd w:id="238"/>
      <w:r w:rsidR="00734B38">
        <w:rPr>
          <w:rStyle w:val="CommentReference"/>
        </w:rPr>
        <w:commentReference w:id="238"/>
      </w:r>
      <w:r>
        <w:rPr>
          <w:rFonts w:asciiTheme="minorHAnsi" w:hAnsiTheme="minorHAnsi" w:cstheme="minorHAnsi"/>
        </w:rPr>
        <w:t>regression analysis</w:t>
      </w:r>
      <w:r w:rsidR="001B7A1A">
        <w:rPr>
          <w:rFonts w:asciiTheme="minorHAnsi" w:hAnsiTheme="minorHAnsi" w:cstheme="minorHAnsi"/>
        </w:rPr>
        <w:t>. It also provides more substantial evidence</w:t>
      </w:r>
      <w:ins w:id="240" w:author="Lorenz Noe" w:date="2021-03-08T18:20:00Z">
        <w:r w:rsidR="001B7A1A">
          <w:rPr>
            <w:rFonts w:asciiTheme="minorHAnsi" w:hAnsiTheme="minorHAnsi" w:cstheme="minorHAnsi"/>
          </w:rPr>
          <w:t xml:space="preserve"> </w:t>
        </w:r>
        <w:r w:rsidR="006446AC" w:rsidRPr="004D1F27">
          <w:rPr>
            <w:rFonts w:asciiTheme="minorHAnsi" w:hAnsiTheme="minorHAnsi" w:cstheme="minorHAnsi"/>
          </w:rPr>
          <w:t>of funding trends</w:t>
        </w:r>
      </w:ins>
      <w:ins w:id="241" w:author="unknow reviewer" w:date="2021-07-07T09:15:00Z">
        <w:r w:rsidR="001B7A1A" w:rsidRPr="004D1F27">
          <w:rPr>
            <w:rFonts w:asciiTheme="minorHAnsi" w:hAnsiTheme="minorHAnsi" w:cstheme="minorHAnsi"/>
          </w:rPr>
          <w:t xml:space="preserve"> </w:t>
        </w:r>
      </w:ins>
      <w:ins w:id="242" w:author="Lorenz Noe" w:date="2021-03-08T18:20:00Z">
        <w:r w:rsidR="006446AC" w:rsidRPr="004D1F27">
          <w:rPr>
            <w:rFonts w:asciiTheme="minorHAnsi" w:hAnsiTheme="minorHAnsi" w:cstheme="minorHAnsi"/>
          </w:rPr>
          <w:t>in</w:t>
        </w:r>
      </w:ins>
      <w:del w:id="243" w:author="Lorenz Noe" w:date="2021-03-08T18:20:00Z">
        <w:r w:rsidR="001B7A1A">
          <w:rPr>
            <w:rFonts w:asciiTheme="minorHAnsi" w:hAnsiTheme="minorHAnsi" w:cstheme="minorHAnsi"/>
          </w:rPr>
          <w:delText>for</w:delText>
        </w:r>
      </w:del>
      <w:r w:rsidR="001B7A1A">
        <w:rPr>
          <w:rFonts w:asciiTheme="minorHAnsi" w:hAnsiTheme="minorHAnsi" w:cstheme="minorHAnsi"/>
        </w:rPr>
        <w:t xml:space="preserve"> the coming years (forecasting). The following sub-sections will focus on</w:t>
      </w:r>
      <w:ins w:id="244" w:author="Lorenz Noe" w:date="2021-03-08T18:20:00Z">
        <w:r w:rsidR="001B7A1A">
          <w:rPr>
            <w:rFonts w:asciiTheme="minorHAnsi" w:hAnsiTheme="minorHAnsi" w:cstheme="minorHAnsi"/>
          </w:rPr>
          <w:t xml:space="preserve"> </w:t>
        </w:r>
        <w:r w:rsidR="006446AC" w:rsidRPr="004D1F27">
          <w:rPr>
            <w:rFonts w:asciiTheme="minorHAnsi" w:hAnsiTheme="minorHAnsi" w:cstheme="minorHAnsi"/>
          </w:rPr>
          <w:t>how to arrive at</w:t>
        </w:r>
      </w:ins>
      <w:ins w:id="245" w:author="unknow reviewer" w:date="2021-07-07T09:15:00Z">
        <w:r w:rsidR="001B7A1A" w:rsidRPr="004D1F27">
          <w:rPr>
            <w:rFonts w:asciiTheme="minorHAnsi" w:hAnsiTheme="minorHAnsi" w:cstheme="minorHAnsi"/>
          </w:rPr>
          <w:t xml:space="preserve"> </w:t>
        </w:r>
      </w:ins>
      <w:r w:rsidR="001B7A1A">
        <w:rPr>
          <w:rFonts w:asciiTheme="minorHAnsi" w:hAnsiTheme="minorHAnsi" w:cstheme="minorHAnsi"/>
        </w:rPr>
        <w:t>these estimates</w:t>
      </w:r>
      <w:r w:rsidR="00DD6837">
        <w:rPr>
          <w:rFonts w:asciiTheme="minorHAnsi" w:hAnsiTheme="minorHAnsi" w:cstheme="minorHAnsi"/>
        </w:rPr>
        <w:t xml:space="preserve">. </w:t>
      </w:r>
    </w:p>
    <w:p w14:paraId="767F902B" w14:textId="77777777" w:rsidR="0056335F" w:rsidRPr="00FB22F3" w:rsidRDefault="0056335F" w:rsidP="00DD1421">
      <w:pPr>
        <w:pStyle w:val="Heading3"/>
        <w:numPr>
          <w:ilvl w:val="0"/>
          <w:numId w:val="0"/>
        </w:numPr>
        <w:rPr>
          <w:lang w:val="en-GB"/>
        </w:rPr>
      </w:pPr>
      <w:bookmarkStart w:id="246" w:name="_Toc35918959"/>
      <w:bookmarkStart w:id="247" w:name="_Toc59197352"/>
      <w:proofErr w:type="spellStart"/>
      <w:r>
        <w:rPr>
          <w:lang w:val="en-GB"/>
        </w:rPr>
        <w:t>Nowcasting</w:t>
      </w:r>
      <w:proofErr w:type="spellEnd"/>
      <w:r>
        <w:rPr>
          <w:lang w:val="en-GB"/>
        </w:rPr>
        <w:t>: using commitments to predict current disbursements</w:t>
      </w:r>
      <w:bookmarkEnd w:id="246"/>
      <w:bookmarkEnd w:id="247"/>
    </w:p>
    <w:p w14:paraId="16CAB53D" w14:textId="61CBD9FA" w:rsidR="0056335F" w:rsidRDefault="00DD6837" w:rsidP="0056335F">
      <w:pPr>
        <w:spacing w:line="276" w:lineRule="auto"/>
        <w:jc w:val="both"/>
        <w:rPr>
          <w:rFonts w:asciiTheme="minorHAnsi" w:hAnsiTheme="minorHAnsi" w:cstheme="minorHAnsi"/>
        </w:rPr>
      </w:pPr>
      <w:commentRangeStart w:id="248"/>
      <w:r w:rsidRPr="00DD6837">
        <w:rPr>
          <w:rFonts w:asciiTheme="minorHAnsi" w:hAnsiTheme="minorHAnsi" w:cstheme="minorHAnsi"/>
        </w:rPr>
        <w:t xml:space="preserve">Given that CRS has a lag of </w:t>
      </w:r>
      <w:del w:id="249" w:author="Lorenz Noe" w:date="2021-03-08T18:21:00Z">
        <w:r w:rsidRPr="00DD6837">
          <w:rPr>
            <w:rFonts w:asciiTheme="minorHAnsi" w:hAnsiTheme="minorHAnsi" w:cstheme="minorHAnsi"/>
          </w:rPr>
          <w:delText>n-2</w:delText>
        </w:r>
      </w:del>
      <w:ins w:id="250" w:author="Lorenz Noe" w:date="2021-03-08T18:21:00Z">
        <w:r w:rsidR="001F08F9" w:rsidRPr="004D1F27">
          <w:rPr>
            <w:rFonts w:asciiTheme="minorHAnsi" w:hAnsiTheme="minorHAnsi" w:cstheme="minorHAnsi"/>
          </w:rPr>
          <w:t>two years</w:t>
        </w:r>
      </w:ins>
      <w:ins w:id="251" w:author="unknow reviewer" w:date="2021-07-07T09:15:00Z">
        <w:r w:rsidRPr="004D1F27">
          <w:rPr>
            <w:rFonts w:asciiTheme="minorHAnsi" w:hAnsiTheme="minorHAnsi" w:cstheme="minorHAnsi"/>
          </w:rPr>
          <w:t xml:space="preserve"> </w:t>
        </w:r>
        <w:commentRangeEnd w:id="248"/>
        <w:r w:rsidR="002D348E" w:rsidRPr="004605D3">
          <w:rPr>
            <w:rStyle w:val="CommentReference"/>
          </w:rPr>
          <w:commentReference w:id="248"/>
        </w:r>
      </w:ins>
      <w:del w:id="252" w:author="unknow reviewer" w:date="2021-07-07T09:15:00Z">
        <w:r w:rsidRPr="00DD6837">
          <w:rPr>
            <w:rFonts w:asciiTheme="minorHAnsi" w:hAnsiTheme="minorHAnsi" w:cstheme="minorHAnsi"/>
          </w:rPr>
          <w:delText xml:space="preserve"> </w:delText>
        </w:r>
      </w:del>
      <w:r w:rsidRPr="00DD6837">
        <w:rPr>
          <w:rFonts w:asciiTheme="minorHAnsi" w:hAnsiTheme="minorHAnsi" w:cstheme="minorHAnsi"/>
        </w:rPr>
        <w:t>for reporting both disbursements and commitments, one way we can estimate support to statistics (</w:t>
      </w:r>
      <w:commentRangeStart w:id="253"/>
      <w:r w:rsidRPr="00DD6837">
        <w:rPr>
          <w:rFonts w:asciiTheme="minorHAnsi" w:hAnsiTheme="minorHAnsi" w:cstheme="minorHAnsi"/>
        </w:rPr>
        <w:t>i.e.</w:t>
      </w:r>
      <w:r w:rsidR="006348C4">
        <w:rPr>
          <w:rFonts w:asciiTheme="minorHAnsi" w:hAnsiTheme="minorHAnsi" w:cstheme="minorHAnsi"/>
        </w:rPr>
        <w:t>,</w:t>
      </w:r>
      <w:r w:rsidRPr="00DD6837">
        <w:rPr>
          <w:rFonts w:asciiTheme="minorHAnsi" w:hAnsiTheme="minorHAnsi" w:cstheme="minorHAnsi"/>
        </w:rPr>
        <w:t xml:space="preserve"> now disbursements</w:t>
      </w:r>
      <w:commentRangeEnd w:id="253"/>
      <w:r w:rsidR="00CE49F7" w:rsidRPr="004605D3">
        <w:rPr>
          <w:rStyle w:val="CommentReference"/>
        </w:rPr>
        <w:commentReference w:id="253"/>
      </w:r>
      <w:r w:rsidRPr="00DD6837">
        <w:rPr>
          <w:rFonts w:asciiTheme="minorHAnsi" w:hAnsiTheme="minorHAnsi" w:cstheme="minorHAnsi"/>
        </w:rPr>
        <w:t xml:space="preserve">) in the current year is by looking at the relationship between the two variables. The literature on aid </w:t>
      </w:r>
      <w:r w:rsidR="0056335F">
        <w:rPr>
          <w:rFonts w:asciiTheme="minorHAnsi" w:hAnsiTheme="minorHAnsi" w:cstheme="minorHAnsi"/>
        </w:rPr>
        <w:t>predictability indicates that the</w:t>
      </w:r>
      <w:r w:rsidR="006348C4">
        <w:rPr>
          <w:rFonts w:asciiTheme="minorHAnsi" w:hAnsiTheme="minorHAnsi" w:cstheme="minorHAnsi"/>
        </w:rPr>
        <w:t>se</w:t>
      </w:r>
      <w:r w:rsidR="0056335F">
        <w:rPr>
          <w:rFonts w:asciiTheme="minorHAnsi" w:hAnsiTheme="minorHAnsi" w:cstheme="minorHAnsi"/>
        </w:rPr>
        <w:t xml:space="preserve"> two variables may be closely related over time. A 2013 study examining aid predictability based on CRS data also shows that commitments have a significant impact on disbursements five years after they were made</w:t>
      </w:r>
      <w:r w:rsidR="001B7A1A">
        <w:rPr>
          <w:rFonts w:asciiTheme="minorHAnsi" w:hAnsiTheme="minorHAnsi" w:cstheme="minorHAnsi"/>
        </w:rPr>
        <w:t xml:space="preserve"> </w:t>
      </w:r>
      <w:sdt>
        <w:sdtPr>
          <w:rPr>
            <w:rFonts w:asciiTheme="minorHAnsi" w:hAnsiTheme="minorHAnsi" w:cstheme="minorHAnsi"/>
          </w:rPr>
          <w:id w:val="-2131542314"/>
          <w:citation/>
        </w:sdtPr>
        <w:sdtContent>
          <w:r w:rsidR="001B7A1A">
            <w:rPr>
              <w:rFonts w:asciiTheme="minorHAnsi" w:hAnsiTheme="minorHAnsi" w:cstheme="minorHAnsi"/>
            </w:rPr>
            <w:fldChar w:fldCharType="begin"/>
          </w:r>
          <w:r w:rsidR="001B7A1A">
            <w:rPr>
              <w:rFonts w:asciiTheme="minorHAnsi" w:hAnsiTheme="minorHAnsi" w:cstheme="minorHAnsi"/>
            </w:rPr>
            <w:instrText xml:space="preserve"> CITATION Hud13 \l 2057 </w:instrText>
          </w:r>
          <w:r w:rsidR="001B7A1A" w:rsidRPr="004D1F27">
            <w:rPr>
              <w:rFonts w:asciiTheme="minorHAnsi" w:hAnsiTheme="minorHAnsi"/>
              <w:rPrChange w:id="254" w:author="Eric Swanson" w:date="2021-07-07T09:15:00Z">
                <w:rPr>
                  <w:rFonts w:asciiTheme="minorHAnsi" w:hAnsiTheme="minorHAnsi" w:cstheme="minorHAnsi"/>
                </w:rPr>
              </w:rPrChange>
            </w:rPr>
            <w:fldChar w:fldCharType="separate"/>
          </w:r>
          <w:r w:rsidR="001B7A1A" w:rsidRPr="00DD1421">
            <w:rPr>
              <w:rFonts w:asciiTheme="minorHAnsi" w:hAnsiTheme="minorHAnsi" w:cstheme="minorHAnsi"/>
              <w:noProof/>
            </w:rPr>
            <w:t>(Hudson, 2013)</w:t>
          </w:r>
          <w:r w:rsidR="001B7A1A">
            <w:rPr>
              <w:rFonts w:asciiTheme="minorHAnsi" w:hAnsiTheme="minorHAnsi" w:cstheme="minorHAnsi"/>
            </w:rPr>
            <w:fldChar w:fldCharType="end"/>
          </w:r>
        </w:sdtContent>
      </w:sdt>
      <w:r w:rsidR="001B7A1A">
        <w:rPr>
          <w:rFonts w:asciiTheme="minorHAnsi" w:hAnsiTheme="minorHAnsi" w:cstheme="minorHAnsi"/>
        </w:rPr>
        <w:t xml:space="preserve">. </w:t>
      </w:r>
    </w:p>
    <w:p w14:paraId="7997A31F" w14:textId="77777777" w:rsidR="0065748A" w:rsidRDefault="0056335F" w:rsidP="0056335F">
      <w:pPr>
        <w:spacing w:after="240" w:line="276" w:lineRule="auto"/>
        <w:jc w:val="both"/>
        <w:rPr>
          <w:rFonts w:asciiTheme="minorHAnsi" w:hAnsiTheme="minorHAnsi" w:cstheme="minorHAnsi"/>
        </w:rPr>
      </w:pPr>
      <w:r>
        <w:rPr>
          <w:rFonts w:asciiTheme="minorHAnsi" w:hAnsiTheme="minorHAnsi" w:cstheme="minorHAnsi"/>
        </w:rPr>
        <w:t>For most development projects reported to the CRS and the PRESS survey, both commitment and disbursement data are reported</w:t>
      </w:r>
      <w:r w:rsidR="001B7A1A">
        <w:rPr>
          <w:rFonts w:asciiTheme="minorHAnsi" w:hAnsiTheme="minorHAnsi" w:cstheme="minorHAnsi"/>
        </w:rPr>
        <w:t xml:space="preserve">. Even </w:t>
      </w:r>
      <w:r w:rsidR="006B697B">
        <w:rPr>
          <w:rFonts w:asciiTheme="minorHAnsi" w:hAnsiTheme="minorHAnsi" w:cstheme="minorHAnsi"/>
        </w:rPr>
        <w:t>when</w:t>
      </w:r>
      <w:r w:rsidR="001B7A1A">
        <w:rPr>
          <w:rFonts w:asciiTheme="minorHAnsi" w:hAnsiTheme="minorHAnsi" w:cstheme="minorHAnsi"/>
        </w:rPr>
        <w:t xml:space="preserve"> these variables are not directly reported, </w:t>
      </w:r>
      <w:r w:rsidR="006348C4">
        <w:rPr>
          <w:rFonts w:asciiTheme="minorHAnsi" w:hAnsiTheme="minorHAnsi" w:cstheme="minorHAnsi"/>
        </w:rPr>
        <w:t xml:space="preserve">however, </w:t>
      </w:r>
      <w:r w:rsidR="001B7A1A">
        <w:rPr>
          <w:rFonts w:asciiTheme="minorHAnsi" w:hAnsiTheme="minorHAnsi" w:cstheme="minorHAnsi"/>
        </w:rPr>
        <w:t xml:space="preserve">the missing value can usually be </w:t>
      </w:r>
      <w:r w:rsidR="00DD6837">
        <w:rPr>
          <w:rFonts w:asciiTheme="minorHAnsi" w:hAnsiTheme="minorHAnsi" w:cstheme="minorHAnsi"/>
        </w:rPr>
        <w:t>imputed</w:t>
      </w:r>
      <w:r w:rsidR="006348C4">
        <w:rPr>
          <w:rFonts w:asciiTheme="minorHAnsi" w:hAnsiTheme="minorHAnsi" w:cstheme="minorHAnsi"/>
        </w:rPr>
        <w:t>.</w:t>
      </w:r>
      <w:r w:rsidR="001B7A1A">
        <w:rPr>
          <w:rStyle w:val="FootnoteReference"/>
        </w:rPr>
        <w:footnoteReference w:id="9"/>
      </w:r>
      <w:r w:rsidR="001B7A1A">
        <w:rPr>
          <w:rFonts w:asciiTheme="minorHAnsi" w:hAnsiTheme="minorHAnsi" w:cstheme="minorHAnsi"/>
        </w:rPr>
        <w:t xml:space="preserve"> </w:t>
      </w:r>
    </w:p>
    <w:p w14:paraId="4959E4C8" w14:textId="30E49912" w:rsidR="0056335F" w:rsidRDefault="001B7A1A" w:rsidP="0056335F">
      <w:pPr>
        <w:spacing w:after="240" w:line="276" w:lineRule="auto"/>
        <w:jc w:val="both"/>
        <w:rPr>
          <w:rFonts w:asciiTheme="minorHAnsi" w:hAnsiTheme="minorHAnsi" w:cstheme="minorHAnsi"/>
        </w:rPr>
      </w:pPr>
      <w:r>
        <w:rPr>
          <w:rFonts w:asciiTheme="minorHAnsi" w:hAnsiTheme="minorHAnsi" w:cstheme="minorHAnsi"/>
        </w:rPr>
        <w:t xml:space="preserve">Using these two variables, </w:t>
      </w:r>
      <w:r w:rsidR="0056335F">
        <w:rPr>
          <w:rFonts w:asciiTheme="minorHAnsi" w:hAnsiTheme="minorHAnsi" w:cstheme="minorHAnsi"/>
        </w:rPr>
        <w:t xml:space="preserve">PARIS21 has developed </w:t>
      </w:r>
      <w:commentRangeStart w:id="255"/>
      <w:r w:rsidR="0056335F">
        <w:rPr>
          <w:rFonts w:asciiTheme="minorHAnsi" w:hAnsiTheme="minorHAnsi" w:cstheme="minorHAnsi"/>
        </w:rPr>
        <w:t xml:space="preserve">a </w:t>
      </w:r>
      <w:r w:rsidR="003D09C3">
        <w:rPr>
          <w:rFonts w:asciiTheme="minorHAnsi" w:hAnsiTheme="minorHAnsi" w:cstheme="minorHAnsi"/>
        </w:rPr>
        <w:t>simple</w:t>
      </w:r>
      <w:r w:rsidR="0056335F">
        <w:rPr>
          <w:rFonts w:asciiTheme="minorHAnsi" w:hAnsiTheme="minorHAnsi" w:cstheme="minorHAnsi"/>
        </w:rPr>
        <w:t xml:space="preserve"> </w:t>
      </w:r>
      <w:r w:rsidR="0065748A">
        <w:rPr>
          <w:rFonts w:asciiTheme="minorHAnsi" w:hAnsiTheme="minorHAnsi" w:cstheme="minorHAnsi"/>
        </w:rPr>
        <w:t xml:space="preserve">linear </w:t>
      </w:r>
      <w:r w:rsidR="0056335F">
        <w:rPr>
          <w:rFonts w:asciiTheme="minorHAnsi" w:hAnsiTheme="minorHAnsi" w:cstheme="minorHAnsi"/>
        </w:rPr>
        <w:t xml:space="preserve">regression model </w:t>
      </w:r>
      <w:commentRangeEnd w:id="255"/>
      <w:r w:rsidR="00734B38">
        <w:rPr>
          <w:rStyle w:val="CommentReference"/>
        </w:rPr>
        <w:commentReference w:id="255"/>
      </w:r>
      <w:r w:rsidR="0056335F">
        <w:rPr>
          <w:rFonts w:asciiTheme="minorHAnsi" w:hAnsiTheme="minorHAnsi" w:cstheme="minorHAnsi"/>
        </w:rPr>
        <w:t>to estimate the funding from donors based on historical data</w:t>
      </w:r>
      <w:ins w:id="256" w:author="Yu TIAN" w:date="2021-07-07T08:17:00Z">
        <w:r w:rsidR="007276AF">
          <w:rPr>
            <w:rFonts w:asciiTheme="minorHAnsi" w:hAnsiTheme="minorHAnsi" w:cstheme="minorHAnsi"/>
          </w:rPr>
          <w:t xml:space="preserve"> at activity level</w:t>
        </w:r>
      </w:ins>
      <w:r w:rsidR="0056335F">
        <w:rPr>
          <w:rFonts w:asciiTheme="minorHAnsi" w:hAnsiTheme="minorHAnsi" w:cstheme="minorHAnsi"/>
        </w:rPr>
        <w:t xml:space="preserve">. Regression analysis was </w:t>
      </w:r>
      <w:r w:rsidR="006348C4">
        <w:rPr>
          <w:rFonts w:asciiTheme="minorHAnsi" w:hAnsiTheme="minorHAnsi" w:cstheme="minorHAnsi"/>
        </w:rPr>
        <w:t xml:space="preserve">conducted </w:t>
      </w:r>
      <w:r w:rsidR="0056335F">
        <w:rPr>
          <w:rFonts w:asciiTheme="minorHAnsi" w:hAnsiTheme="minorHAnsi" w:cstheme="minorHAnsi"/>
        </w:rPr>
        <w:t xml:space="preserve">to </w:t>
      </w:r>
      <w:r w:rsidR="00DB0AD8">
        <w:rPr>
          <w:rFonts w:asciiTheme="minorHAnsi" w:hAnsiTheme="minorHAnsi" w:cstheme="minorHAnsi"/>
        </w:rPr>
        <w:t>predict</w:t>
      </w:r>
      <w:r w:rsidR="00F53E08">
        <w:rPr>
          <w:rFonts w:asciiTheme="minorHAnsi" w:hAnsiTheme="minorHAnsi" w:cstheme="minorHAnsi"/>
        </w:rPr>
        <w:t xml:space="preserve"> current </w:t>
      </w:r>
      <w:r w:rsidR="0056335F">
        <w:rPr>
          <w:rFonts w:asciiTheme="minorHAnsi" w:hAnsiTheme="minorHAnsi" w:cstheme="minorHAnsi"/>
        </w:rPr>
        <w:t xml:space="preserve">disbursements based on reported commitments, captured by </w:t>
      </w:r>
      <w:commentRangeStart w:id="257"/>
      <w:commentRangeStart w:id="258"/>
      <w:commentRangeStart w:id="259"/>
      <w:del w:id="260" w:author="Yu TIAN" w:date="2021-07-07T08:15:00Z">
        <w:r w:rsidR="0056335F" w:rsidDel="007276AF">
          <w:rPr>
            <w:rFonts w:asciiTheme="minorHAnsi" w:hAnsiTheme="minorHAnsi" w:cstheme="minorHAnsi"/>
            <w:i/>
          </w:rPr>
          <w:delText>Estimated</w:delText>
        </w:r>
      </w:del>
      <w:proofErr w:type="spellStart"/>
      <w:ins w:id="261" w:author="Yu TIAN" w:date="2021-07-07T08:15:00Z">
        <w:r w:rsidR="007276AF">
          <w:rPr>
            <w:rFonts w:asciiTheme="minorHAnsi" w:hAnsiTheme="minorHAnsi" w:cstheme="minorHAnsi"/>
            <w:i/>
          </w:rPr>
          <w:t>Average</w:t>
        </w:r>
      </w:ins>
      <w:r w:rsidR="0056335F">
        <w:rPr>
          <w:rFonts w:asciiTheme="minorHAnsi" w:hAnsiTheme="minorHAnsi" w:cstheme="minorHAnsi"/>
          <w:i/>
        </w:rPr>
        <w:t>_Annual_Spending</w:t>
      </w:r>
      <w:proofErr w:type="spellEnd"/>
      <w:r w:rsidR="0056335F">
        <w:rPr>
          <w:rFonts w:asciiTheme="minorHAnsi" w:hAnsiTheme="minorHAnsi" w:cstheme="minorHAnsi"/>
        </w:rPr>
        <w:t xml:space="preserve">. </w:t>
      </w:r>
      <w:commentRangeEnd w:id="257"/>
      <w:commentRangeEnd w:id="258"/>
      <w:r w:rsidR="00B87194" w:rsidRPr="004605D3">
        <w:rPr>
          <w:rStyle w:val="CommentReference"/>
        </w:rPr>
        <w:commentReference w:id="258"/>
      </w:r>
      <w:r w:rsidR="00734B38">
        <w:rPr>
          <w:rStyle w:val="CommentReference"/>
        </w:rPr>
        <w:commentReference w:id="257"/>
      </w:r>
    </w:p>
    <w:p w14:paraId="18AAA4B3" w14:textId="6A7046D4" w:rsidR="0056335F" w:rsidRDefault="0056335F" w:rsidP="0056335F">
      <w:pPr>
        <w:spacing w:after="240" w:line="276" w:lineRule="auto"/>
        <w:jc w:val="center"/>
        <w:rPr>
          <w:rFonts w:asciiTheme="minorHAnsi" w:hAnsiTheme="minorHAnsi" w:cstheme="minorHAnsi"/>
          <w:i/>
        </w:rPr>
      </w:pPr>
      <w:r>
        <w:rPr>
          <w:rFonts w:asciiTheme="minorHAnsi" w:hAnsiTheme="minorHAnsi" w:cstheme="minorHAnsi"/>
          <w:i/>
        </w:rPr>
        <w:t xml:space="preserve">Disbursement = </w:t>
      </w:r>
      <w:proofErr w:type="spellStart"/>
      <w:r w:rsidR="00DD6837">
        <w:rPr>
          <w:rFonts w:asciiTheme="minorHAnsi" w:hAnsiTheme="minorHAnsi" w:cstheme="minorHAnsi"/>
          <w:i/>
        </w:rPr>
        <w:t>Average</w:t>
      </w:r>
      <w:r>
        <w:rPr>
          <w:rFonts w:asciiTheme="minorHAnsi" w:hAnsiTheme="minorHAnsi" w:cstheme="minorHAnsi"/>
          <w:i/>
        </w:rPr>
        <w:t>_</w:t>
      </w:r>
      <w:r w:rsidR="00DD6837">
        <w:rPr>
          <w:rFonts w:asciiTheme="minorHAnsi" w:hAnsiTheme="minorHAnsi" w:cstheme="minorHAnsi"/>
          <w:i/>
        </w:rPr>
        <w:t>annual</w:t>
      </w:r>
      <w:proofErr w:type="spellEnd"/>
      <w:r w:rsidR="00DD6837" w:rsidDel="00DD6837">
        <w:rPr>
          <w:rFonts w:asciiTheme="minorHAnsi" w:hAnsiTheme="minorHAnsi" w:cstheme="minorHAnsi"/>
          <w:i/>
        </w:rPr>
        <w:t xml:space="preserve"> </w:t>
      </w:r>
      <w:r>
        <w:rPr>
          <w:rFonts w:asciiTheme="minorHAnsi" w:hAnsiTheme="minorHAnsi" w:cstheme="minorHAnsi"/>
          <w:i/>
        </w:rPr>
        <w:t>_</w:t>
      </w:r>
      <w:r w:rsidR="00DD6837">
        <w:rPr>
          <w:rFonts w:asciiTheme="minorHAnsi" w:hAnsiTheme="minorHAnsi" w:cstheme="minorHAnsi"/>
          <w:i/>
        </w:rPr>
        <w:t>s</w:t>
      </w:r>
      <w:r>
        <w:rPr>
          <w:rFonts w:asciiTheme="minorHAnsi" w:hAnsiTheme="minorHAnsi" w:cstheme="minorHAnsi"/>
          <w:i/>
        </w:rPr>
        <w:t xml:space="preserve">pending * </w:t>
      </w:r>
      <w:del w:id="262" w:author="Yu TIAN" w:date="2021-07-07T08:15:00Z">
        <w:r w:rsidDel="007276AF">
          <w:rPr>
            <w:rFonts w:asciiTheme="minorHAnsi" w:hAnsiTheme="minorHAnsi" w:cstheme="minorHAnsi"/>
            <w:i/>
          </w:rPr>
          <w:delText xml:space="preserve">k </w:delText>
        </w:r>
      </w:del>
      <w:ins w:id="263" w:author="Yu TIAN" w:date="2021-07-07T08:16:00Z">
        <w:r w:rsidR="007276AF">
          <w:rPr>
            <w:rFonts w:asciiTheme="minorHAnsi" w:hAnsiTheme="minorHAnsi" w:cstheme="minorHAnsi"/>
            <w:i/>
          </w:rPr>
          <w:t>k</w:t>
        </w:r>
      </w:ins>
      <w:ins w:id="264" w:author="Yu TIAN" w:date="2021-07-07T08:15:00Z">
        <w:r w:rsidR="007276AF">
          <w:rPr>
            <w:rFonts w:asciiTheme="minorHAnsi" w:hAnsiTheme="minorHAnsi" w:cstheme="minorHAnsi"/>
            <w:i/>
          </w:rPr>
          <w:t xml:space="preserve"> </w:t>
        </w:r>
      </w:ins>
      <w:r>
        <w:rPr>
          <w:rFonts w:asciiTheme="minorHAnsi" w:hAnsiTheme="minorHAnsi" w:cstheme="minorHAnsi"/>
          <w:i/>
        </w:rPr>
        <w:t>+ d</w:t>
      </w:r>
    </w:p>
    <w:p w14:paraId="657D2AE9" w14:textId="4A9C057B" w:rsidR="0056335F" w:rsidRDefault="0056335F" w:rsidP="0056335F">
      <w:pPr>
        <w:spacing w:after="240" w:line="276" w:lineRule="auto"/>
        <w:jc w:val="center"/>
        <w:rPr>
          <w:rFonts w:asciiTheme="minorHAnsi" w:hAnsiTheme="minorHAnsi" w:cstheme="minorHAnsi"/>
          <w:i/>
        </w:rPr>
      </w:pPr>
      <w:r>
        <w:rPr>
          <w:rFonts w:asciiTheme="minorHAnsi" w:hAnsiTheme="minorHAnsi" w:cstheme="minorHAnsi"/>
        </w:rPr>
        <w:t xml:space="preserve">Where </w:t>
      </w:r>
      <w:proofErr w:type="spellStart"/>
      <w:r w:rsidR="00DD6837">
        <w:rPr>
          <w:rFonts w:asciiTheme="minorHAnsi" w:hAnsiTheme="minorHAnsi" w:cstheme="minorHAnsi"/>
          <w:i/>
        </w:rPr>
        <w:t>Average</w:t>
      </w:r>
      <w:r>
        <w:rPr>
          <w:rFonts w:asciiTheme="minorHAnsi" w:hAnsiTheme="minorHAnsi" w:cstheme="minorHAnsi"/>
          <w:i/>
        </w:rPr>
        <w:t>_</w:t>
      </w:r>
      <w:r w:rsidR="00DD6837">
        <w:rPr>
          <w:rFonts w:asciiTheme="minorHAnsi" w:hAnsiTheme="minorHAnsi" w:cstheme="minorHAnsi"/>
          <w:i/>
        </w:rPr>
        <w:t>a</w:t>
      </w:r>
      <w:r>
        <w:rPr>
          <w:rFonts w:asciiTheme="minorHAnsi" w:hAnsiTheme="minorHAnsi" w:cstheme="minorHAnsi"/>
          <w:i/>
        </w:rPr>
        <w:t>nnual_</w:t>
      </w:r>
      <w:r w:rsidR="00DD6837">
        <w:rPr>
          <w:rFonts w:asciiTheme="minorHAnsi" w:hAnsiTheme="minorHAnsi" w:cstheme="minorHAnsi"/>
          <w:i/>
        </w:rPr>
        <w:t>s</w:t>
      </w:r>
      <w:r>
        <w:rPr>
          <w:rFonts w:asciiTheme="minorHAnsi" w:hAnsiTheme="minorHAnsi" w:cstheme="minorHAnsi"/>
          <w:i/>
        </w:rPr>
        <w:t>pending</w:t>
      </w:r>
      <w:proofErr w:type="spellEnd"/>
      <w:r>
        <w:rPr>
          <w:rFonts w:asciiTheme="minorHAnsi" w:hAnsiTheme="minorHAnsi" w:cstheme="minorHAnsi"/>
          <w:i/>
        </w:rPr>
        <w:t xml:space="preserve"> = </w:t>
      </w:r>
      <w:ins w:id="265" w:author="Lorenz Noe" w:date="2021-03-08T18:24:00Z">
        <w:r w:rsidR="00EB4F22" w:rsidRPr="004D1F27">
          <w:rPr>
            <w:rFonts w:asciiTheme="minorHAnsi" w:hAnsiTheme="minorHAnsi" w:cstheme="minorHAnsi"/>
            <w:i/>
          </w:rPr>
          <w:t xml:space="preserve">Total Project </w:t>
        </w:r>
      </w:ins>
      <w:r>
        <w:rPr>
          <w:rFonts w:asciiTheme="minorHAnsi" w:hAnsiTheme="minorHAnsi" w:cstheme="minorHAnsi"/>
          <w:i/>
        </w:rPr>
        <w:t>Commitment</w:t>
      </w:r>
      <w:r w:rsidR="00DD6837">
        <w:rPr>
          <w:rFonts w:asciiTheme="minorHAnsi" w:hAnsiTheme="minorHAnsi" w:cstheme="minorHAnsi"/>
          <w:i/>
        </w:rPr>
        <w:t>s</w:t>
      </w:r>
      <w:r>
        <w:rPr>
          <w:rFonts w:asciiTheme="minorHAnsi" w:hAnsiTheme="minorHAnsi" w:cstheme="minorHAnsi"/>
          <w:i/>
        </w:rPr>
        <w:t>/</w:t>
      </w:r>
      <w:proofErr w:type="spellStart"/>
      <w:del w:id="266" w:author="Yu TIAN" w:date="2021-07-07T08:16:00Z">
        <w:r w:rsidDel="007276AF">
          <w:rPr>
            <w:rFonts w:asciiTheme="minorHAnsi" w:hAnsiTheme="minorHAnsi" w:cstheme="minorHAnsi"/>
            <w:i/>
          </w:rPr>
          <w:delText>time</w:delText>
        </w:r>
      </w:del>
      <w:commentRangeEnd w:id="259"/>
      <w:r w:rsidR="000F249B">
        <w:rPr>
          <w:rStyle w:val="CommentReference"/>
        </w:rPr>
        <w:commentReference w:id="259"/>
      </w:r>
      <w:ins w:id="267" w:author="Yu TIAN" w:date="2021-07-07T08:16:00Z">
        <w:r w:rsidR="007276AF">
          <w:rPr>
            <w:rFonts w:asciiTheme="minorHAnsi" w:hAnsiTheme="minorHAnsi" w:cstheme="minorHAnsi"/>
            <w:i/>
          </w:rPr>
          <w:t>number_of_years</w:t>
        </w:r>
      </w:ins>
      <w:proofErr w:type="spellEnd"/>
    </w:p>
    <w:p w14:paraId="18A0FC1E" w14:textId="470034C0" w:rsidR="007276AF" w:rsidRPr="007276AF" w:rsidRDefault="007276AF" w:rsidP="00DD1421">
      <w:pPr>
        <w:spacing w:after="240" w:line="276" w:lineRule="auto"/>
        <w:jc w:val="both"/>
        <w:rPr>
          <w:ins w:id="268" w:author="Yu TIAN" w:date="2021-07-07T08:17:00Z"/>
          <w:rFonts w:asciiTheme="minorHAnsi" w:hAnsiTheme="minorHAnsi" w:cstheme="minorHAnsi"/>
          <w:rPrChange w:id="269" w:author="Yu TIAN" w:date="2021-07-07T08:20:00Z">
            <w:rPr>
              <w:ins w:id="270" w:author="Yu TIAN" w:date="2021-07-07T08:17:00Z"/>
              <w:rFonts w:asciiTheme="minorHAnsi" w:hAnsiTheme="minorHAnsi" w:cstheme="minorHAnsi"/>
              <w:i/>
            </w:rPr>
          </w:rPrChange>
        </w:rPr>
      </w:pPr>
      <w:proofErr w:type="gramStart"/>
      <w:ins w:id="271" w:author="Yu TIAN" w:date="2021-07-07T08:17:00Z">
        <w:r>
          <w:rPr>
            <w:rFonts w:asciiTheme="minorHAnsi" w:hAnsiTheme="minorHAnsi" w:cstheme="minorHAnsi"/>
            <w:i/>
          </w:rPr>
          <w:lastRenderedPageBreak/>
          <w:t>k</w:t>
        </w:r>
        <w:proofErr w:type="gramEnd"/>
        <w:r>
          <w:rPr>
            <w:rFonts w:asciiTheme="minorHAnsi" w:hAnsiTheme="minorHAnsi" w:cstheme="minorHAnsi"/>
            <w:i/>
          </w:rPr>
          <w:t xml:space="preserve"> </w:t>
        </w:r>
        <w:r w:rsidRPr="007276AF">
          <w:rPr>
            <w:rFonts w:asciiTheme="minorHAnsi" w:hAnsiTheme="minorHAnsi" w:cstheme="minorHAnsi"/>
            <w:rPrChange w:id="272" w:author="Yu TIAN" w:date="2021-07-07T08:20:00Z">
              <w:rPr>
                <w:rFonts w:asciiTheme="minorHAnsi" w:hAnsiTheme="minorHAnsi" w:cstheme="minorHAnsi"/>
                <w:i/>
              </w:rPr>
            </w:rPrChange>
          </w:rPr>
          <w:t>is the regression coefficient and</w:t>
        </w:r>
        <w:r>
          <w:rPr>
            <w:rFonts w:asciiTheme="minorHAnsi" w:hAnsiTheme="minorHAnsi" w:cstheme="minorHAnsi"/>
            <w:i/>
          </w:rPr>
          <w:t xml:space="preserve"> d </w:t>
        </w:r>
        <w:r w:rsidRPr="007276AF">
          <w:rPr>
            <w:rFonts w:asciiTheme="minorHAnsi" w:hAnsiTheme="minorHAnsi" w:cstheme="minorHAnsi"/>
            <w:rPrChange w:id="273" w:author="Yu TIAN" w:date="2021-07-07T08:20:00Z">
              <w:rPr>
                <w:rFonts w:asciiTheme="minorHAnsi" w:hAnsiTheme="minorHAnsi" w:cstheme="minorHAnsi"/>
                <w:i/>
              </w:rPr>
            </w:rPrChange>
          </w:rPr>
          <w:t xml:space="preserve">is the error term. </w:t>
        </w:r>
      </w:ins>
      <w:ins w:id="274" w:author="Yu TIAN" w:date="2021-07-07T08:19:00Z">
        <w:r w:rsidRPr="007276AF">
          <w:rPr>
            <w:rFonts w:asciiTheme="minorHAnsi" w:hAnsiTheme="minorHAnsi" w:cstheme="minorHAnsi"/>
            <w:rPrChange w:id="275" w:author="Yu TIAN" w:date="2021-07-07T08:20:00Z">
              <w:rPr>
                <w:rFonts w:asciiTheme="minorHAnsi" w:hAnsiTheme="minorHAnsi" w:cstheme="minorHAnsi"/>
                <w:i/>
              </w:rPr>
            </w:rPrChange>
          </w:rPr>
          <w:t xml:space="preserve">The number of years is </w:t>
        </w:r>
      </w:ins>
      <w:ins w:id="276" w:author="Yu TIAN" w:date="2021-07-07T08:20:00Z">
        <w:r>
          <w:rPr>
            <w:rFonts w:asciiTheme="minorHAnsi" w:hAnsiTheme="minorHAnsi" w:cstheme="minorHAnsi"/>
          </w:rPr>
          <w:t xml:space="preserve">the difference between the start date and end date of a reported activity. </w:t>
        </w:r>
      </w:ins>
      <w:ins w:id="277" w:author="Yu TIAN" w:date="2021-07-07T08:21:00Z">
        <w:r>
          <w:rPr>
            <w:rFonts w:asciiTheme="minorHAnsi" w:hAnsiTheme="minorHAnsi" w:cstheme="minorHAnsi"/>
          </w:rPr>
          <w:t xml:space="preserve">Reported dates are used for </w:t>
        </w:r>
      </w:ins>
      <w:ins w:id="278" w:author="Yu TIAN" w:date="2021-07-07T08:20:00Z">
        <w:r>
          <w:rPr>
            <w:rFonts w:asciiTheme="minorHAnsi" w:hAnsiTheme="minorHAnsi" w:cstheme="minorHAnsi"/>
          </w:rPr>
          <w:t>activitie</w:t>
        </w:r>
      </w:ins>
      <w:ins w:id="279" w:author="Yu TIAN" w:date="2021-07-07T08:21:00Z">
        <w:r>
          <w:rPr>
            <w:rFonts w:asciiTheme="minorHAnsi" w:hAnsiTheme="minorHAnsi" w:cstheme="minorHAnsi"/>
          </w:rPr>
          <w:t xml:space="preserve">s with missing value in those two variables. </w:t>
        </w:r>
      </w:ins>
      <w:ins w:id="280" w:author="Yu TIAN" w:date="2021-07-07T08:22:00Z">
        <w:r>
          <w:rPr>
            <w:rFonts w:asciiTheme="minorHAnsi" w:hAnsiTheme="minorHAnsi" w:cstheme="minorHAnsi"/>
          </w:rPr>
          <w:t>The analysis used the most recent downloadable data from the CRS</w:t>
        </w:r>
        <w:r>
          <w:rPr>
            <w:rStyle w:val="FootnoteReference"/>
          </w:rPr>
          <w:footnoteReference w:id="10"/>
        </w:r>
        <w:r>
          <w:rPr>
            <w:rFonts w:asciiTheme="minorHAnsi" w:hAnsiTheme="minorHAnsi" w:cstheme="minorHAnsi"/>
          </w:rPr>
          <w:t xml:space="preserve">. </w:t>
        </w:r>
      </w:ins>
    </w:p>
    <w:p w14:paraId="0DE41C37" w14:textId="18A143E4" w:rsidR="0056335F" w:rsidRDefault="00D2312E" w:rsidP="00DD1421">
      <w:pPr>
        <w:spacing w:after="240" w:line="276" w:lineRule="auto"/>
        <w:jc w:val="both"/>
      </w:pPr>
      <w:r w:rsidRPr="00D2312E">
        <w:rPr>
          <w:rFonts w:asciiTheme="minorHAnsi" w:hAnsiTheme="minorHAnsi" w:cstheme="minorHAnsi"/>
        </w:rPr>
        <w:t>This model</w:t>
      </w:r>
      <w:r w:rsidRPr="00D2312E">
        <w:rPr>
          <w:rFonts w:asciiTheme="minorHAnsi" w:hAnsiTheme="minorHAnsi" w:cstheme="minorHAnsi"/>
          <w:color w:val="1F497D"/>
          <w:lang w:eastAsia="zh-CN"/>
        </w:rPr>
        <w:t xml:space="preserve"> </w:t>
      </w:r>
      <w:r w:rsidR="0056335F" w:rsidRPr="00D2312E">
        <w:rPr>
          <w:rFonts w:asciiTheme="minorHAnsi" w:hAnsiTheme="minorHAnsi" w:cstheme="minorHAnsi"/>
        </w:rPr>
        <w:t>shows</w:t>
      </w:r>
      <w:r w:rsidR="0056335F">
        <w:rPr>
          <w:rFonts w:asciiTheme="minorHAnsi" w:hAnsiTheme="minorHAnsi" w:cstheme="minorHAnsi"/>
        </w:rPr>
        <w:t xml:space="preserve"> a correlation between disbursements and average spending. Average </w:t>
      </w:r>
      <w:r w:rsidR="00DD6837">
        <w:rPr>
          <w:rFonts w:asciiTheme="minorHAnsi" w:hAnsiTheme="minorHAnsi" w:cstheme="minorHAnsi"/>
        </w:rPr>
        <w:t xml:space="preserve">annual </w:t>
      </w:r>
      <w:ins w:id="283" w:author="unknow reviewer" w:date="2021-07-07T09:15:00Z">
        <w:r w:rsidR="0056335F" w:rsidRPr="004D1F27">
          <w:rPr>
            <w:rFonts w:asciiTheme="minorHAnsi" w:hAnsiTheme="minorHAnsi" w:cstheme="minorHAnsi"/>
          </w:rPr>
          <w:t>spend</w:t>
        </w:r>
      </w:ins>
      <w:ins w:id="284" w:author="Eric Swanson" w:date="2021-03-09T11:40:00Z">
        <w:r w:rsidR="008E18AD">
          <w:rPr>
            <w:rFonts w:asciiTheme="minorHAnsi" w:hAnsiTheme="minorHAnsi" w:cstheme="minorHAnsi"/>
          </w:rPr>
          <w:t>ing</w:t>
        </w:r>
      </w:ins>
      <w:del w:id="285" w:author="unknow reviewer" w:date="2021-07-07T09:15:00Z">
        <w:r w:rsidR="0056335F">
          <w:rPr>
            <w:rFonts w:asciiTheme="minorHAnsi" w:hAnsiTheme="minorHAnsi" w:cstheme="minorHAnsi"/>
          </w:rPr>
          <w:delText>spend</w:delText>
        </w:r>
      </w:del>
      <w:r w:rsidR="0056335F">
        <w:rPr>
          <w:rFonts w:asciiTheme="minorHAnsi" w:hAnsiTheme="minorHAnsi" w:cstheme="minorHAnsi"/>
        </w:rPr>
        <w:t xml:space="preserve"> is calculated based on the assumption that commitment without a detailed plan for disbursement will be distributed </w:t>
      </w:r>
      <w:r w:rsidR="001B7A1A">
        <w:rPr>
          <w:rFonts w:asciiTheme="minorHAnsi" w:hAnsiTheme="minorHAnsi" w:cstheme="minorHAnsi"/>
        </w:rPr>
        <w:t>evenly by year,</w:t>
      </w:r>
      <w:r w:rsidR="0056335F">
        <w:rPr>
          <w:rFonts w:asciiTheme="minorHAnsi" w:hAnsiTheme="minorHAnsi" w:cstheme="minorHAnsi"/>
        </w:rPr>
        <w:t xml:space="preserve"> from the expected start year to the end year of the project. </w:t>
      </w:r>
    </w:p>
    <w:p w14:paraId="031B2F38" w14:textId="7DB6384C" w:rsidR="00CC0B38" w:rsidRDefault="0056335F" w:rsidP="00CC0B38">
      <w:pPr>
        <w:spacing w:after="240" w:line="276" w:lineRule="auto"/>
        <w:jc w:val="both"/>
        <w:rPr>
          <w:rFonts w:asciiTheme="minorHAnsi" w:hAnsiTheme="minorHAnsi" w:cstheme="minorHAnsi"/>
        </w:rPr>
      </w:pPr>
      <w:commentRangeStart w:id="286"/>
      <w:r>
        <w:rPr>
          <w:rFonts w:asciiTheme="minorHAnsi" w:hAnsiTheme="minorHAnsi" w:cstheme="minorHAnsi"/>
        </w:rPr>
        <w:t xml:space="preserve">The analysis </w:t>
      </w:r>
      <w:ins w:id="287" w:author="Yu TIAN" w:date="2021-07-07T08:19:00Z">
        <w:r w:rsidR="007276AF">
          <w:rPr>
            <w:rFonts w:asciiTheme="minorHAnsi" w:hAnsiTheme="minorHAnsi" w:cstheme="minorHAnsi"/>
          </w:rPr>
          <w:t xml:space="preserve">of CRS data </w:t>
        </w:r>
      </w:ins>
      <w:del w:id="288" w:author="Yu TIAN" w:date="2021-07-07T08:19:00Z">
        <w:r w:rsidDel="007276AF">
          <w:rPr>
            <w:rFonts w:asciiTheme="minorHAnsi" w:hAnsiTheme="minorHAnsi" w:cstheme="minorHAnsi"/>
          </w:rPr>
          <w:delText xml:space="preserve">of the two variables </w:delText>
        </w:r>
        <w:commentRangeEnd w:id="286"/>
        <w:r w:rsidR="009430AD" w:rsidDel="007276AF">
          <w:rPr>
            <w:rStyle w:val="CommentReference"/>
          </w:rPr>
          <w:commentReference w:id="286"/>
        </w:r>
      </w:del>
      <w:r>
        <w:rPr>
          <w:rFonts w:asciiTheme="minorHAnsi" w:hAnsiTheme="minorHAnsi" w:cstheme="minorHAnsi"/>
        </w:rPr>
        <w:t xml:space="preserve">shows a significant correlation (90%) between disbursements and commitments each year. </w:t>
      </w:r>
      <w:commentRangeStart w:id="289"/>
      <w:r>
        <w:rPr>
          <w:rFonts w:asciiTheme="minorHAnsi" w:hAnsiTheme="minorHAnsi" w:cstheme="minorHAnsi"/>
        </w:rPr>
        <w:t xml:space="preserve">The value of k </w:t>
      </w:r>
      <w:r w:rsidR="001B7A1A">
        <w:rPr>
          <w:rFonts w:asciiTheme="minorHAnsi" w:hAnsiTheme="minorHAnsi" w:cstheme="minorHAnsi"/>
        </w:rPr>
        <w:t>and the predictability</w:t>
      </w:r>
      <w:r>
        <w:rPr>
          <w:rFonts w:asciiTheme="minorHAnsi" w:hAnsiTheme="minorHAnsi" w:cstheme="minorHAnsi"/>
        </w:rPr>
        <w:t xml:space="preserve"> </w:t>
      </w:r>
      <w:r w:rsidR="001B7A1A">
        <w:rPr>
          <w:rFonts w:asciiTheme="minorHAnsi" w:hAnsiTheme="minorHAnsi" w:cstheme="minorHAnsi"/>
        </w:rPr>
        <w:t xml:space="preserve">of the model vary </w:t>
      </w:r>
      <w:r>
        <w:rPr>
          <w:rFonts w:asciiTheme="minorHAnsi" w:hAnsiTheme="minorHAnsi" w:cstheme="minorHAnsi"/>
        </w:rPr>
        <w:t>depending on the reporting pattern of each donor</w:t>
      </w:r>
      <w:commentRangeEnd w:id="289"/>
      <w:r w:rsidR="00657482">
        <w:rPr>
          <w:rStyle w:val="CommentReference"/>
        </w:rPr>
        <w:commentReference w:id="289"/>
      </w:r>
      <w:r>
        <w:rPr>
          <w:rFonts w:asciiTheme="minorHAnsi" w:hAnsiTheme="minorHAnsi" w:cstheme="minorHAnsi"/>
        </w:rPr>
        <w:t>. For example, while the commitment numbers reported by</w:t>
      </w:r>
      <w:r w:rsidR="005F4695">
        <w:rPr>
          <w:rFonts w:asciiTheme="minorHAnsi" w:hAnsiTheme="minorHAnsi" w:cstheme="minorHAnsi"/>
        </w:rPr>
        <w:t xml:space="preserve"> most</w:t>
      </w:r>
      <w:r>
        <w:rPr>
          <w:rFonts w:asciiTheme="minorHAnsi" w:hAnsiTheme="minorHAnsi" w:cstheme="minorHAnsi"/>
        </w:rPr>
        <w:t xml:space="preserve"> donors each year are usually higher than disbursements</w:t>
      </w:r>
      <w:r w:rsidR="001B7A1A">
        <w:rPr>
          <w:rFonts w:asciiTheme="minorHAnsi" w:hAnsiTheme="minorHAnsi" w:cstheme="minorHAnsi"/>
        </w:rPr>
        <w:t xml:space="preserve"> (</w:t>
      </w:r>
      <w:r w:rsidR="001B7A1A">
        <w:rPr>
          <w:rFonts w:asciiTheme="minorHAnsi" w:hAnsiTheme="minorHAnsi" w:cstheme="minorHAnsi"/>
        </w:rPr>
        <w:fldChar w:fldCharType="begin"/>
      </w:r>
      <w:r w:rsidR="001B7A1A">
        <w:rPr>
          <w:rFonts w:asciiTheme="minorHAnsi" w:hAnsiTheme="minorHAnsi" w:cstheme="minorHAnsi"/>
        </w:rPr>
        <w:instrText xml:space="preserve"> REF _Ref57741170 \h </w:instrText>
      </w:r>
      <w:r w:rsidR="001B7A1A">
        <w:rPr>
          <w:rFonts w:asciiTheme="minorHAnsi" w:hAnsiTheme="minorHAnsi" w:cstheme="minorHAnsi"/>
        </w:rPr>
      </w:r>
      <w:r w:rsidR="001B7A1A" w:rsidRPr="004D1F27">
        <w:rPr>
          <w:rFonts w:asciiTheme="minorHAnsi" w:hAnsiTheme="minorHAnsi"/>
          <w:rPrChange w:id="290" w:author="Eric Swanson" w:date="2021-07-07T09:15:00Z">
            <w:rPr>
              <w:rFonts w:asciiTheme="minorHAnsi" w:hAnsiTheme="minorHAnsi" w:cstheme="minorHAnsi"/>
            </w:rPr>
          </w:rPrChange>
        </w:rPr>
        <w:fldChar w:fldCharType="separate"/>
      </w:r>
      <w:r w:rsidR="001B7A1A">
        <w:t xml:space="preserve">Figure </w:t>
      </w:r>
      <w:r w:rsidR="001B7A1A">
        <w:rPr>
          <w:noProof/>
        </w:rPr>
        <w:t>3</w:t>
      </w:r>
      <w:r w:rsidR="001B7A1A">
        <w:rPr>
          <w:rFonts w:asciiTheme="minorHAnsi" w:hAnsiTheme="minorHAnsi" w:cstheme="minorHAnsi"/>
        </w:rPr>
        <w:fldChar w:fldCharType="end"/>
      </w:r>
      <w:r w:rsidR="001B7A1A">
        <w:rPr>
          <w:rFonts w:asciiTheme="minorHAnsi" w:hAnsiTheme="minorHAnsi" w:cstheme="minorHAnsi"/>
        </w:rPr>
        <w:t>)</w:t>
      </w:r>
      <w:r>
        <w:rPr>
          <w:rFonts w:asciiTheme="minorHAnsi" w:hAnsiTheme="minorHAnsi" w:cstheme="minorHAnsi"/>
        </w:rPr>
        <w:t xml:space="preserve">, </w:t>
      </w:r>
      <w:r w:rsidR="006B1E98">
        <w:rPr>
          <w:rFonts w:asciiTheme="minorHAnsi" w:hAnsiTheme="minorHAnsi" w:cstheme="minorHAnsi"/>
        </w:rPr>
        <w:t xml:space="preserve">this </w:t>
      </w:r>
      <w:r>
        <w:rPr>
          <w:rFonts w:asciiTheme="minorHAnsi" w:hAnsiTheme="minorHAnsi" w:cstheme="minorHAnsi"/>
        </w:rPr>
        <w:t xml:space="preserve">is reversed </w:t>
      </w:r>
      <w:r w:rsidR="006B1E98">
        <w:rPr>
          <w:rFonts w:asciiTheme="minorHAnsi" w:hAnsiTheme="minorHAnsi" w:cstheme="minorHAnsi"/>
        </w:rPr>
        <w:t xml:space="preserve">in the case of </w:t>
      </w:r>
      <w:r w:rsidR="005F4695">
        <w:rPr>
          <w:rFonts w:asciiTheme="minorHAnsi" w:hAnsiTheme="minorHAnsi" w:cstheme="minorHAnsi"/>
        </w:rPr>
        <w:t xml:space="preserve">a few </w:t>
      </w:r>
      <w:r>
        <w:rPr>
          <w:rFonts w:asciiTheme="minorHAnsi" w:hAnsiTheme="minorHAnsi" w:cstheme="minorHAnsi"/>
        </w:rPr>
        <w:t>donors (</w:t>
      </w:r>
      <w:r w:rsidR="00CC0B38">
        <w:rPr>
          <w:rFonts w:asciiTheme="minorHAnsi" w:hAnsiTheme="minorHAnsi" w:cstheme="minorHAnsi"/>
        </w:rPr>
        <w:fldChar w:fldCharType="begin"/>
      </w:r>
      <w:r w:rsidR="00CC0B38">
        <w:rPr>
          <w:rFonts w:asciiTheme="minorHAnsi" w:hAnsiTheme="minorHAnsi" w:cstheme="minorHAnsi"/>
        </w:rPr>
        <w:instrText xml:space="preserve"> REF _Ref57734356 \h </w:instrText>
      </w:r>
      <w:r w:rsidR="00CC0B38">
        <w:rPr>
          <w:rFonts w:asciiTheme="minorHAnsi" w:hAnsiTheme="minorHAnsi" w:cstheme="minorHAnsi"/>
        </w:rPr>
      </w:r>
      <w:r w:rsidR="00CC0B38" w:rsidRPr="004D1F27">
        <w:rPr>
          <w:rFonts w:asciiTheme="minorHAnsi" w:hAnsiTheme="minorHAnsi"/>
          <w:rPrChange w:id="291" w:author="Eric Swanson" w:date="2021-07-07T09:15:00Z">
            <w:rPr>
              <w:rFonts w:asciiTheme="minorHAnsi" w:hAnsiTheme="minorHAnsi" w:cstheme="minorHAnsi"/>
            </w:rPr>
          </w:rPrChange>
        </w:rPr>
        <w:fldChar w:fldCharType="separate"/>
      </w:r>
      <w:r w:rsidR="00CC0B38">
        <w:t xml:space="preserve">Figure </w:t>
      </w:r>
      <w:r w:rsidR="00CC0B38">
        <w:rPr>
          <w:noProof/>
        </w:rPr>
        <w:t>4</w:t>
      </w:r>
      <w:r w:rsidR="00CC0B38">
        <w:rPr>
          <w:rFonts w:asciiTheme="minorHAnsi" w:hAnsiTheme="minorHAnsi" w:cstheme="minorHAnsi"/>
        </w:rPr>
        <w:fldChar w:fldCharType="end"/>
      </w:r>
      <w:r>
        <w:rPr>
          <w:rFonts w:asciiTheme="minorHAnsi" w:hAnsiTheme="minorHAnsi" w:cstheme="minorHAnsi"/>
        </w:rPr>
        <w:t>)</w:t>
      </w:r>
      <w:r w:rsidR="006B1E98">
        <w:rPr>
          <w:rFonts w:asciiTheme="minorHAnsi" w:hAnsiTheme="minorHAnsi" w:cstheme="minorHAnsi"/>
        </w:rPr>
        <w:t>.</w:t>
      </w:r>
      <w:r>
        <w:rPr>
          <w:rStyle w:val="FootnoteReference"/>
          <w:rFonts w:eastAsiaTheme="majorEastAsia"/>
        </w:rPr>
        <w:footnoteReference w:id="11"/>
      </w:r>
      <w:r>
        <w:rPr>
          <w:rFonts w:asciiTheme="minorHAnsi" w:hAnsiTheme="minorHAnsi" w:cstheme="minorHAnsi"/>
        </w:rPr>
        <w:t xml:space="preserve"> </w:t>
      </w:r>
    </w:p>
    <w:p w14:paraId="44EF2487" w14:textId="157188E5" w:rsidR="001B7A1A" w:rsidRDefault="001B7A1A" w:rsidP="001B7A1A">
      <w:pPr>
        <w:pStyle w:val="Caption"/>
      </w:pPr>
      <w:bookmarkStart w:id="292" w:name="_Ref57741170"/>
      <w:commentRangeStart w:id="293"/>
      <w:r>
        <w:t xml:space="preserve">Figure </w:t>
      </w:r>
      <w:r w:rsidR="00B16BFA">
        <w:fldChar w:fldCharType="begin"/>
      </w:r>
      <w:r w:rsidR="00B16BFA">
        <w:instrText xml:space="preserve"> SEQ Figure \* ARABIC </w:instrText>
      </w:r>
      <w:r w:rsidR="00B16BFA">
        <w:fldChar w:fldCharType="separate"/>
      </w:r>
      <w:r>
        <w:rPr>
          <w:noProof/>
        </w:rPr>
        <w:t>3</w:t>
      </w:r>
      <w:r w:rsidR="00B16BFA">
        <w:rPr>
          <w:noProof/>
        </w:rPr>
        <w:fldChar w:fldCharType="end"/>
      </w:r>
      <w:bookmarkEnd w:id="292"/>
      <w:r>
        <w:t>: Disbursements vs average spending reported in CRS</w:t>
      </w:r>
      <w:commentRangeEnd w:id="293"/>
      <w:r w:rsidR="00B877B2">
        <w:rPr>
          <w:rStyle w:val="CommentReference"/>
          <w:b w:val="0"/>
          <w:iCs w:val="0"/>
          <w:color w:val="auto"/>
        </w:rPr>
        <w:commentReference w:id="293"/>
      </w:r>
    </w:p>
    <w:p w14:paraId="255916D4" w14:textId="77777777" w:rsidR="001B7A1A" w:rsidRDefault="001B7A1A" w:rsidP="001B7A1A">
      <w:pPr>
        <w:spacing w:line="276" w:lineRule="auto"/>
        <w:jc w:val="center"/>
      </w:pPr>
      <w:r>
        <w:rPr>
          <w:noProof/>
          <w:lang w:eastAsia="zh-CN"/>
        </w:rPr>
        <w:drawing>
          <wp:inline distT="0" distB="0" distL="0" distR="0" wp14:anchorId="71503D74" wp14:editId="2E528773">
            <wp:extent cx="2976880" cy="2041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6880" cy="2041525"/>
                    </a:xfrm>
                    <a:prstGeom prst="rect">
                      <a:avLst/>
                    </a:prstGeom>
                    <a:noFill/>
                    <a:ln>
                      <a:noFill/>
                    </a:ln>
                  </pic:spPr>
                </pic:pic>
              </a:graphicData>
            </a:graphic>
          </wp:inline>
        </w:drawing>
      </w:r>
    </w:p>
    <w:p w14:paraId="65CD8DF1" w14:textId="77777777" w:rsidR="001B7A1A" w:rsidRDefault="001B7A1A" w:rsidP="00CC0B38">
      <w:pPr>
        <w:spacing w:after="240" w:line="276" w:lineRule="auto"/>
        <w:jc w:val="both"/>
      </w:pPr>
    </w:p>
    <w:p w14:paraId="19CB48F8" w14:textId="77777777" w:rsidR="0056335F" w:rsidRDefault="00CC0B38" w:rsidP="00CC0B38">
      <w:pPr>
        <w:pStyle w:val="Caption"/>
      </w:pPr>
      <w:bookmarkStart w:id="294" w:name="_Ref57734356"/>
      <w:r>
        <w:t xml:space="preserve">Figure </w:t>
      </w:r>
      <w:r w:rsidR="00B16BFA">
        <w:fldChar w:fldCharType="begin"/>
      </w:r>
      <w:r w:rsidR="00B16BFA">
        <w:instrText xml:space="preserve"> SEQ Figure \* ARABIC </w:instrText>
      </w:r>
      <w:r w:rsidR="00B16BFA">
        <w:rPr>
          <w:rPrChange w:id="295" w:author="Yu TIAN" w:date="2021-07-07T09:15:00Z">
            <w:rPr/>
          </w:rPrChange>
        </w:rPr>
        <w:fldChar w:fldCharType="separate"/>
      </w:r>
      <w:r>
        <w:rPr>
          <w:noProof/>
        </w:rPr>
        <w:t>4</w:t>
      </w:r>
      <w:r w:rsidR="00B16BFA">
        <w:rPr>
          <w:noProof/>
        </w:rPr>
        <w:fldChar w:fldCharType="end"/>
      </w:r>
      <w:bookmarkEnd w:id="294"/>
      <w:r w:rsidR="0056335F">
        <w:t xml:space="preserve">: Disbursements vs Commitments in CRS reported by </w:t>
      </w:r>
      <w:r w:rsidR="00DD6837">
        <w:t xml:space="preserve">the UK </w:t>
      </w:r>
      <w:r w:rsidR="0056335F">
        <w:t xml:space="preserve"> </w:t>
      </w:r>
    </w:p>
    <w:p w14:paraId="26BB1395" w14:textId="77777777" w:rsidR="0056335F" w:rsidRDefault="0056335F" w:rsidP="0056335F">
      <w:pPr>
        <w:spacing w:line="276" w:lineRule="auto"/>
        <w:jc w:val="center"/>
      </w:pPr>
      <w:r>
        <w:rPr>
          <w:noProof/>
          <w:lang w:eastAsia="zh-CN"/>
        </w:rPr>
        <w:lastRenderedPageBreak/>
        <w:drawing>
          <wp:inline distT="0" distB="0" distL="0" distR="0" wp14:anchorId="2F230771" wp14:editId="6DE14A85">
            <wp:extent cx="3071963" cy="211090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9461" cy="2122926"/>
                    </a:xfrm>
                    <a:prstGeom prst="rect">
                      <a:avLst/>
                    </a:prstGeom>
                    <a:noFill/>
                    <a:ln>
                      <a:noFill/>
                    </a:ln>
                  </pic:spPr>
                </pic:pic>
              </a:graphicData>
            </a:graphic>
          </wp:inline>
        </w:drawing>
      </w:r>
    </w:p>
    <w:p w14:paraId="71EB0B86" w14:textId="77777777" w:rsidR="0056335F" w:rsidRDefault="0056335F" w:rsidP="0056335F">
      <w:pPr>
        <w:spacing w:line="276" w:lineRule="auto"/>
        <w:jc w:val="both"/>
      </w:pPr>
    </w:p>
    <w:p w14:paraId="6126100F" w14:textId="17F6AFEC" w:rsidR="0056335F" w:rsidRDefault="0056335F" w:rsidP="0056335F">
      <w:pPr>
        <w:spacing w:after="240" w:line="276" w:lineRule="auto"/>
        <w:jc w:val="both"/>
      </w:pPr>
      <w:commentRangeStart w:id="296"/>
      <w:r>
        <w:rPr>
          <w:rFonts w:asciiTheme="minorHAnsi" w:hAnsiTheme="minorHAnsi" w:cstheme="minorHAnsi"/>
        </w:rPr>
        <w:t xml:space="preserve">Using the above method, PARIS21 was able to </w:t>
      </w:r>
      <w:proofErr w:type="spellStart"/>
      <w:r>
        <w:rPr>
          <w:rFonts w:asciiTheme="minorHAnsi" w:hAnsiTheme="minorHAnsi" w:cstheme="minorHAnsi"/>
        </w:rPr>
        <w:t>nowcast</w:t>
      </w:r>
      <w:proofErr w:type="spellEnd"/>
      <w:r>
        <w:rPr>
          <w:rFonts w:asciiTheme="minorHAnsi" w:hAnsiTheme="minorHAnsi" w:cstheme="minorHAnsi"/>
        </w:rPr>
        <w:t xml:space="preserve"> the funding to statistics in years </w:t>
      </w:r>
      <w:r w:rsidR="001B7A1A">
        <w:rPr>
          <w:rFonts w:asciiTheme="minorHAnsi" w:hAnsiTheme="minorHAnsi" w:cstheme="minorHAnsi"/>
        </w:rPr>
        <w:t xml:space="preserve">that the most recent CRS data </w:t>
      </w:r>
      <w:del w:id="297" w:author="LANGE Simon, DCD/RREDI" w:date="2021-03-12T09:58:00Z">
        <w:r w:rsidR="001B7A1A" w:rsidDel="009430AD">
          <w:rPr>
            <w:rFonts w:asciiTheme="minorHAnsi" w:hAnsiTheme="minorHAnsi" w:cstheme="minorHAnsi"/>
          </w:rPr>
          <w:delText xml:space="preserve">does </w:delText>
        </w:r>
      </w:del>
      <w:ins w:id="298" w:author="LANGE Simon, DCD/RREDI" w:date="2021-03-12T09:58:00Z">
        <w:del w:id="299" w:author="Yu TIAN" w:date="2021-07-07T08:23:00Z">
          <w:r w:rsidR="009430AD" w:rsidDel="007276AF">
            <w:rPr>
              <w:rFonts w:asciiTheme="minorHAnsi" w:hAnsiTheme="minorHAnsi" w:cstheme="minorHAnsi"/>
            </w:rPr>
            <w:delText xml:space="preserve">do </w:delText>
          </w:r>
        </w:del>
      </w:ins>
      <w:commentRangeStart w:id="300"/>
      <w:del w:id="301" w:author="Yu TIAN" w:date="2021-07-07T08:23:00Z">
        <w:r w:rsidR="001B7A1A" w:rsidDel="007276AF">
          <w:rPr>
            <w:rFonts w:asciiTheme="minorHAnsi" w:hAnsiTheme="minorHAnsi" w:cstheme="minorHAnsi"/>
          </w:rPr>
          <w:delText xml:space="preserve">not fully </w:delText>
        </w:r>
        <w:commentRangeEnd w:id="300"/>
        <w:r w:rsidR="009430AD" w:rsidDel="007276AF">
          <w:rPr>
            <w:rStyle w:val="CommentReference"/>
          </w:rPr>
          <w:commentReference w:id="300"/>
        </w:r>
        <w:r w:rsidR="001B7A1A" w:rsidDel="007276AF">
          <w:rPr>
            <w:rFonts w:asciiTheme="minorHAnsi" w:hAnsiTheme="minorHAnsi" w:cstheme="minorHAnsi"/>
          </w:rPr>
          <w:delText>cover</w:delText>
        </w:r>
      </w:del>
      <w:ins w:id="302" w:author="Yu TIAN" w:date="2021-07-07T08:23:00Z">
        <w:r w:rsidR="007276AF">
          <w:rPr>
            <w:rFonts w:asciiTheme="minorHAnsi" w:hAnsiTheme="minorHAnsi" w:cstheme="minorHAnsi"/>
          </w:rPr>
          <w:t>yet to cover</w:t>
        </w:r>
      </w:ins>
      <w:r w:rsidR="001B7A1A">
        <w:rPr>
          <w:rFonts w:asciiTheme="minorHAnsi" w:hAnsiTheme="minorHAnsi" w:cstheme="minorHAnsi"/>
        </w:rPr>
        <w:t>.</w:t>
      </w:r>
      <w:r>
        <w:rPr>
          <w:rFonts w:asciiTheme="minorHAnsi" w:hAnsiTheme="minorHAnsi" w:cstheme="minorHAnsi"/>
        </w:rPr>
        <w:t xml:space="preserve"> </w:t>
      </w:r>
      <w:commentRangeEnd w:id="296"/>
      <w:r w:rsidR="00806D7A" w:rsidRPr="004605D3">
        <w:rPr>
          <w:rStyle w:val="CommentReference"/>
        </w:rPr>
        <w:commentReference w:id="296"/>
      </w:r>
      <w:commentRangeStart w:id="303"/>
      <w:r>
        <w:rPr>
          <w:rFonts w:asciiTheme="minorHAnsi" w:hAnsiTheme="minorHAnsi" w:cstheme="minorHAnsi"/>
        </w:rPr>
        <w:t>Th</w:t>
      </w:r>
      <w:r w:rsidR="001B7A1A">
        <w:rPr>
          <w:rFonts w:asciiTheme="minorHAnsi" w:hAnsiTheme="minorHAnsi" w:cstheme="minorHAnsi"/>
        </w:rPr>
        <w:t xml:space="preserve">e </w:t>
      </w:r>
      <w:r>
        <w:rPr>
          <w:rFonts w:asciiTheme="minorHAnsi" w:hAnsiTheme="minorHAnsi" w:cstheme="minorHAnsi"/>
        </w:rPr>
        <w:t>estimat</w:t>
      </w:r>
      <w:r w:rsidR="001B7A1A">
        <w:rPr>
          <w:rFonts w:asciiTheme="minorHAnsi" w:hAnsiTheme="minorHAnsi" w:cstheme="minorHAnsi"/>
        </w:rPr>
        <w:t xml:space="preserve">ed value </w:t>
      </w:r>
      <w:r>
        <w:rPr>
          <w:rFonts w:asciiTheme="minorHAnsi" w:hAnsiTheme="minorHAnsi" w:cstheme="minorHAnsi"/>
        </w:rPr>
        <w:t xml:space="preserve">can deviate from the actual reported number by 10-20%, and the accuracy is higher for more recent years as donors have committed to better transparency and reporting granularity. </w:t>
      </w:r>
      <w:commentRangeEnd w:id="303"/>
      <w:r w:rsidR="00A83673">
        <w:rPr>
          <w:rStyle w:val="CommentReference"/>
        </w:rPr>
        <w:commentReference w:id="303"/>
      </w:r>
    </w:p>
    <w:p w14:paraId="0C42FD5F" w14:textId="1FF351C8" w:rsidR="0056335F" w:rsidRDefault="0056335F" w:rsidP="0056335F">
      <w:pPr>
        <w:spacing w:after="240" w:line="276" w:lineRule="auto"/>
        <w:jc w:val="both"/>
        <w:rPr>
          <w:lang w:eastAsia="fr-FR"/>
        </w:rPr>
      </w:pPr>
      <w:r>
        <w:rPr>
          <w:rFonts w:asciiTheme="minorHAnsi" w:hAnsiTheme="minorHAnsi" w:cstheme="minorHAnsi"/>
        </w:rPr>
        <w:t xml:space="preserve">Based on this methodology, although </w:t>
      </w:r>
      <w:r w:rsidR="00FE1C5F">
        <w:rPr>
          <w:rFonts w:asciiTheme="minorHAnsi" w:hAnsiTheme="minorHAnsi" w:cstheme="minorHAnsi"/>
        </w:rPr>
        <w:t xml:space="preserve">the </w:t>
      </w:r>
      <w:r>
        <w:rPr>
          <w:rFonts w:asciiTheme="minorHAnsi" w:hAnsiTheme="minorHAnsi" w:cstheme="minorHAnsi"/>
        </w:rPr>
        <w:t xml:space="preserve">CRS data available in </w:t>
      </w:r>
      <w:r w:rsidR="001B7A1A">
        <w:rPr>
          <w:rFonts w:asciiTheme="minorHAnsi" w:hAnsiTheme="minorHAnsi" w:cstheme="minorHAnsi"/>
        </w:rPr>
        <w:t>early 2020</w:t>
      </w:r>
      <w:r>
        <w:rPr>
          <w:rFonts w:asciiTheme="minorHAnsi" w:hAnsiTheme="minorHAnsi" w:cstheme="minorHAnsi"/>
        </w:rPr>
        <w:t xml:space="preserve"> only </w:t>
      </w:r>
      <w:r w:rsidR="00FE1C5F">
        <w:rPr>
          <w:rFonts w:asciiTheme="minorHAnsi" w:hAnsiTheme="minorHAnsi" w:cstheme="minorHAnsi"/>
        </w:rPr>
        <w:t xml:space="preserve">includes </w:t>
      </w:r>
      <w:r>
        <w:rPr>
          <w:rFonts w:asciiTheme="minorHAnsi" w:hAnsiTheme="minorHAnsi" w:cstheme="minorHAnsi"/>
        </w:rPr>
        <w:t>full coverage of official aid until 201</w:t>
      </w:r>
      <w:r w:rsidR="001B7A1A">
        <w:rPr>
          <w:rFonts w:asciiTheme="minorHAnsi" w:hAnsiTheme="minorHAnsi" w:cstheme="minorHAnsi"/>
        </w:rPr>
        <w:t>8</w:t>
      </w:r>
      <w:r>
        <w:rPr>
          <w:rFonts w:asciiTheme="minorHAnsi" w:hAnsiTheme="minorHAnsi" w:cstheme="minorHAnsi"/>
        </w:rPr>
        <w:t xml:space="preserve">, the </w:t>
      </w:r>
      <w:proofErr w:type="spellStart"/>
      <w:r>
        <w:rPr>
          <w:rFonts w:asciiTheme="minorHAnsi" w:hAnsiTheme="minorHAnsi" w:cstheme="minorHAnsi"/>
        </w:rPr>
        <w:t>nowcast</w:t>
      </w:r>
      <w:proofErr w:type="spellEnd"/>
      <w:r>
        <w:rPr>
          <w:rFonts w:asciiTheme="minorHAnsi" w:hAnsiTheme="minorHAnsi" w:cstheme="minorHAnsi"/>
        </w:rPr>
        <w:t xml:space="preserve"> is able to provide information on aid to statistics</w:t>
      </w:r>
      <w:r w:rsidR="00FE1C5F">
        <w:rPr>
          <w:rFonts w:asciiTheme="minorHAnsi" w:hAnsiTheme="minorHAnsi" w:cstheme="minorHAnsi"/>
        </w:rPr>
        <w:t xml:space="preserve"> including</w:t>
      </w:r>
      <w:r>
        <w:rPr>
          <w:rFonts w:asciiTheme="minorHAnsi" w:hAnsiTheme="minorHAnsi" w:cstheme="minorHAnsi"/>
        </w:rPr>
        <w:t xml:space="preserve"> 2019</w:t>
      </w:r>
      <w:r w:rsidR="001B7A1A">
        <w:rPr>
          <w:rFonts w:asciiTheme="minorHAnsi" w:hAnsiTheme="minorHAnsi" w:cstheme="minorHAnsi"/>
        </w:rPr>
        <w:t xml:space="preserve"> and 2020</w:t>
      </w:r>
      <w:r>
        <w:rPr>
          <w:rFonts w:asciiTheme="minorHAnsi" w:hAnsiTheme="minorHAnsi" w:cstheme="minorHAnsi"/>
        </w:rPr>
        <w:t>.</w:t>
      </w:r>
      <w:r w:rsidR="001B7A1A">
        <w:rPr>
          <w:rFonts w:asciiTheme="minorHAnsi" w:hAnsiTheme="minorHAnsi" w:cstheme="minorHAnsi"/>
        </w:rPr>
        <w:t xml:space="preserve"> For the first time, the 2020 edition of PRESS presented information on funding to data and statistics </w:t>
      </w:r>
      <w:commentRangeStart w:id="304"/>
      <w:del w:id="305" w:author="Lorenz Noe" w:date="2021-03-08T18:31:00Z">
        <w:r w:rsidR="00FE1C5F">
          <w:rPr>
            <w:rFonts w:asciiTheme="minorHAnsi" w:hAnsiTheme="minorHAnsi" w:cstheme="minorHAnsi"/>
          </w:rPr>
          <w:delText xml:space="preserve">to </w:delText>
        </w:r>
        <w:r w:rsidR="001B7A1A">
          <w:rPr>
            <w:rFonts w:asciiTheme="minorHAnsi" w:hAnsiTheme="minorHAnsi" w:cstheme="minorHAnsi"/>
          </w:rPr>
          <w:delText>year</w:delText>
        </w:r>
      </w:del>
      <w:ins w:id="306" w:author="Yu TIAN" w:date="2021-07-07T08:24:00Z">
        <w:del w:id="307" w:author="Lorenz Noe" w:date="2021-03-08T18:31:00Z">
          <w:r w:rsidR="007276AF">
            <w:rPr>
              <w:rFonts w:asciiTheme="minorHAnsi" w:hAnsiTheme="minorHAnsi"/>
              <w:i/>
              <w:rPrChange w:id="308" w:author="Yu TIAN" w:date="2021-07-07T09:15:00Z">
                <w:rPr>
                  <w:rFonts w:asciiTheme="minorHAnsi" w:hAnsiTheme="minorHAnsi"/>
                </w:rPr>
              </w:rPrChange>
            </w:rPr>
            <w:delText xml:space="preserve"> </w:delText>
          </w:r>
        </w:del>
      </w:ins>
      <w:del w:id="309" w:author="Lorenz Noe" w:date="2021-03-08T18:31:00Z">
        <w:r w:rsidR="001B7A1A" w:rsidRPr="004D1F27" w:rsidDel="00E95BB5">
          <w:rPr>
            <w:rFonts w:asciiTheme="minorHAnsi" w:hAnsiTheme="minorHAnsi" w:cstheme="minorHAnsi"/>
            <w:i/>
          </w:rPr>
          <w:delText>n-</w:delText>
        </w:r>
        <w:r w:rsidR="00FE1C5F" w:rsidRPr="004D1F27" w:rsidDel="00E95BB5">
          <w:rPr>
            <w:rFonts w:asciiTheme="minorHAnsi" w:hAnsiTheme="minorHAnsi" w:cstheme="minorHAnsi"/>
            <w:i/>
          </w:rPr>
          <w:delText>1</w:delText>
        </w:r>
      </w:del>
      <w:ins w:id="310" w:author="Lorenz Noe" w:date="2021-03-08T18:31:00Z">
        <w:r w:rsidR="001C737E" w:rsidRPr="004D1F27">
          <w:rPr>
            <w:rFonts w:asciiTheme="minorHAnsi" w:hAnsiTheme="minorHAnsi" w:cstheme="minorHAnsi"/>
          </w:rPr>
          <w:t xml:space="preserve">up to </w:t>
        </w:r>
        <w:r w:rsidR="00E95BB5" w:rsidRPr="004D1F27">
          <w:rPr>
            <w:rFonts w:asciiTheme="minorHAnsi" w:hAnsiTheme="minorHAnsi" w:cstheme="minorHAnsi"/>
          </w:rPr>
          <w:t xml:space="preserve">the year </w:t>
        </w:r>
        <w:r w:rsidR="001C737E" w:rsidRPr="004D1F27">
          <w:rPr>
            <w:rFonts w:asciiTheme="minorHAnsi" w:hAnsiTheme="minorHAnsi" w:cstheme="minorHAnsi"/>
          </w:rPr>
          <w:t>before</w:t>
        </w:r>
        <w:r w:rsidR="00E95BB5" w:rsidRPr="004D1F27">
          <w:rPr>
            <w:rFonts w:asciiTheme="minorHAnsi" w:hAnsiTheme="minorHAnsi" w:cstheme="minorHAnsi"/>
          </w:rPr>
          <w:t xml:space="preserve">, as opposed to two years </w:t>
        </w:r>
        <w:r w:rsidR="001C737E" w:rsidRPr="004D1F27">
          <w:rPr>
            <w:rFonts w:asciiTheme="minorHAnsi" w:hAnsiTheme="minorHAnsi" w:cstheme="minorHAnsi"/>
          </w:rPr>
          <w:t xml:space="preserve">prior as in previous editions of </w:t>
        </w:r>
      </w:ins>
      <w:ins w:id="311" w:author="Lorenz Noe" w:date="2021-03-08T18:32:00Z">
        <w:r w:rsidR="001C737E" w:rsidRPr="004D1F27">
          <w:rPr>
            <w:rFonts w:asciiTheme="minorHAnsi" w:hAnsiTheme="minorHAnsi" w:cstheme="minorHAnsi"/>
          </w:rPr>
          <w:t>PRESS</w:t>
        </w:r>
      </w:ins>
      <w:ins w:id="312" w:author="unknow reviewer" w:date="2021-07-07T09:15:00Z">
        <w:r w:rsidR="00FE1C5F" w:rsidRPr="004D1F27">
          <w:rPr>
            <w:rFonts w:asciiTheme="minorHAnsi" w:hAnsiTheme="minorHAnsi" w:cstheme="minorHAnsi"/>
            <w:i/>
          </w:rPr>
          <w:t>.</w:t>
        </w:r>
      </w:ins>
      <w:ins w:id="313" w:author="Yu TIAN" w:date="2021-07-07T08:24:00Z">
        <w:r w:rsidR="007276AF">
          <w:rPr>
            <w:rFonts w:asciiTheme="minorHAnsi" w:hAnsiTheme="minorHAnsi" w:cstheme="minorHAnsi"/>
          </w:rPr>
          <w:t>2019.</w:t>
        </w:r>
      </w:ins>
      <w:del w:id="314" w:author="Yu TIAN" w:date="2021-07-07T08:24:00Z">
        <w:r w:rsidR="001B7A1A" w:rsidDel="007276AF">
          <w:rPr>
            <w:rFonts w:asciiTheme="minorHAnsi" w:hAnsiTheme="minorHAnsi" w:cstheme="minorHAnsi"/>
          </w:rPr>
          <w:delText xml:space="preserve"> </w:delText>
        </w:r>
      </w:del>
      <w:del w:id="315" w:author="Yu TIAN" w:date="2021-07-07T08:23:00Z">
        <w:r w:rsidR="001B7A1A" w:rsidDel="007276AF">
          <w:rPr>
            <w:rFonts w:asciiTheme="minorHAnsi" w:hAnsiTheme="minorHAnsi" w:cstheme="minorHAnsi"/>
            <w:i/>
          </w:rPr>
          <w:delText>n-</w:delText>
        </w:r>
        <w:r w:rsidR="00FE1C5F" w:rsidDel="007276AF">
          <w:rPr>
            <w:rFonts w:asciiTheme="minorHAnsi" w:hAnsiTheme="minorHAnsi" w:cstheme="minorHAnsi"/>
            <w:i/>
          </w:rPr>
          <w:delText>1</w:delText>
        </w:r>
        <w:commentRangeEnd w:id="304"/>
        <w:r w:rsidR="009430AD" w:rsidDel="007276AF">
          <w:rPr>
            <w:rStyle w:val="CommentReference"/>
          </w:rPr>
          <w:commentReference w:id="304"/>
        </w:r>
        <w:r w:rsidR="00FE1C5F" w:rsidDel="007276AF">
          <w:rPr>
            <w:rFonts w:asciiTheme="minorHAnsi" w:hAnsiTheme="minorHAnsi" w:cstheme="minorHAnsi"/>
            <w:i/>
          </w:rPr>
          <w:delText>.</w:delText>
        </w:r>
      </w:del>
      <w:del w:id="316" w:author="Yu TIAN" w:date="2021-07-07T08:24:00Z">
        <w:r w:rsidR="00FE1C5F" w:rsidDel="007276AF">
          <w:rPr>
            <w:rFonts w:asciiTheme="minorHAnsi" w:hAnsiTheme="minorHAnsi" w:cstheme="minorHAnsi"/>
            <w:i/>
          </w:rPr>
          <w:delText xml:space="preserve"> </w:delText>
        </w:r>
      </w:del>
      <w:r w:rsidR="001B7A1A">
        <w:rPr>
          <w:rStyle w:val="FootnoteReference"/>
        </w:rPr>
        <w:footnoteReference w:id="12"/>
      </w:r>
      <w:r w:rsidR="001B7A1A">
        <w:rPr>
          <w:rFonts w:asciiTheme="minorHAnsi" w:hAnsiTheme="minorHAnsi" w:cstheme="minorHAnsi"/>
          <w:i/>
        </w:rPr>
        <w:t xml:space="preserve"> </w:t>
      </w:r>
    </w:p>
    <w:p w14:paraId="00FEEAE6" w14:textId="5495299E" w:rsidR="0056335F" w:rsidRDefault="0056335F" w:rsidP="0056335F">
      <w:pPr>
        <w:pStyle w:val="Heading3"/>
        <w:numPr>
          <w:ilvl w:val="0"/>
          <w:numId w:val="0"/>
        </w:numPr>
        <w:rPr>
          <w:lang w:val="en-GB"/>
        </w:rPr>
      </w:pPr>
      <w:bookmarkStart w:id="317" w:name="_Toc35918960"/>
      <w:bookmarkStart w:id="318" w:name="_Toc59197353"/>
      <w:commentRangeStart w:id="319"/>
      <w:r>
        <w:rPr>
          <w:lang w:val="en-GB"/>
        </w:rPr>
        <w:t>Forecasting: using assumptions to predict future disbursements</w:t>
      </w:r>
      <w:bookmarkEnd w:id="317"/>
      <w:bookmarkEnd w:id="318"/>
      <w:commentRangeEnd w:id="319"/>
      <w:r w:rsidR="003A6896">
        <w:rPr>
          <w:rStyle w:val="CommentReference"/>
          <w:rFonts w:ascii="Times New Roman" w:eastAsia="Times New Roman" w:hAnsi="Times New Roman" w:cs="Times New Roman"/>
          <w:color w:val="auto"/>
          <w:lang w:val="en-GB" w:eastAsia="en-US"/>
        </w:rPr>
        <w:commentReference w:id="319"/>
      </w:r>
    </w:p>
    <w:p w14:paraId="4E8634AC" w14:textId="071D264B" w:rsidR="0056335F" w:rsidRDefault="0056335F" w:rsidP="0056335F">
      <w:pPr>
        <w:spacing w:after="240" w:line="276" w:lineRule="auto"/>
        <w:jc w:val="both"/>
      </w:pPr>
      <w:r>
        <w:rPr>
          <w:rFonts w:asciiTheme="minorHAnsi" w:hAnsiTheme="minorHAnsi" w:cstheme="minorHAnsi"/>
        </w:rPr>
        <w:t xml:space="preserve">The predictability </w:t>
      </w:r>
      <w:r w:rsidR="004326D1">
        <w:rPr>
          <w:rFonts w:asciiTheme="minorHAnsi" w:hAnsiTheme="minorHAnsi" w:cstheme="minorHAnsi"/>
        </w:rPr>
        <w:t xml:space="preserve">of </w:t>
      </w:r>
      <w:r>
        <w:rPr>
          <w:rFonts w:asciiTheme="minorHAnsi" w:hAnsiTheme="minorHAnsi" w:cstheme="minorHAnsi"/>
        </w:rPr>
        <w:t xml:space="preserve">disbursements and commitments used for </w:t>
      </w:r>
      <w:proofErr w:type="spellStart"/>
      <w:r>
        <w:rPr>
          <w:rFonts w:asciiTheme="minorHAnsi" w:hAnsiTheme="minorHAnsi" w:cstheme="minorHAnsi"/>
        </w:rPr>
        <w:t>nowcasting</w:t>
      </w:r>
      <w:proofErr w:type="spellEnd"/>
      <w:r>
        <w:rPr>
          <w:rFonts w:asciiTheme="minorHAnsi" w:hAnsiTheme="minorHAnsi" w:cstheme="minorHAnsi"/>
        </w:rPr>
        <w:t xml:space="preserve"> funding to statistics </w:t>
      </w:r>
      <w:del w:id="320" w:author="Lorenz Noe" w:date="2021-03-08T18:35:00Z">
        <w:r>
          <w:rPr>
            <w:rFonts w:asciiTheme="minorHAnsi" w:hAnsiTheme="minorHAnsi" w:cstheme="minorHAnsi"/>
          </w:rPr>
          <w:delText xml:space="preserve">reduces </w:delText>
        </w:r>
      </w:del>
      <w:ins w:id="321" w:author="Lorenz Noe" w:date="2021-03-08T18:35:00Z">
        <w:r w:rsidR="00FD64CE" w:rsidRPr="004D1F27">
          <w:rPr>
            <w:rFonts w:asciiTheme="minorHAnsi" w:hAnsiTheme="minorHAnsi" w:cstheme="minorHAnsi"/>
          </w:rPr>
          <w:t xml:space="preserve">decreases </w:t>
        </w:r>
      </w:ins>
      <w:r>
        <w:rPr>
          <w:rFonts w:asciiTheme="minorHAnsi" w:hAnsiTheme="minorHAnsi" w:cstheme="minorHAnsi"/>
        </w:rPr>
        <w:t xml:space="preserve">greatly after the current year </w:t>
      </w:r>
      <w:commentRangeStart w:id="322"/>
      <w:r>
        <w:rPr>
          <w:rFonts w:asciiTheme="minorHAnsi" w:hAnsiTheme="minorHAnsi" w:cstheme="minorHAnsi"/>
        </w:rPr>
        <w:t xml:space="preserve">(or </w:t>
      </w:r>
      <w:r w:rsidR="004326D1">
        <w:rPr>
          <w:rFonts w:asciiTheme="minorHAnsi" w:hAnsiTheme="minorHAnsi" w:cstheme="minorHAnsi"/>
        </w:rPr>
        <w:t xml:space="preserve">after </w:t>
      </w:r>
      <w:r>
        <w:rPr>
          <w:rFonts w:asciiTheme="minorHAnsi" w:hAnsiTheme="minorHAnsi" w:cstheme="minorHAnsi"/>
        </w:rPr>
        <w:t xml:space="preserve">a short time) </w:t>
      </w:r>
      <w:commentRangeEnd w:id="322"/>
      <w:r w:rsidR="004B5C53" w:rsidRPr="004605D3">
        <w:rPr>
          <w:rStyle w:val="CommentReference"/>
        </w:rPr>
        <w:commentReference w:id="322"/>
      </w:r>
      <w:r>
        <w:rPr>
          <w:rFonts w:asciiTheme="minorHAnsi" w:hAnsiTheme="minorHAnsi" w:cstheme="minorHAnsi"/>
        </w:rPr>
        <w:t>since</w:t>
      </w:r>
      <w:r w:rsidR="004326D1">
        <w:rPr>
          <w:rFonts w:asciiTheme="minorHAnsi" w:hAnsiTheme="minorHAnsi" w:cstheme="minorHAnsi"/>
        </w:rPr>
        <w:t>,</w:t>
      </w:r>
      <w:r>
        <w:rPr>
          <w:rFonts w:asciiTheme="minorHAnsi" w:hAnsiTheme="minorHAnsi" w:cstheme="minorHAnsi"/>
        </w:rPr>
        <w:t xml:space="preserve"> for example, many projects </w:t>
      </w:r>
      <w:r w:rsidR="004326D1">
        <w:rPr>
          <w:rFonts w:asciiTheme="minorHAnsi" w:hAnsiTheme="minorHAnsi" w:cstheme="minorHAnsi"/>
        </w:rPr>
        <w:t xml:space="preserve">which commenced </w:t>
      </w:r>
      <w:r>
        <w:rPr>
          <w:rFonts w:asciiTheme="minorHAnsi" w:hAnsiTheme="minorHAnsi" w:cstheme="minorHAnsi"/>
        </w:rPr>
        <w:t xml:space="preserve">in 2017 will end in 2020. However, this lack of predictability can be partially mitigated by </w:t>
      </w:r>
      <w:r w:rsidR="004326D1">
        <w:rPr>
          <w:rFonts w:asciiTheme="minorHAnsi" w:hAnsiTheme="minorHAnsi" w:cstheme="minorHAnsi"/>
        </w:rPr>
        <w:t xml:space="preserve">the creation of </w:t>
      </w:r>
      <w:r>
        <w:rPr>
          <w:rFonts w:asciiTheme="minorHAnsi" w:hAnsiTheme="minorHAnsi" w:cstheme="minorHAnsi"/>
        </w:rPr>
        <w:t xml:space="preserve">a forecasting model based on a few well-informed assumptions, leveraging past PRESS data and PARIS21’s institutional knowledge on support to statistics for over two decades. These assumptions, which can lead to better </w:t>
      </w:r>
      <w:ins w:id="323" w:author="unknow reviewer" w:date="2021-07-07T09:15:00Z">
        <w:r w:rsidRPr="004D1F27">
          <w:rPr>
            <w:rFonts w:asciiTheme="minorHAnsi" w:hAnsiTheme="minorHAnsi" w:cstheme="minorHAnsi"/>
          </w:rPr>
          <w:t>forecast</w:t>
        </w:r>
      </w:ins>
      <w:ins w:id="324" w:author="Lorenz Noe" w:date="2021-03-08T18:36:00Z">
        <w:r w:rsidR="008A6ACA" w:rsidRPr="004D1F27">
          <w:rPr>
            <w:rFonts w:asciiTheme="minorHAnsi" w:hAnsiTheme="minorHAnsi" w:cstheme="minorHAnsi"/>
          </w:rPr>
          <w:t>ing</w:t>
        </w:r>
      </w:ins>
      <w:del w:id="325" w:author="unknow reviewer" w:date="2021-07-07T09:15:00Z">
        <w:r>
          <w:rPr>
            <w:rFonts w:asciiTheme="minorHAnsi" w:hAnsiTheme="minorHAnsi" w:cstheme="minorHAnsi"/>
          </w:rPr>
          <w:delText>forecast</w:delText>
        </w:r>
      </w:del>
      <w:r>
        <w:rPr>
          <w:rFonts w:asciiTheme="minorHAnsi" w:hAnsiTheme="minorHAnsi" w:cstheme="minorHAnsi"/>
        </w:rPr>
        <w:t xml:space="preserve"> quality, are described below: </w:t>
      </w:r>
    </w:p>
    <w:p w14:paraId="0D9F9064" w14:textId="0452CAF0" w:rsidR="0056335F" w:rsidRDefault="0056335F" w:rsidP="0056335F">
      <w:pPr>
        <w:numPr>
          <w:ilvl w:val="0"/>
          <w:numId w:val="4"/>
        </w:numPr>
        <w:spacing w:after="200" w:line="276" w:lineRule="auto"/>
        <w:jc w:val="both"/>
        <w:rPr>
          <w:rFonts w:asciiTheme="minorHAnsi" w:hAnsiTheme="minorHAnsi" w:cstheme="minorHAnsi"/>
        </w:rPr>
      </w:pPr>
      <w:r>
        <w:rPr>
          <w:rFonts w:asciiTheme="minorHAnsi" w:hAnsiTheme="minorHAnsi" w:cstheme="minorHAnsi"/>
          <w:b/>
        </w:rPr>
        <w:t>Continuation of certain long-standing projects</w:t>
      </w:r>
      <w:r>
        <w:rPr>
          <w:rFonts w:asciiTheme="minorHAnsi" w:hAnsiTheme="minorHAnsi" w:cstheme="minorHAnsi"/>
        </w:rPr>
        <w:t xml:space="preserve">: </w:t>
      </w:r>
      <w:commentRangeStart w:id="326"/>
      <w:r>
        <w:rPr>
          <w:rFonts w:asciiTheme="minorHAnsi" w:hAnsiTheme="minorHAnsi" w:cstheme="minorHAnsi"/>
        </w:rPr>
        <w:t xml:space="preserve">We can assume that large projects such as the support to the Demographic Health Survey driven by USAID, IMF’s </w:t>
      </w:r>
      <w:r w:rsidR="004326D1">
        <w:rPr>
          <w:rFonts w:asciiTheme="minorHAnsi" w:hAnsiTheme="minorHAnsi" w:cstheme="minorHAnsi"/>
        </w:rPr>
        <w:t xml:space="preserve">national </w:t>
      </w:r>
      <w:r>
        <w:rPr>
          <w:rFonts w:asciiTheme="minorHAnsi" w:hAnsiTheme="minorHAnsi" w:cstheme="minorHAnsi"/>
        </w:rPr>
        <w:t xml:space="preserve">and regional training on economic statistics, and the World Bank’s programme on statistical development will </w:t>
      </w:r>
      <w:del w:id="327" w:author="Yu TIAN" w:date="2021-07-07T08:24:00Z">
        <w:r w:rsidDel="00E36ED1">
          <w:rPr>
            <w:rFonts w:asciiTheme="minorHAnsi" w:hAnsiTheme="minorHAnsi" w:cstheme="minorHAnsi"/>
          </w:rPr>
          <w:delText xml:space="preserve">continue </w:delText>
        </w:r>
      </w:del>
      <w:ins w:id="328" w:author="Yu TIAN" w:date="2021-07-07T08:24:00Z">
        <w:r w:rsidR="00E36ED1">
          <w:rPr>
            <w:rFonts w:asciiTheme="minorHAnsi" w:hAnsiTheme="minorHAnsi" w:cstheme="minorHAnsi"/>
          </w:rPr>
          <w:t>remain stable</w:t>
        </w:r>
        <w:r w:rsidR="00E36ED1">
          <w:rPr>
            <w:rFonts w:asciiTheme="minorHAnsi" w:hAnsiTheme="minorHAnsi" w:cstheme="minorHAnsi"/>
          </w:rPr>
          <w:t xml:space="preserve"> </w:t>
        </w:r>
      </w:ins>
      <w:r>
        <w:rPr>
          <w:rFonts w:asciiTheme="minorHAnsi" w:hAnsiTheme="minorHAnsi" w:cstheme="minorHAnsi"/>
        </w:rPr>
        <w:t>in the near future.</w:t>
      </w:r>
      <w:ins w:id="329" w:author="Yu TIAN" w:date="2021-07-07T09:15:00Z">
        <w:r>
          <w:rPr>
            <w:rFonts w:asciiTheme="minorHAnsi" w:hAnsiTheme="minorHAnsi" w:cstheme="minorHAnsi"/>
          </w:rPr>
          <w:t xml:space="preserve"> </w:t>
        </w:r>
        <w:commentRangeEnd w:id="326"/>
        <w:r w:rsidR="009430AD">
          <w:rPr>
            <w:rStyle w:val="CommentReference"/>
          </w:rPr>
          <w:commentReference w:id="326"/>
        </w:r>
      </w:ins>
      <w:ins w:id="330" w:author="Yu TIAN" w:date="2021-07-07T08:25:00Z">
        <w:r w:rsidR="00E36ED1">
          <w:rPr>
            <w:rFonts w:asciiTheme="minorHAnsi" w:hAnsiTheme="minorHAnsi" w:cstheme="minorHAnsi"/>
          </w:rPr>
          <w:t xml:space="preserve">Significant changes on these programmes are also easier to target and detectable. </w:t>
        </w:r>
      </w:ins>
      <w:r>
        <w:rPr>
          <w:rFonts w:asciiTheme="minorHAnsi" w:hAnsiTheme="minorHAnsi" w:cstheme="minorHAnsi"/>
        </w:rPr>
        <w:t xml:space="preserve">These projects are </w:t>
      </w:r>
      <w:r>
        <w:rPr>
          <w:rFonts w:asciiTheme="minorHAnsi" w:hAnsiTheme="minorHAnsi" w:cstheme="minorHAnsi"/>
        </w:rPr>
        <w:lastRenderedPageBreak/>
        <w:t xml:space="preserve">generally stable and </w:t>
      </w:r>
      <w:r w:rsidR="004326D1">
        <w:rPr>
          <w:rFonts w:asciiTheme="minorHAnsi" w:hAnsiTheme="minorHAnsi" w:cstheme="minorHAnsi"/>
        </w:rPr>
        <w:t xml:space="preserve">attract </w:t>
      </w:r>
      <w:r>
        <w:rPr>
          <w:rFonts w:asciiTheme="minorHAnsi" w:hAnsiTheme="minorHAnsi" w:cstheme="minorHAnsi"/>
        </w:rPr>
        <w:t xml:space="preserve">similar </w:t>
      </w:r>
      <w:r w:rsidR="004326D1">
        <w:rPr>
          <w:rFonts w:asciiTheme="minorHAnsi" w:hAnsiTheme="minorHAnsi" w:cstheme="minorHAnsi"/>
        </w:rPr>
        <w:t xml:space="preserve">spends each </w:t>
      </w:r>
      <w:r>
        <w:rPr>
          <w:rFonts w:asciiTheme="minorHAnsi" w:hAnsiTheme="minorHAnsi" w:cstheme="minorHAnsi"/>
        </w:rPr>
        <w:t xml:space="preserve">year. </w:t>
      </w:r>
      <w:r w:rsidR="001B7A1A">
        <w:rPr>
          <w:rFonts w:asciiTheme="minorHAnsi" w:hAnsiTheme="minorHAnsi" w:cstheme="minorHAnsi"/>
        </w:rPr>
        <w:t>Likewise</w:t>
      </w:r>
      <w:r>
        <w:rPr>
          <w:rFonts w:asciiTheme="minorHAnsi" w:hAnsiTheme="minorHAnsi" w:cstheme="minorHAnsi"/>
        </w:rPr>
        <w:t xml:space="preserve">, the upcoming censuses </w:t>
      </w:r>
      <w:r w:rsidR="001B7A1A">
        <w:rPr>
          <w:rFonts w:asciiTheme="minorHAnsi" w:hAnsiTheme="minorHAnsi" w:cstheme="minorHAnsi"/>
        </w:rPr>
        <w:t xml:space="preserve">or major surveys </w:t>
      </w:r>
      <w:r>
        <w:rPr>
          <w:rFonts w:asciiTheme="minorHAnsi" w:hAnsiTheme="minorHAnsi" w:cstheme="minorHAnsi"/>
        </w:rPr>
        <w:t>in low-income countries are expected to be funded partially by donors</w:t>
      </w:r>
      <w:r w:rsidR="004326D1">
        <w:rPr>
          <w:rFonts w:asciiTheme="minorHAnsi" w:hAnsiTheme="minorHAnsi" w:cstheme="minorHAnsi"/>
        </w:rPr>
        <w:t>.</w:t>
      </w:r>
      <w:r w:rsidR="001B7A1A">
        <w:rPr>
          <w:rStyle w:val="FootnoteReference"/>
        </w:rPr>
        <w:footnoteReference w:id="13"/>
      </w:r>
      <w:r>
        <w:rPr>
          <w:rFonts w:asciiTheme="minorHAnsi" w:hAnsiTheme="minorHAnsi" w:cstheme="minorHAnsi"/>
        </w:rPr>
        <w:t xml:space="preserve"> </w:t>
      </w:r>
      <w:commentRangeStart w:id="334"/>
      <w:r>
        <w:rPr>
          <w:rFonts w:asciiTheme="minorHAnsi" w:hAnsiTheme="minorHAnsi" w:cstheme="minorHAnsi"/>
        </w:rPr>
        <w:t xml:space="preserve">This information accounts for </w:t>
      </w:r>
      <w:r w:rsidR="001B7A1A">
        <w:rPr>
          <w:rFonts w:asciiTheme="minorHAnsi" w:hAnsiTheme="minorHAnsi" w:cstheme="minorHAnsi"/>
        </w:rPr>
        <w:t xml:space="preserve">nearly half of the total amount </w:t>
      </w:r>
      <w:r w:rsidR="004326D1">
        <w:rPr>
          <w:rFonts w:asciiTheme="minorHAnsi" w:hAnsiTheme="minorHAnsi" w:cstheme="minorHAnsi"/>
        </w:rPr>
        <w:t xml:space="preserve">for </w:t>
      </w:r>
      <w:r w:rsidR="001B7A1A">
        <w:rPr>
          <w:rFonts w:asciiTheme="minorHAnsi" w:hAnsiTheme="minorHAnsi" w:cstheme="minorHAnsi"/>
        </w:rPr>
        <w:t>data and statistics</w:t>
      </w:r>
      <w:r>
        <w:rPr>
          <w:rFonts w:asciiTheme="minorHAnsi" w:hAnsiTheme="minorHAnsi" w:cstheme="minorHAnsi"/>
        </w:rPr>
        <w:t xml:space="preserve">. </w:t>
      </w:r>
      <w:commentRangeEnd w:id="334"/>
      <w:r w:rsidR="0011111C" w:rsidRPr="004605D3">
        <w:rPr>
          <w:rStyle w:val="CommentReference"/>
        </w:rPr>
        <w:commentReference w:id="334"/>
      </w:r>
      <w:r w:rsidR="001B7A1A">
        <w:rPr>
          <w:rFonts w:asciiTheme="minorHAnsi" w:hAnsiTheme="minorHAnsi" w:cstheme="minorHAnsi"/>
        </w:rPr>
        <w:t>C</w:t>
      </w:r>
      <w:r>
        <w:rPr>
          <w:rFonts w:asciiTheme="minorHAnsi" w:hAnsiTheme="minorHAnsi" w:cstheme="minorHAnsi"/>
        </w:rPr>
        <w:t xml:space="preserve">onfirmation from donors </w:t>
      </w:r>
      <w:r w:rsidR="004326D1">
        <w:rPr>
          <w:rFonts w:asciiTheme="minorHAnsi" w:hAnsiTheme="minorHAnsi" w:cstheme="minorHAnsi"/>
        </w:rPr>
        <w:t xml:space="preserve">of </w:t>
      </w:r>
      <w:r>
        <w:rPr>
          <w:rFonts w:asciiTheme="minorHAnsi" w:hAnsiTheme="minorHAnsi" w:cstheme="minorHAnsi"/>
        </w:rPr>
        <w:t xml:space="preserve">the continuation of these projects can </w:t>
      </w:r>
      <w:r w:rsidR="001B7A1A">
        <w:rPr>
          <w:rFonts w:asciiTheme="minorHAnsi" w:hAnsiTheme="minorHAnsi" w:cstheme="minorHAnsi"/>
        </w:rPr>
        <w:t xml:space="preserve">further </w:t>
      </w:r>
      <w:r>
        <w:rPr>
          <w:rFonts w:asciiTheme="minorHAnsi" w:hAnsiTheme="minorHAnsi" w:cstheme="minorHAnsi"/>
        </w:rPr>
        <w:t xml:space="preserve">improve the accuracy of this analysis. </w:t>
      </w:r>
    </w:p>
    <w:p w14:paraId="3D730C78" w14:textId="71774D4E" w:rsidR="0056335F" w:rsidRDefault="0056335F" w:rsidP="0056335F">
      <w:pPr>
        <w:numPr>
          <w:ilvl w:val="0"/>
          <w:numId w:val="4"/>
        </w:numPr>
        <w:spacing w:after="200" w:line="276" w:lineRule="auto"/>
        <w:jc w:val="both"/>
        <w:rPr>
          <w:rFonts w:asciiTheme="minorHAnsi" w:hAnsiTheme="minorHAnsi" w:cstheme="minorHAnsi"/>
        </w:rPr>
      </w:pPr>
      <w:r>
        <w:rPr>
          <w:rFonts w:asciiTheme="minorHAnsi" w:hAnsiTheme="minorHAnsi" w:cstheme="minorHAnsi"/>
          <w:b/>
        </w:rPr>
        <w:t>Termination or reduction of funding for certain projects</w:t>
      </w:r>
      <w:r>
        <w:rPr>
          <w:rFonts w:asciiTheme="minorHAnsi" w:hAnsiTheme="minorHAnsi" w:cstheme="minorHAnsi"/>
        </w:rPr>
        <w:t xml:space="preserve">: We can also anticipate the termination or reduction for funding tied to a project based on its specific nature. For instance, the support </w:t>
      </w:r>
      <w:r w:rsidR="004326D1">
        <w:rPr>
          <w:rFonts w:asciiTheme="minorHAnsi" w:hAnsiTheme="minorHAnsi" w:cstheme="minorHAnsi"/>
        </w:rPr>
        <w:t xml:space="preserve">for </w:t>
      </w:r>
      <w:r>
        <w:rPr>
          <w:rFonts w:asciiTheme="minorHAnsi" w:hAnsiTheme="minorHAnsi" w:cstheme="minorHAnsi"/>
        </w:rPr>
        <w:t xml:space="preserve">censuses is a one-off disbursement and </w:t>
      </w:r>
      <w:r w:rsidR="001B7A1A">
        <w:rPr>
          <w:rFonts w:asciiTheme="minorHAnsi" w:hAnsiTheme="minorHAnsi" w:cstheme="minorHAnsi"/>
        </w:rPr>
        <w:t>will not reoccur until the next census round</w:t>
      </w:r>
      <w:r>
        <w:rPr>
          <w:rFonts w:asciiTheme="minorHAnsi" w:hAnsiTheme="minorHAnsi" w:cstheme="minorHAnsi"/>
        </w:rPr>
        <w:t xml:space="preserve">. </w:t>
      </w:r>
      <w:commentRangeStart w:id="335"/>
      <w:r>
        <w:rPr>
          <w:rFonts w:asciiTheme="minorHAnsi" w:hAnsiTheme="minorHAnsi" w:cstheme="minorHAnsi"/>
        </w:rPr>
        <w:t>Similarly, if a country</w:t>
      </w:r>
      <w:ins w:id="336" w:author="Yu TIAN" w:date="2021-07-07T08:27:00Z">
        <w:r w:rsidR="00E36ED1">
          <w:rPr>
            <w:rFonts w:asciiTheme="minorHAnsi" w:hAnsiTheme="minorHAnsi" w:cstheme="minorHAnsi"/>
          </w:rPr>
          <w:t xml:space="preserve"> become no longer eligible</w:t>
        </w:r>
      </w:ins>
      <w:del w:id="337" w:author="Yu TIAN" w:date="2021-07-07T08:26:00Z">
        <w:r w:rsidDel="00E36ED1">
          <w:rPr>
            <w:rFonts w:asciiTheme="minorHAnsi" w:hAnsiTheme="minorHAnsi" w:cstheme="minorHAnsi"/>
          </w:rPr>
          <w:delText xml:space="preserve"> graduates from </w:delText>
        </w:r>
      </w:del>
      <w:ins w:id="338" w:author="LANGE Simon, DCD/RREDI" w:date="2021-03-12T10:04:00Z">
        <w:del w:id="339" w:author="Yu TIAN" w:date="2021-07-07T08:26:00Z">
          <w:r w:rsidR="009430AD" w:rsidDel="00E36ED1">
            <w:rPr>
              <w:rFonts w:asciiTheme="minorHAnsi" w:hAnsiTheme="minorHAnsi" w:cstheme="minorHAnsi"/>
            </w:rPr>
            <w:delText xml:space="preserve">the </w:delText>
          </w:r>
        </w:del>
      </w:ins>
      <w:del w:id="340" w:author="Yu TIAN" w:date="2021-07-07T08:26:00Z">
        <w:r w:rsidDel="00E36ED1">
          <w:rPr>
            <w:rFonts w:asciiTheme="minorHAnsi" w:hAnsiTheme="minorHAnsi" w:cstheme="minorHAnsi"/>
          </w:rPr>
          <w:delText>World Bank’s IDA Borrower’s list</w:delText>
        </w:r>
      </w:del>
      <w:ins w:id="341" w:author="Yu TIAN" w:date="2021-07-07T08:26:00Z">
        <w:r w:rsidR="00E36ED1">
          <w:rPr>
            <w:rFonts w:asciiTheme="minorHAnsi" w:hAnsiTheme="minorHAnsi" w:cstheme="minorHAnsi"/>
          </w:rPr>
          <w:t xml:space="preserve"> </w:t>
        </w:r>
      </w:ins>
      <w:ins w:id="342" w:author="Yu TIAN" w:date="2021-07-07T08:27:00Z">
        <w:r w:rsidR="00E36ED1">
          <w:rPr>
            <w:rFonts w:asciiTheme="minorHAnsi" w:hAnsiTheme="minorHAnsi" w:cstheme="minorHAnsi"/>
          </w:rPr>
          <w:t xml:space="preserve">for </w:t>
        </w:r>
      </w:ins>
      <w:ins w:id="343" w:author="Yu TIAN" w:date="2021-07-07T08:26:00Z">
        <w:r w:rsidR="00E36ED1">
          <w:rPr>
            <w:rFonts w:asciiTheme="minorHAnsi" w:hAnsiTheme="minorHAnsi" w:cstheme="minorHAnsi"/>
          </w:rPr>
          <w:t>ODA, graduate from IDA’s borrower list</w:t>
        </w:r>
      </w:ins>
      <w:r>
        <w:rPr>
          <w:rFonts w:asciiTheme="minorHAnsi" w:hAnsiTheme="minorHAnsi" w:cstheme="minorHAnsi"/>
        </w:rPr>
        <w:t xml:space="preserve"> or becomes an upper-middle-income country, it is </w:t>
      </w:r>
      <w:r w:rsidR="004326D1">
        <w:rPr>
          <w:rFonts w:asciiTheme="minorHAnsi" w:hAnsiTheme="minorHAnsi" w:cstheme="minorHAnsi"/>
        </w:rPr>
        <w:t xml:space="preserve">then </w:t>
      </w:r>
      <w:r>
        <w:rPr>
          <w:rFonts w:asciiTheme="minorHAnsi" w:hAnsiTheme="minorHAnsi" w:cstheme="minorHAnsi"/>
        </w:rPr>
        <w:t xml:space="preserve">expected to receive </w:t>
      </w:r>
      <w:r w:rsidR="004326D1">
        <w:rPr>
          <w:rFonts w:asciiTheme="minorHAnsi" w:hAnsiTheme="minorHAnsi" w:cstheme="minorHAnsi"/>
        </w:rPr>
        <w:t xml:space="preserve">a lower </w:t>
      </w:r>
      <w:r>
        <w:rPr>
          <w:rFonts w:asciiTheme="minorHAnsi" w:hAnsiTheme="minorHAnsi" w:cstheme="minorHAnsi"/>
        </w:rPr>
        <w:t xml:space="preserve">ODA </w:t>
      </w:r>
      <w:r w:rsidR="001B7A1A">
        <w:rPr>
          <w:rFonts w:asciiTheme="minorHAnsi" w:hAnsiTheme="minorHAnsi" w:cstheme="minorHAnsi"/>
        </w:rPr>
        <w:t xml:space="preserve">grant and become </w:t>
      </w:r>
      <w:ins w:id="344" w:author="unknow reviewer" w:date="2021-07-07T09:15:00Z">
        <w:r w:rsidR="001B7A1A" w:rsidRPr="004D1F27">
          <w:rPr>
            <w:rFonts w:asciiTheme="minorHAnsi" w:hAnsiTheme="minorHAnsi" w:cstheme="minorHAnsi"/>
          </w:rPr>
          <w:t>i</w:t>
        </w:r>
      </w:ins>
      <w:ins w:id="345" w:author="Lorenz Noe" w:date="2021-03-08T18:39:00Z">
        <w:r w:rsidR="00C66359" w:rsidRPr="004D1F27">
          <w:rPr>
            <w:rFonts w:asciiTheme="minorHAnsi" w:hAnsiTheme="minorHAnsi" w:cstheme="minorHAnsi"/>
          </w:rPr>
          <w:t>ne</w:t>
        </w:r>
      </w:ins>
      <w:del w:id="346" w:author="Lorenz Noe" w:date="2021-03-08T18:39:00Z">
        <w:r w:rsidR="001B7A1A" w:rsidRPr="004D1F27" w:rsidDel="00C66359">
          <w:rPr>
            <w:rFonts w:asciiTheme="minorHAnsi" w:hAnsiTheme="minorHAnsi" w:cstheme="minorHAnsi"/>
          </w:rPr>
          <w:delText>l</w:delText>
        </w:r>
      </w:del>
      <w:ins w:id="347" w:author="unknow reviewer" w:date="2021-07-07T09:15:00Z">
        <w:r w:rsidR="001B7A1A" w:rsidRPr="004D1F27">
          <w:rPr>
            <w:rFonts w:asciiTheme="minorHAnsi" w:hAnsiTheme="minorHAnsi" w:cstheme="minorHAnsi"/>
          </w:rPr>
          <w:t>l</w:t>
        </w:r>
      </w:ins>
      <w:ins w:id="348" w:author="Lorenz Noe" w:date="2021-03-08T18:39:00Z">
        <w:r w:rsidR="00C66359" w:rsidRPr="004D1F27">
          <w:rPr>
            <w:rFonts w:asciiTheme="minorHAnsi" w:hAnsiTheme="minorHAnsi" w:cstheme="minorHAnsi"/>
          </w:rPr>
          <w:t>i</w:t>
        </w:r>
      </w:ins>
      <w:del w:id="349" w:author="Lorenz Noe" w:date="2021-03-08T18:39:00Z">
        <w:r w:rsidR="001B7A1A" w:rsidRPr="004D1F27" w:rsidDel="00C66359">
          <w:rPr>
            <w:rFonts w:asciiTheme="minorHAnsi" w:hAnsiTheme="minorHAnsi" w:cstheme="minorHAnsi"/>
          </w:rPr>
          <w:delText>e</w:delText>
        </w:r>
      </w:del>
      <w:ins w:id="350" w:author="unknow reviewer" w:date="2021-07-07T09:15:00Z">
        <w:r w:rsidR="001B7A1A" w:rsidRPr="004D1F27">
          <w:rPr>
            <w:rFonts w:asciiTheme="minorHAnsi" w:hAnsiTheme="minorHAnsi" w:cstheme="minorHAnsi"/>
          </w:rPr>
          <w:t>gible</w:t>
        </w:r>
      </w:ins>
      <w:del w:id="351" w:author="unknow reviewer" w:date="2021-07-07T09:15:00Z">
        <w:r w:rsidR="001B7A1A">
          <w:rPr>
            <w:rFonts w:asciiTheme="minorHAnsi" w:hAnsiTheme="minorHAnsi" w:cstheme="minorHAnsi"/>
          </w:rPr>
          <w:delText>illegible</w:delText>
        </w:r>
      </w:del>
      <w:r w:rsidR="001B7A1A">
        <w:rPr>
          <w:rFonts w:asciiTheme="minorHAnsi" w:hAnsiTheme="minorHAnsi" w:cstheme="minorHAnsi"/>
        </w:rPr>
        <w:t xml:space="preserve"> for some loans. </w:t>
      </w:r>
      <w:commentRangeEnd w:id="335"/>
      <w:r w:rsidR="009E3466">
        <w:rPr>
          <w:rStyle w:val="CommentReference"/>
        </w:rPr>
        <w:commentReference w:id="335"/>
      </w:r>
      <w:r>
        <w:rPr>
          <w:rFonts w:asciiTheme="minorHAnsi" w:hAnsiTheme="minorHAnsi" w:cstheme="minorHAnsi"/>
        </w:rPr>
        <w:t xml:space="preserve">In those cases, support for statistics might be affected disproportionally, given its low priority. </w:t>
      </w:r>
    </w:p>
    <w:p w14:paraId="01B21DA8" w14:textId="77777777" w:rsidR="00D31998" w:rsidRDefault="0056335F" w:rsidP="0056335F">
      <w:pPr>
        <w:spacing w:after="240" w:line="276" w:lineRule="auto"/>
        <w:jc w:val="both"/>
        <w:rPr>
          <w:rFonts w:asciiTheme="minorHAnsi" w:hAnsiTheme="minorHAnsi" w:cstheme="minorHAnsi"/>
        </w:rPr>
      </w:pPr>
      <w:r>
        <w:rPr>
          <w:rFonts w:asciiTheme="minorHAnsi" w:hAnsiTheme="minorHAnsi" w:cstheme="minorHAnsi"/>
        </w:rPr>
        <w:t xml:space="preserve">It is also crucial to </w:t>
      </w:r>
      <w:r w:rsidR="004326D1">
        <w:rPr>
          <w:rFonts w:asciiTheme="minorHAnsi" w:hAnsiTheme="minorHAnsi" w:cstheme="minorHAnsi"/>
        </w:rPr>
        <w:t xml:space="preserve">state </w:t>
      </w:r>
      <w:r>
        <w:rPr>
          <w:rFonts w:asciiTheme="minorHAnsi" w:hAnsiTheme="minorHAnsi" w:cstheme="minorHAnsi"/>
        </w:rPr>
        <w:t>that the</w:t>
      </w:r>
      <w:r w:rsidR="00D31998">
        <w:rPr>
          <w:rFonts w:asciiTheme="minorHAnsi" w:hAnsiTheme="minorHAnsi" w:cstheme="minorHAnsi"/>
        </w:rPr>
        <w:t>se</w:t>
      </w:r>
      <w:r>
        <w:rPr>
          <w:rFonts w:asciiTheme="minorHAnsi" w:hAnsiTheme="minorHAnsi" w:cstheme="minorHAnsi"/>
        </w:rPr>
        <w:t xml:space="preserve"> prediction</w:t>
      </w:r>
      <w:r w:rsidR="00D31998">
        <w:rPr>
          <w:rFonts w:asciiTheme="minorHAnsi" w:hAnsiTheme="minorHAnsi" w:cstheme="minorHAnsi"/>
        </w:rPr>
        <w:t>s</w:t>
      </w:r>
      <w:r>
        <w:rPr>
          <w:rFonts w:asciiTheme="minorHAnsi" w:hAnsiTheme="minorHAnsi" w:cstheme="minorHAnsi"/>
        </w:rPr>
        <w:t xml:space="preserve"> can only be accurate if </w:t>
      </w:r>
      <w:r w:rsidR="00D31998">
        <w:rPr>
          <w:rFonts w:asciiTheme="minorHAnsi" w:hAnsiTheme="minorHAnsi" w:cstheme="minorHAnsi"/>
        </w:rPr>
        <w:t>the following additional assumptions are met:</w:t>
      </w:r>
    </w:p>
    <w:p w14:paraId="29286324" w14:textId="77777777" w:rsidR="00D31998" w:rsidRDefault="004326D1" w:rsidP="00680D2A">
      <w:pPr>
        <w:pStyle w:val="ListParagraph"/>
        <w:numPr>
          <w:ilvl w:val="0"/>
          <w:numId w:val="19"/>
        </w:numPr>
        <w:spacing w:after="240" w:line="276" w:lineRule="auto"/>
        <w:jc w:val="both"/>
        <w:rPr>
          <w:rFonts w:asciiTheme="minorHAnsi" w:hAnsiTheme="minorHAnsi" w:cstheme="minorHAnsi"/>
        </w:rPr>
      </w:pPr>
      <w:r>
        <w:rPr>
          <w:rFonts w:asciiTheme="minorHAnsi" w:hAnsiTheme="minorHAnsi" w:cstheme="minorHAnsi"/>
        </w:rPr>
        <w:t>D</w:t>
      </w:r>
      <w:r w:rsidR="0056335F" w:rsidRPr="00680D2A">
        <w:rPr>
          <w:rFonts w:asciiTheme="minorHAnsi" w:hAnsiTheme="minorHAnsi" w:cstheme="minorHAnsi"/>
        </w:rPr>
        <w:t xml:space="preserve">evelopment aid providers maintain their current levels of effort </w:t>
      </w:r>
    </w:p>
    <w:p w14:paraId="0D701CE6" w14:textId="77777777" w:rsidR="00D31998" w:rsidRDefault="004326D1" w:rsidP="00680D2A">
      <w:pPr>
        <w:pStyle w:val="ListParagraph"/>
        <w:numPr>
          <w:ilvl w:val="0"/>
          <w:numId w:val="19"/>
        </w:numPr>
        <w:spacing w:after="240" w:line="276" w:lineRule="auto"/>
        <w:jc w:val="both"/>
        <w:rPr>
          <w:rFonts w:asciiTheme="minorHAnsi" w:hAnsiTheme="minorHAnsi" w:cstheme="minorHAnsi"/>
        </w:rPr>
      </w:pPr>
      <w:r>
        <w:rPr>
          <w:rFonts w:asciiTheme="minorHAnsi" w:hAnsiTheme="minorHAnsi" w:cstheme="minorHAnsi"/>
        </w:rPr>
        <w:t>E</w:t>
      </w:r>
      <w:r w:rsidR="0056335F" w:rsidRPr="00680D2A">
        <w:rPr>
          <w:rFonts w:asciiTheme="minorHAnsi" w:hAnsiTheme="minorHAnsi" w:cstheme="minorHAnsi"/>
        </w:rPr>
        <w:t>xisting programmes</w:t>
      </w:r>
      <w:r>
        <w:rPr>
          <w:rFonts w:asciiTheme="minorHAnsi" w:hAnsiTheme="minorHAnsi" w:cstheme="minorHAnsi"/>
        </w:rPr>
        <w:t xml:space="preserve"> continue to run</w:t>
      </w:r>
    </w:p>
    <w:p w14:paraId="21114C3E" w14:textId="77777777" w:rsidR="00D31998" w:rsidRDefault="006B0626" w:rsidP="006B0626">
      <w:pPr>
        <w:pStyle w:val="ListParagraph"/>
        <w:numPr>
          <w:ilvl w:val="0"/>
          <w:numId w:val="19"/>
        </w:numPr>
        <w:spacing w:after="240" w:line="276" w:lineRule="auto"/>
        <w:jc w:val="both"/>
        <w:rPr>
          <w:rFonts w:asciiTheme="minorHAnsi" w:hAnsiTheme="minorHAnsi" w:cstheme="minorHAnsi"/>
        </w:rPr>
      </w:pPr>
      <w:r>
        <w:rPr>
          <w:rFonts w:asciiTheme="minorHAnsi" w:hAnsiTheme="minorHAnsi" w:cstheme="minorHAnsi"/>
        </w:rPr>
        <w:t>C</w:t>
      </w:r>
      <w:r w:rsidR="0056335F" w:rsidRPr="00680D2A">
        <w:rPr>
          <w:rFonts w:asciiTheme="minorHAnsi" w:hAnsiTheme="minorHAnsi" w:cstheme="minorHAnsi"/>
        </w:rPr>
        <w:t xml:space="preserve">ommitments are fully disbursed </w:t>
      </w:r>
    </w:p>
    <w:p w14:paraId="2FA6B234" w14:textId="77777777" w:rsidR="00D31998" w:rsidRDefault="004326D1" w:rsidP="00680D2A">
      <w:pPr>
        <w:pStyle w:val="ListParagraph"/>
        <w:numPr>
          <w:ilvl w:val="0"/>
          <w:numId w:val="19"/>
        </w:numPr>
        <w:spacing w:after="240" w:line="276" w:lineRule="auto"/>
        <w:jc w:val="both"/>
        <w:rPr>
          <w:rFonts w:asciiTheme="minorHAnsi" w:hAnsiTheme="minorHAnsi" w:cstheme="minorHAnsi"/>
        </w:rPr>
      </w:pPr>
      <w:r>
        <w:rPr>
          <w:rFonts w:asciiTheme="minorHAnsi" w:hAnsiTheme="minorHAnsi" w:cstheme="minorHAnsi"/>
        </w:rPr>
        <w:t xml:space="preserve">There is a response </w:t>
      </w:r>
      <w:r w:rsidR="0056335F" w:rsidRPr="00680D2A">
        <w:rPr>
          <w:rFonts w:asciiTheme="minorHAnsi" w:hAnsiTheme="minorHAnsi" w:cstheme="minorHAnsi"/>
        </w:rPr>
        <w:t xml:space="preserve">to prioritised needs such as censuses </w:t>
      </w:r>
    </w:p>
    <w:p w14:paraId="290F39E7" w14:textId="1178123F" w:rsidR="001B7A1A" w:rsidRPr="00680D2A" w:rsidRDefault="001B7A1A" w:rsidP="00425E66">
      <w:pPr>
        <w:spacing w:after="240" w:line="276" w:lineRule="auto"/>
        <w:jc w:val="both"/>
        <w:rPr>
          <w:rFonts w:asciiTheme="minorHAnsi" w:hAnsiTheme="minorHAnsi" w:cstheme="minorHAnsi"/>
        </w:rPr>
      </w:pPr>
      <w:r w:rsidRPr="00680D2A">
        <w:rPr>
          <w:rFonts w:asciiTheme="minorHAnsi" w:hAnsiTheme="minorHAnsi" w:cstheme="minorHAnsi"/>
        </w:rPr>
        <w:t xml:space="preserve">The </w:t>
      </w:r>
      <w:commentRangeStart w:id="352"/>
      <w:r w:rsidRPr="00680D2A">
        <w:rPr>
          <w:rFonts w:asciiTheme="minorHAnsi" w:hAnsiTheme="minorHAnsi" w:cstheme="minorHAnsi"/>
        </w:rPr>
        <w:t xml:space="preserve">predictability of both </w:t>
      </w:r>
      <w:proofErr w:type="spellStart"/>
      <w:r w:rsidRPr="00680D2A">
        <w:rPr>
          <w:rFonts w:asciiTheme="minorHAnsi" w:hAnsiTheme="minorHAnsi" w:cstheme="minorHAnsi"/>
        </w:rPr>
        <w:t>nowcast</w:t>
      </w:r>
      <w:proofErr w:type="spellEnd"/>
      <w:r w:rsidRPr="00680D2A">
        <w:rPr>
          <w:rFonts w:asciiTheme="minorHAnsi" w:hAnsiTheme="minorHAnsi" w:cstheme="minorHAnsi"/>
        </w:rPr>
        <w:t xml:space="preserve"> and forecast </w:t>
      </w:r>
      <w:commentRangeEnd w:id="352"/>
      <w:ins w:id="353" w:author="Yu TIAN" w:date="2021-07-07T09:15:00Z">
        <w:r w:rsidR="006838B5">
          <w:rPr>
            <w:rStyle w:val="CommentReference"/>
          </w:rPr>
          <w:commentReference w:id="352"/>
        </w:r>
      </w:ins>
      <w:ins w:id="354" w:author="Yu TIAN" w:date="2021-07-07T08:27:00Z">
        <w:r w:rsidR="00E36ED1">
          <w:rPr>
            <w:rFonts w:asciiTheme="minorHAnsi" w:hAnsiTheme="minorHAnsi" w:cstheme="minorHAnsi"/>
          </w:rPr>
          <w:t xml:space="preserve">on funding to data and statistics </w:t>
        </w:r>
      </w:ins>
      <w:r w:rsidRPr="00680D2A">
        <w:rPr>
          <w:rFonts w:asciiTheme="minorHAnsi" w:hAnsiTheme="minorHAnsi" w:cstheme="minorHAnsi"/>
        </w:rPr>
        <w:t>also relies on aid providers commit</w:t>
      </w:r>
      <w:r w:rsidR="004326D1">
        <w:rPr>
          <w:rFonts w:asciiTheme="minorHAnsi" w:hAnsiTheme="minorHAnsi" w:cstheme="minorHAnsi"/>
        </w:rPr>
        <w:t>ting</w:t>
      </w:r>
      <w:r w:rsidRPr="00680D2A">
        <w:rPr>
          <w:rFonts w:asciiTheme="minorHAnsi" w:hAnsiTheme="minorHAnsi" w:cstheme="minorHAnsi"/>
        </w:rPr>
        <w:t xml:space="preserve"> to maintaining the transparency and timeliness of their aid data. </w:t>
      </w:r>
    </w:p>
    <w:p w14:paraId="482D118F" w14:textId="1D761C8C" w:rsidR="0056335F" w:rsidRDefault="0056335F" w:rsidP="0056335F">
      <w:pPr>
        <w:spacing w:after="240" w:line="276" w:lineRule="auto"/>
        <w:jc w:val="both"/>
        <w:rPr>
          <w:rFonts w:asciiTheme="minorHAnsi" w:hAnsiTheme="minorHAnsi" w:cstheme="minorHAnsi"/>
        </w:rPr>
      </w:pPr>
      <w:r>
        <w:rPr>
          <w:rFonts w:asciiTheme="minorHAnsi" w:hAnsiTheme="minorHAnsi" w:cstheme="minorHAnsi"/>
        </w:rPr>
        <w:t xml:space="preserve">In addition, </w:t>
      </w:r>
      <w:r w:rsidR="00C20000">
        <w:rPr>
          <w:rFonts w:asciiTheme="minorHAnsi" w:hAnsiTheme="minorHAnsi" w:cstheme="minorHAnsi"/>
        </w:rPr>
        <w:t>the</w:t>
      </w:r>
      <w:r w:rsidR="004326D1">
        <w:rPr>
          <w:rFonts w:asciiTheme="minorHAnsi" w:hAnsiTheme="minorHAnsi" w:cstheme="minorHAnsi"/>
        </w:rPr>
        <w:t>se</w:t>
      </w:r>
      <w:r w:rsidR="00C20000">
        <w:rPr>
          <w:rFonts w:asciiTheme="minorHAnsi" w:hAnsiTheme="minorHAnsi" w:cstheme="minorHAnsi"/>
        </w:rPr>
        <w:t xml:space="preserve"> forecasts</w:t>
      </w:r>
      <w:r w:rsidR="001B7A1A">
        <w:rPr>
          <w:rFonts w:asciiTheme="minorHAnsi" w:hAnsiTheme="minorHAnsi" w:cstheme="minorHAnsi"/>
        </w:rPr>
        <w:t xml:space="preserve"> should be</w:t>
      </w:r>
      <w:r w:rsidR="00C20000">
        <w:rPr>
          <w:rFonts w:asciiTheme="minorHAnsi" w:hAnsiTheme="minorHAnsi" w:cstheme="minorHAnsi"/>
        </w:rPr>
        <w:t xml:space="preserve"> interpreted with caution</w:t>
      </w:r>
      <w:r w:rsidR="001B7A1A">
        <w:rPr>
          <w:rFonts w:asciiTheme="minorHAnsi" w:hAnsiTheme="minorHAnsi" w:cstheme="minorHAnsi"/>
        </w:rPr>
        <w:t>. E</w:t>
      </w:r>
      <w:r>
        <w:rPr>
          <w:rFonts w:asciiTheme="minorHAnsi" w:hAnsiTheme="minorHAnsi" w:cstheme="minorHAnsi"/>
        </w:rPr>
        <w:t xml:space="preserve">ven if the above models indicate a significant increase in </w:t>
      </w:r>
      <w:r w:rsidR="001B7A1A">
        <w:rPr>
          <w:rFonts w:asciiTheme="minorHAnsi" w:hAnsiTheme="minorHAnsi" w:cstheme="minorHAnsi"/>
        </w:rPr>
        <w:t>the coming years</w:t>
      </w:r>
      <w:r>
        <w:rPr>
          <w:rFonts w:asciiTheme="minorHAnsi" w:hAnsiTheme="minorHAnsi" w:cstheme="minorHAnsi"/>
        </w:rPr>
        <w:t xml:space="preserve">, </w:t>
      </w:r>
      <w:commentRangeStart w:id="355"/>
      <w:r>
        <w:rPr>
          <w:rFonts w:asciiTheme="minorHAnsi" w:hAnsiTheme="minorHAnsi" w:cstheme="minorHAnsi"/>
        </w:rPr>
        <w:t>the data and statistics community should not claim victory</w:t>
      </w:r>
      <w:commentRangeEnd w:id="355"/>
      <w:r w:rsidR="00734B38">
        <w:rPr>
          <w:rStyle w:val="CommentReference"/>
        </w:rPr>
        <w:commentReference w:id="355"/>
      </w:r>
      <w:del w:id="356" w:author="Yu TIAN" w:date="2021-07-07T08:28:00Z">
        <w:r w:rsidDel="00E36ED1">
          <w:rPr>
            <w:rFonts w:asciiTheme="minorHAnsi" w:hAnsiTheme="minorHAnsi" w:cstheme="minorHAnsi"/>
          </w:rPr>
          <w:delText xml:space="preserve"> until </w:delText>
        </w:r>
        <w:r w:rsidR="004326D1" w:rsidDel="00E36ED1">
          <w:rPr>
            <w:rFonts w:asciiTheme="minorHAnsi" w:hAnsiTheme="minorHAnsi" w:cstheme="minorHAnsi"/>
          </w:rPr>
          <w:delText xml:space="preserve">this has </w:delText>
        </w:r>
        <w:r w:rsidDel="00E36ED1">
          <w:rPr>
            <w:rFonts w:asciiTheme="minorHAnsi" w:hAnsiTheme="minorHAnsi" w:cstheme="minorHAnsi"/>
          </w:rPr>
          <w:delText xml:space="preserve">fully materialised and the CT-GAP for Sustainable Development Data </w:delText>
        </w:r>
        <w:r w:rsidR="004326D1" w:rsidDel="00E36ED1">
          <w:rPr>
            <w:rFonts w:asciiTheme="minorHAnsi" w:hAnsiTheme="minorHAnsi" w:cstheme="minorHAnsi"/>
          </w:rPr>
          <w:delText xml:space="preserve">has been </w:delText>
        </w:r>
        <w:r w:rsidDel="00E36ED1">
          <w:rPr>
            <w:rFonts w:asciiTheme="minorHAnsi" w:hAnsiTheme="minorHAnsi" w:cstheme="minorHAnsi"/>
          </w:rPr>
          <w:delText>fully funded</w:delText>
        </w:r>
      </w:del>
      <w:ins w:id="357" w:author="Yu TIAN" w:date="2021-07-07T08:28:00Z">
        <w:r w:rsidR="00E36ED1">
          <w:rPr>
            <w:rFonts w:asciiTheme="minorHAnsi" w:hAnsiTheme="minorHAnsi" w:cstheme="minorHAnsi"/>
          </w:rPr>
          <w:t xml:space="preserve"> </w:t>
        </w:r>
      </w:ins>
      <w:ins w:id="358" w:author="Yu TIAN" w:date="2021-07-07T08:29:00Z">
        <w:r w:rsidR="00E36ED1">
          <w:rPr>
            <w:rFonts w:asciiTheme="minorHAnsi" w:hAnsiTheme="minorHAnsi" w:cstheme="minorHAnsi"/>
          </w:rPr>
          <w:t xml:space="preserve">until the funding gap for data and statistics is fully closed. </w:t>
        </w:r>
      </w:ins>
      <w:del w:id="359" w:author="Yu TIAN" w:date="2021-07-07T08:27:00Z">
        <w:r w:rsidDel="00E36ED1">
          <w:rPr>
            <w:rFonts w:asciiTheme="minorHAnsi" w:hAnsiTheme="minorHAnsi" w:cstheme="minorHAnsi"/>
          </w:rPr>
          <w:delText>.</w:delText>
        </w:r>
      </w:del>
    </w:p>
    <w:p w14:paraId="04076F19" w14:textId="36A793F5" w:rsidR="0056335F" w:rsidRDefault="0056335F" w:rsidP="0056335F">
      <w:pPr>
        <w:spacing w:after="240" w:line="276" w:lineRule="auto"/>
        <w:jc w:val="both"/>
      </w:pPr>
      <w:commentRangeStart w:id="360"/>
      <w:commentRangeStart w:id="361"/>
      <w:r>
        <w:rPr>
          <w:rFonts w:asciiTheme="minorHAnsi" w:hAnsiTheme="minorHAnsi" w:cstheme="minorHAnsi"/>
        </w:rPr>
        <w:t xml:space="preserve">Due to the uncertainty </w:t>
      </w:r>
      <w:r w:rsidR="004326D1">
        <w:rPr>
          <w:rFonts w:asciiTheme="minorHAnsi" w:hAnsiTheme="minorHAnsi" w:cstheme="minorHAnsi"/>
        </w:rPr>
        <w:t xml:space="preserve">caused by </w:t>
      </w:r>
      <w:r>
        <w:rPr>
          <w:rFonts w:asciiTheme="minorHAnsi" w:hAnsiTheme="minorHAnsi" w:cstheme="minorHAnsi"/>
        </w:rPr>
        <w:t xml:space="preserve">the COVID-19 pandemic, the forecasting results from this methodology were not presented in PRESS 2020. </w:t>
      </w:r>
      <w:r w:rsidR="004326D1">
        <w:rPr>
          <w:rFonts w:asciiTheme="minorHAnsi" w:hAnsiTheme="minorHAnsi" w:cstheme="minorHAnsi"/>
        </w:rPr>
        <w:t xml:space="preserve">These </w:t>
      </w:r>
      <w:r>
        <w:rPr>
          <w:rFonts w:asciiTheme="minorHAnsi" w:hAnsiTheme="minorHAnsi" w:cstheme="minorHAnsi"/>
        </w:rPr>
        <w:t xml:space="preserve">will appear in the future PARIS21 publications once more evidence becomes available. </w:t>
      </w:r>
      <w:commentRangeEnd w:id="360"/>
      <w:commentRangeEnd w:id="361"/>
      <w:r w:rsidR="00A0690F" w:rsidRPr="004605D3">
        <w:rPr>
          <w:rStyle w:val="CommentReference"/>
        </w:rPr>
        <w:commentReference w:id="361"/>
      </w:r>
      <w:r w:rsidR="00734B38">
        <w:rPr>
          <w:rStyle w:val="CommentReference"/>
        </w:rPr>
        <w:commentReference w:id="360"/>
      </w:r>
    </w:p>
    <w:p w14:paraId="2C3DC4E3" w14:textId="77777777" w:rsidR="0056335F" w:rsidRDefault="00E24EB5" w:rsidP="00680D2A">
      <w:pPr>
        <w:pStyle w:val="Heading2"/>
        <w:numPr>
          <w:ilvl w:val="0"/>
          <w:numId w:val="21"/>
        </w:numPr>
        <w:rPr>
          <w:lang w:val="en-GB"/>
        </w:rPr>
      </w:pPr>
      <w:bookmarkStart w:id="362" w:name="_Toc59197354"/>
      <w:r>
        <w:rPr>
          <w:lang w:val="en-GB"/>
        </w:rPr>
        <w:t>Expand</w:t>
      </w:r>
      <w:r w:rsidR="00613563">
        <w:rPr>
          <w:lang w:val="en-GB"/>
        </w:rPr>
        <w:t>ing</w:t>
      </w:r>
      <w:r>
        <w:rPr>
          <w:lang w:val="en-GB"/>
        </w:rPr>
        <w:t xml:space="preserve"> the PRESS database</w:t>
      </w:r>
      <w:bookmarkEnd w:id="362"/>
    </w:p>
    <w:p w14:paraId="58B6F1C9" w14:textId="77777777" w:rsidR="0056335F" w:rsidRDefault="0056335F" w:rsidP="0056335F">
      <w:pPr>
        <w:pStyle w:val="Heading3"/>
        <w:numPr>
          <w:ilvl w:val="0"/>
          <w:numId w:val="0"/>
        </w:numPr>
        <w:rPr>
          <w:lang w:val="en-GB"/>
        </w:rPr>
      </w:pPr>
      <w:bookmarkStart w:id="363" w:name="_Toc35918962"/>
      <w:bookmarkStart w:id="364" w:name="_Toc59197355"/>
      <w:r>
        <w:rPr>
          <w:lang w:val="en-GB"/>
        </w:rPr>
        <w:t>Exploring alternative data sources for aid flows on statistics</w:t>
      </w:r>
      <w:bookmarkEnd w:id="363"/>
      <w:bookmarkEnd w:id="364"/>
      <w:r>
        <w:rPr>
          <w:lang w:val="en-GB"/>
        </w:rPr>
        <w:t xml:space="preserve"> </w:t>
      </w:r>
    </w:p>
    <w:p w14:paraId="7D668422" w14:textId="095C5441" w:rsidR="0056335F" w:rsidRDefault="0056335F" w:rsidP="0056335F">
      <w:pPr>
        <w:spacing w:after="240" w:line="276" w:lineRule="auto"/>
        <w:jc w:val="both"/>
      </w:pPr>
      <w:commentRangeStart w:id="365"/>
      <w:r>
        <w:rPr>
          <w:rFonts w:asciiTheme="minorHAnsi" w:hAnsiTheme="minorHAnsi" w:cstheme="minorHAnsi"/>
        </w:rPr>
        <w:t xml:space="preserve">Apart from </w:t>
      </w:r>
      <w:proofErr w:type="spellStart"/>
      <w:r>
        <w:rPr>
          <w:rFonts w:asciiTheme="minorHAnsi" w:hAnsiTheme="minorHAnsi" w:cstheme="minorHAnsi"/>
        </w:rPr>
        <w:t>nowcasting</w:t>
      </w:r>
      <w:proofErr w:type="spellEnd"/>
      <w:r>
        <w:rPr>
          <w:rFonts w:asciiTheme="minorHAnsi" w:hAnsiTheme="minorHAnsi" w:cstheme="minorHAnsi"/>
        </w:rPr>
        <w:t xml:space="preserve"> and forecasting disbursements to statistics from </w:t>
      </w:r>
      <w:r w:rsidR="001B7A1A">
        <w:rPr>
          <w:rFonts w:asciiTheme="minorHAnsi" w:hAnsiTheme="minorHAnsi" w:cstheme="minorHAnsi"/>
        </w:rPr>
        <w:t>PRE</w:t>
      </w:r>
      <w:r w:rsidR="004E26ED">
        <w:rPr>
          <w:rFonts w:asciiTheme="minorHAnsi" w:hAnsiTheme="minorHAnsi" w:cstheme="minorHAnsi"/>
        </w:rPr>
        <w:t>S</w:t>
      </w:r>
      <w:r w:rsidR="001B7A1A">
        <w:rPr>
          <w:rFonts w:asciiTheme="minorHAnsi" w:hAnsiTheme="minorHAnsi" w:cstheme="minorHAnsi"/>
        </w:rPr>
        <w:t xml:space="preserve">S </w:t>
      </w:r>
      <w:r>
        <w:rPr>
          <w:rFonts w:asciiTheme="minorHAnsi" w:hAnsiTheme="minorHAnsi" w:cstheme="minorHAnsi"/>
        </w:rPr>
        <w:t xml:space="preserve">data, another way to address the structural lag in aid-flow reporting can be </w:t>
      </w:r>
      <w:r w:rsidR="004326D1">
        <w:rPr>
          <w:rFonts w:asciiTheme="minorHAnsi" w:hAnsiTheme="minorHAnsi" w:cstheme="minorHAnsi"/>
        </w:rPr>
        <w:t xml:space="preserve">by </w:t>
      </w:r>
      <w:del w:id="366" w:author="Lorenz Noe" w:date="2021-03-08T18:44:00Z">
        <w:r w:rsidR="004326D1">
          <w:rPr>
            <w:rFonts w:asciiTheme="minorHAnsi" w:hAnsiTheme="minorHAnsi" w:cstheme="minorHAnsi"/>
          </w:rPr>
          <w:delText xml:space="preserve">investigating </w:delText>
        </w:r>
      </w:del>
      <w:ins w:id="367" w:author="Lorenz Noe" w:date="2021-03-08T18:44:00Z">
        <w:r w:rsidR="00C669FF" w:rsidRPr="004D1F27">
          <w:rPr>
            <w:rFonts w:asciiTheme="minorHAnsi" w:hAnsiTheme="minorHAnsi" w:cstheme="minorHAnsi"/>
          </w:rPr>
          <w:t xml:space="preserve">attempting to remedy </w:t>
        </w:r>
      </w:ins>
      <w:r>
        <w:rPr>
          <w:rFonts w:asciiTheme="minorHAnsi" w:hAnsiTheme="minorHAnsi" w:cstheme="minorHAnsi"/>
        </w:rPr>
        <w:t xml:space="preserve">the </w:t>
      </w:r>
      <w:r>
        <w:rPr>
          <w:rFonts w:asciiTheme="minorHAnsi" w:hAnsiTheme="minorHAnsi" w:cstheme="minorHAnsi"/>
        </w:rPr>
        <w:lastRenderedPageBreak/>
        <w:t xml:space="preserve">root cause of the problem – the dependency on </w:t>
      </w:r>
      <w:r w:rsidR="004326D1">
        <w:rPr>
          <w:rFonts w:asciiTheme="minorHAnsi" w:hAnsiTheme="minorHAnsi" w:cstheme="minorHAnsi"/>
        </w:rPr>
        <w:t xml:space="preserve">the </w:t>
      </w:r>
      <w:r>
        <w:rPr>
          <w:rFonts w:asciiTheme="minorHAnsi" w:hAnsiTheme="minorHAnsi" w:cstheme="minorHAnsi"/>
        </w:rPr>
        <w:t xml:space="preserve">CRS database – and </w:t>
      </w:r>
      <w:r w:rsidR="004326D1">
        <w:rPr>
          <w:rFonts w:asciiTheme="minorHAnsi" w:hAnsiTheme="minorHAnsi" w:cstheme="minorHAnsi"/>
        </w:rPr>
        <w:t xml:space="preserve">searching </w:t>
      </w:r>
      <w:r>
        <w:rPr>
          <w:rFonts w:asciiTheme="minorHAnsi" w:hAnsiTheme="minorHAnsi" w:cstheme="minorHAnsi"/>
        </w:rPr>
        <w:t xml:space="preserve">for </w:t>
      </w:r>
      <w:ins w:id="368" w:author="Lorenz Noe" w:date="2021-03-08T18:44:00Z">
        <w:r w:rsidR="00223B2F" w:rsidRPr="004D1F27">
          <w:rPr>
            <w:rFonts w:asciiTheme="minorHAnsi" w:hAnsiTheme="minorHAnsi" w:cstheme="minorHAnsi"/>
          </w:rPr>
          <w:t>more timely</w:t>
        </w:r>
      </w:ins>
      <w:del w:id="369" w:author="Lorenz Noe" w:date="2021-03-08T18:44:00Z">
        <w:r>
          <w:rPr>
            <w:rFonts w:asciiTheme="minorHAnsi" w:hAnsiTheme="minorHAnsi" w:cstheme="minorHAnsi"/>
          </w:rPr>
          <w:delText>this</w:delText>
        </w:r>
      </w:del>
      <w:r>
        <w:rPr>
          <w:rFonts w:asciiTheme="minorHAnsi" w:hAnsiTheme="minorHAnsi" w:cstheme="minorHAnsi"/>
        </w:rPr>
        <w:t xml:space="preserve"> information in alternative data sources. </w:t>
      </w:r>
      <w:commentRangeEnd w:id="365"/>
      <w:r w:rsidR="00411953">
        <w:rPr>
          <w:rStyle w:val="CommentReference"/>
        </w:rPr>
        <w:commentReference w:id="365"/>
      </w:r>
      <w:r>
        <w:rPr>
          <w:rFonts w:asciiTheme="minorHAnsi" w:hAnsiTheme="minorHAnsi" w:cstheme="minorHAnsi"/>
        </w:rPr>
        <w:t>PARIS21 has identified three main (types) of alternative data sources</w:t>
      </w:r>
      <w:del w:id="370" w:author="Lorenz Noe" w:date="2021-03-08T18:44:00Z">
        <w:r>
          <w:rPr>
            <w:rFonts w:asciiTheme="minorHAnsi" w:hAnsiTheme="minorHAnsi" w:cstheme="minorHAnsi"/>
          </w:rPr>
          <w:delText xml:space="preserve"> below</w:delText>
        </w:r>
      </w:del>
      <w:r>
        <w:rPr>
          <w:rFonts w:asciiTheme="minorHAnsi" w:hAnsiTheme="minorHAnsi" w:cstheme="minorHAnsi"/>
        </w:rPr>
        <w:t xml:space="preserve">. </w:t>
      </w:r>
    </w:p>
    <w:p w14:paraId="60E7FD91" w14:textId="77777777" w:rsidR="0056335F" w:rsidRPr="00425E66" w:rsidRDefault="0056335F" w:rsidP="00425E66">
      <w:pPr>
        <w:pStyle w:val="Heading3"/>
        <w:numPr>
          <w:ilvl w:val="0"/>
          <w:numId w:val="0"/>
        </w:numPr>
        <w:ind w:left="720" w:hanging="720"/>
        <w:rPr>
          <w:rStyle w:val="Heading2Char"/>
          <w:rFonts w:asciiTheme="majorHAnsi" w:hAnsiTheme="majorHAnsi"/>
          <w:b w:val="0"/>
          <w:color w:val="1F4D78" w:themeColor="accent1" w:themeShade="7F"/>
          <w:sz w:val="24"/>
          <w:szCs w:val="24"/>
          <w:lang w:val="en-GB"/>
        </w:rPr>
      </w:pPr>
      <w:bookmarkStart w:id="371" w:name="_Toc35918963"/>
      <w:bookmarkStart w:id="372" w:name="_Toc34388827"/>
      <w:bookmarkStart w:id="373" w:name="_Toc59197356"/>
      <w:r w:rsidRPr="00425E66">
        <w:rPr>
          <w:rStyle w:val="Heading2Char"/>
          <w:rFonts w:asciiTheme="majorHAnsi" w:hAnsiTheme="majorHAnsi"/>
          <w:b w:val="0"/>
          <w:color w:val="1F4D78" w:themeColor="accent1" w:themeShade="7F"/>
          <w:sz w:val="24"/>
          <w:szCs w:val="24"/>
          <w:lang w:val="en-GB"/>
        </w:rPr>
        <w:t>The International Aid Transparency Initiative (IATI)</w:t>
      </w:r>
      <w:bookmarkEnd w:id="371"/>
      <w:bookmarkEnd w:id="372"/>
      <w:bookmarkEnd w:id="373"/>
    </w:p>
    <w:p w14:paraId="3EF78F33" w14:textId="3618F730" w:rsidR="0056335F" w:rsidRDefault="0056335F" w:rsidP="0056335F">
      <w:pPr>
        <w:spacing w:after="240" w:line="276" w:lineRule="auto"/>
        <w:jc w:val="both"/>
        <w:rPr>
          <w:rFonts w:cs="Caecilia-Roman"/>
        </w:rPr>
      </w:pPr>
      <w:r>
        <w:rPr>
          <w:rFonts w:asciiTheme="minorHAnsi" w:hAnsiTheme="minorHAnsi" w:cstheme="minorHAnsi"/>
        </w:rPr>
        <w:t xml:space="preserve">The IATI </w:t>
      </w:r>
      <w:proofErr w:type="spellStart"/>
      <w:r>
        <w:rPr>
          <w:rFonts w:asciiTheme="minorHAnsi" w:hAnsiTheme="minorHAnsi" w:cstheme="minorHAnsi"/>
        </w:rPr>
        <w:t>datastore</w:t>
      </w:r>
      <w:proofErr w:type="spellEnd"/>
      <w:r>
        <w:rPr>
          <w:rFonts w:asciiTheme="minorHAnsi" w:hAnsiTheme="minorHAnsi" w:cstheme="minorHAnsi"/>
        </w:rPr>
        <w:t xml:space="preserve"> is the largest alternative database outside of OECD-DAC data</w:t>
      </w:r>
      <w:ins w:id="374" w:author="Lorenz Noe" w:date="2021-03-08T18:45:00Z">
        <w:r w:rsidR="00472CBE" w:rsidRPr="004D1F27">
          <w:rPr>
            <w:rFonts w:asciiTheme="minorHAnsi" w:hAnsiTheme="minorHAnsi" w:cstheme="minorHAnsi"/>
          </w:rPr>
          <w:t xml:space="preserve"> for </w:t>
        </w:r>
        <w:r w:rsidR="00455B9B" w:rsidRPr="004D1F27">
          <w:rPr>
            <w:rFonts w:asciiTheme="minorHAnsi" w:hAnsiTheme="minorHAnsi" w:cstheme="minorHAnsi"/>
          </w:rPr>
          <w:t>official development assistance</w:t>
        </w:r>
      </w:ins>
      <w:ins w:id="375" w:author="unknow reviewer" w:date="2021-07-07T09:15:00Z">
        <w:r w:rsidRPr="004D1F27">
          <w:rPr>
            <w:rFonts w:asciiTheme="minorHAnsi" w:hAnsiTheme="minorHAnsi" w:cstheme="minorHAnsi"/>
          </w:rPr>
          <w:t>.</w:t>
        </w:r>
      </w:ins>
      <w:del w:id="376" w:author="unknow reviewer" w:date="2021-07-07T09:15:00Z">
        <w:r>
          <w:rPr>
            <w:rFonts w:asciiTheme="minorHAnsi" w:hAnsiTheme="minorHAnsi" w:cstheme="minorHAnsi"/>
          </w:rPr>
          <w:delText>.</w:delText>
        </w:r>
      </w:del>
      <w:r>
        <w:rPr>
          <w:rFonts w:asciiTheme="minorHAnsi" w:hAnsiTheme="minorHAnsi" w:cstheme="minorHAnsi"/>
        </w:rPr>
        <w:t xml:space="preserve"> With more than 100 donors reporting to this database, IATI has a much shorter lag than CRS. It also covers more projects by philanthropic foundations. </w:t>
      </w:r>
      <w:commentRangeStart w:id="377"/>
      <w:r>
        <w:rPr>
          <w:rFonts w:asciiTheme="minorHAnsi" w:hAnsiTheme="minorHAnsi" w:cstheme="minorHAnsi"/>
        </w:rPr>
        <w:t xml:space="preserve">The COVID-19 pandemic and the rising need for coordination </w:t>
      </w:r>
      <w:r w:rsidR="00A64453">
        <w:rPr>
          <w:rFonts w:asciiTheme="minorHAnsi" w:hAnsiTheme="minorHAnsi" w:cstheme="minorHAnsi"/>
        </w:rPr>
        <w:t xml:space="preserve">has </w:t>
      </w:r>
      <w:r>
        <w:rPr>
          <w:rFonts w:asciiTheme="minorHAnsi" w:hAnsiTheme="minorHAnsi" w:cstheme="minorHAnsi"/>
        </w:rPr>
        <w:t xml:space="preserve">also incentivised aid providers to report to IATI with less delay. </w:t>
      </w:r>
      <w:commentRangeEnd w:id="377"/>
      <w:r w:rsidR="00F04D1B">
        <w:rPr>
          <w:rStyle w:val="CommentReference"/>
        </w:rPr>
        <w:commentReference w:id="377"/>
      </w:r>
      <w:r>
        <w:rPr>
          <w:rFonts w:asciiTheme="minorHAnsi" w:hAnsiTheme="minorHAnsi" w:cstheme="minorHAnsi"/>
        </w:rPr>
        <w:t xml:space="preserve">However, IATI data suffer from a lack of quality assurance and inconsistency within the dataset. Although </w:t>
      </w:r>
      <w:r w:rsidR="00A64453">
        <w:rPr>
          <w:rFonts w:asciiTheme="minorHAnsi" w:hAnsiTheme="minorHAnsi" w:cstheme="minorHAnsi"/>
        </w:rPr>
        <w:t xml:space="preserve">it uses </w:t>
      </w:r>
      <w:r>
        <w:rPr>
          <w:rFonts w:asciiTheme="minorHAnsi" w:hAnsiTheme="minorHAnsi" w:cstheme="minorHAnsi"/>
        </w:rPr>
        <w:t>a similar data structure as the CRS, the reported projects in IATI may not include important granular information</w:t>
      </w:r>
      <w:r w:rsidR="00A64453">
        <w:rPr>
          <w:rFonts w:asciiTheme="minorHAnsi" w:hAnsiTheme="minorHAnsi" w:cstheme="minorHAnsi"/>
        </w:rPr>
        <w:t>,</w:t>
      </w:r>
      <w:r>
        <w:rPr>
          <w:rFonts w:asciiTheme="minorHAnsi" w:hAnsiTheme="minorHAnsi" w:cstheme="minorHAnsi"/>
        </w:rPr>
        <w:t xml:space="preserve"> such as the project description. Further</w:t>
      </w:r>
      <w:r w:rsidR="00A64453">
        <w:rPr>
          <w:rFonts w:asciiTheme="minorHAnsi" w:hAnsiTheme="minorHAnsi" w:cstheme="minorHAnsi"/>
        </w:rPr>
        <w:t>more</w:t>
      </w:r>
      <w:r>
        <w:rPr>
          <w:rFonts w:asciiTheme="minorHAnsi" w:hAnsiTheme="minorHAnsi" w:cstheme="minorHAnsi"/>
        </w:rPr>
        <w:t>, as many donors only committed to reporting to IATI after 2014, the lack of historical data for drawing time series also affects its ability to forecast.</w:t>
      </w:r>
    </w:p>
    <w:p w14:paraId="3A3D641B" w14:textId="77777777" w:rsidR="0056335F" w:rsidRPr="00425E66" w:rsidRDefault="0056335F" w:rsidP="00425E66">
      <w:pPr>
        <w:pStyle w:val="Heading3"/>
        <w:numPr>
          <w:ilvl w:val="0"/>
          <w:numId w:val="0"/>
        </w:numPr>
        <w:ind w:left="720" w:hanging="720"/>
        <w:rPr>
          <w:rStyle w:val="Heading2Char"/>
          <w:rFonts w:asciiTheme="majorHAnsi" w:hAnsiTheme="majorHAnsi"/>
          <w:b w:val="0"/>
          <w:color w:val="1F4D78" w:themeColor="accent1" w:themeShade="7F"/>
          <w:sz w:val="24"/>
          <w:szCs w:val="24"/>
          <w:lang w:val="en-GB"/>
        </w:rPr>
      </w:pPr>
      <w:bookmarkStart w:id="378" w:name="_Toc35918964"/>
      <w:bookmarkStart w:id="379" w:name="_Toc34388828"/>
      <w:bookmarkStart w:id="380" w:name="_Toc59197357"/>
      <w:r w:rsidRPr="00425E66">
        <w:rPr>
          <w:rStyle w:val="Heading2Char"/>
          <w:rFonts w:asciiTheme="majorHAnsi" w:hAnsiTheme="majorHAnsi"/>
          <w:b w:val="0"/>
          <w:color w:val="1F4D78" w:themeColor="accent1" w:themeShade="7F"/>
          <w:sz w:val="24"/>
          <w:szCs w:val="24"/>
          <w:lang w:val="en-GB"/>
        </w:rPr>
        <w:t>Donors’ transparency portals</w:t>
      </w:r>
      <w:bookmarkEnd w:id="378"/>
      <w:bookmarkEnd w:id="379"/>
      <w:bookmarkEnd w:id="380"/>
    </w:p>
    <w:p w14:paraId="60362BB6" w14:textId="1B3B8BE0" w:rsidR="0056335F" w:rsidRPr="00E36ED1" w:rsidRDefault="0056335F" w:rsidP="0056335F">
      <w:pPr>
        <w:spacing w:after="240" w:line="276" w:lineRule="auto"/>
        <w:jc w:val="both"/>
        <w:rPr>
          <w:rFonts w:asciiTheme="minorHAnsi" w:hAnsiTheme="minorHAnsi"/>
          <w:rPrChange w:id="381" w:author="Yu TIAN" w:date="2021-07-07T09:15:00Z">
            <w:rPr/>
          </w:rPrChange>
        </w:rPr>
      </w:pPr>
      <w:r>
        <w:rPr>
          <w:rFonts w:asciiTheme="minorHAnsi" w:hAnsiTheme="minorHAnsi" w:cstheme="minorHAnsi"/>
        </w:rPr>
        <w:t xml:space="preserve">In recent years, global donors have strengthened their efforts </w:t>
      </w:r>
      <w:r w:rsidR="00A64453">
        <w:rPr>
          <w:rFonts w:asciiTheme="minorHAnsi" w:hAnsiTheme="minorHAnsi" w:cstheme="minorHAnsi"/>
        </w:rPr>
        <w:t xml:space="preserve">in </w:t>
      </w:r>
      <w:r>
        <w:rPr>
          <w:rFonts w:asciiTheme="minorHAnsi" w:hAnsiTheme="minorHAnsi" w:cstheme="minorHAnsi"/>
        </w:rPr>
        <w:t>aid transparency. Many donors have developed online data portal</w:t>
      </w:r>
      <w:r w:rsidR="00AF509A">
        <w:rPr>
          <w:rFonts w:asciiTheme="minorHAnsi" w:hAnsiTheme="minorHAnsi" w:cstheme="minorHAnsi"/>
        </w:rPr>
        <w:t>s</w:t>
      </w:r>
      <w:r>
        <w:rPr>
          <w:rFonts w:asciiTheme="minorHAnsi" w:hAnsiTheme="minorHAnsi" w:cstheme="minorHAnsi"/>
        </w:rPr>
        <w:t xml:space="preserve"> or uploaded online datasets to share information on their aid projects, especially the major donors in statistics such as the World Bank, UNDP, USAID, </w:t>
      </w:r>
      <w:commentRangeStart w:id="382"/>
      <w:commentRangeStart w:id="383"/>
      <w:del w:id="384" w:author="Yu TIAN" w:date="2021-07-07T08:30:00Z">
        <w:r w:rsidDel="00E36ED1">
          <w:rPr>
            <w:rFonts w:asciiTheme="minorHAnsi" w:hAnsiTheme="minorHAnsi" w:cstheme="minorHAnsi"/>
          </w:rPr>
          <w:delText>DfID</w:delText>
        </w:r>
      </w:del>
      <w:commentRangeEnd w:id="382"/>
      <w:commentRangeEnd w:id="383"/>
      <w:r w:rsidR="00D10871">
        <w:rPr>
          <w:rStyle w:val="CommentReference"/>
        </w:rPr>
        <w:commentReference w:id="383"/>
      </w:r>
      <w:del w:id="385" w:author="Yu TIAN" w:date="2021-07-07T08:30:00Z">
        <w:r w:rsidR="00F04D1B" w:rsidDel="00E36ED1">
          <w:rPr>
            <w:rStyle w:val="CommentReference"/>
          </w:rPr>
          <w:commentReference w:id="382"/>
        </w:r>
      </w:del>
      <w:ins w:id="386" w:author="Yu TIAN" w:date="2021-07-07T08:30:00Z">
        <w:r w:rsidR="00E36ED1">
          <w:rPr>
            <w:rFonts w:asciiTheme="minorHAnsi" w:hAnsiTheme="minorHAnsi" w:cstheme="minorHAnsi"/>
          </w:rPr>
          <w:t>FCDO</w:t>
        </w:r>
      </w:ins>
      <w:r>
        <w:rPr>
          <w:rFonts w:asciiTheme="minorHAnsi" w:hAnsiTheme="minorHAnsi" w:cstheme="minorHAnsi"/>
        </w:rPr>
        <w:t xml:space="preserve">, </w:t>
      </w:r>
      <w:commentRangeStart w:id="387"/>
      <w:del w:id="388" w:author="Yu TIAN" w:date="2021-07-07T08:30:00Z">
        <w:r w:rsidDel="00E36ED1">
          <w:rPr>
            <w:rFonts w:asciiTheme="minorHAnsi" w:hAnsiTheme="minorHAnsi" w:cstheme="minorHAnsi"/>
          </w:rPr>
          <w:delText>Canada</w:delText>
        </w:r>
        <w:commentRangeEnd w:id="387"/>
        <w:r w:rsidR="00F04D1B" w:rsidDel="00E36ED1">
          <w:rPr>
            <w:rStyle w:val="CommentReference"/>
          </w:rPr>
          <w:commentReference w:id="387"/>
        </w:r>
      </w:del>
      <w:ins w:id="389" w:author="Yu TIAN" w:date="2021-07-07T08:30:00Z">
        <w:r w:rsidR="00E36ED1">
          <w:rPr>
            <w:rFonts w:asciiTheme="minorHAnsi" w:hAnsiTheme="minorHAnsi" w:cstheme="minorHAnsi"/>
          </w:rPr>
          <w:t>IDRC</w:t>
        </w:r>
      </w:ins>
      <w:r>
        <w:rPr>
          <w:rFonts w:asciiTheme="minorHAnsi" w:hAnsiTheme="minorHAnsi" w:cstheme="minorHAnsi"/>
        </w:rPr>
        <w:t xml:space="preserve">, etc. These datasets usually have a similar density of information as the CRS data and are usually updated more frequently than CRS. However, the majority of donors still lack </w:t>
      </w:r>
      <w:r w:rsidR="00A64453">
        <w:rPr>
          <w:rFonts w:asciiTheme="minorHAnsi" w:hAnsiTheme="minorHAnsi" w:cstheme="minorHAnsi"/>
        </w:rPr>
        <w:t xml:space="preserve">appropriate </w:t>
      </w:r>
      <w:r>
        <w:rPr>
          <w:rFonts w:asciiTheme="minorHAnsi" w:hAnsiTheme="minorHAnsi" w:cstheme="minorHAnsi"/>
        </w:rPr>
        <w:t>portals and public datasets. Furthermore, merging these different datasets is possible, but time</w:t>
      </w:r>
      <w:r w:rsidR="00A64453">
        <w:rPr>
          <w:rFonts w:asciiTheme="minorHAnsi" w:hAnsiTheme="minorHAnsi" w:cstheme="minorHAnsi"/>
        </w:rPr>
        <w:t xml:space="preserve"> i</w:t>
      </w:r>
      <w:r>
        <w:rPr>
          <w:rFonts w:asciiTheme="minorHAnsi" w:hAnsiTheme="minorHAnsi" w:cstheme="minorHAnsi"/>
        </w:rPr>
        <w:t>ntensive.</w:t>
      </w:r>
    </w:p>
    <w:p w14:paraId="1937BF09" w14:textId="77777777" w:rsidR="0056335F" w:rsidRDefault="0056335F" w:rsidP="0056335F">
      <w:pPr>
        <w:spacing w:after="240" w:line="276" w:lineRule="auto"/>
        <w:jc w:val="both"/>
        <w:rPr>
          <w:rFonts w:cs="Caecilia-Roman"/>
        </w:rPr>
      </w:pPr>
      <w:r>
        <w:rPr>
          <w:rFonts w:asciiTheme="minorHAnsi" w:hAnsiTheme="minorHAnsi" w:cstheme="minorHAnsi"/>
        </w:rPr>
        <w:t>PARIS21 has been exploring these data sources since 2019 and has accumulated knowledge over this period.  For example, the USAID dataset helped PRESS 2019 to identify the USA’s support to statistics for the first time</w:t>
      </w:r>
      <w:r w:rsidR="00A64453">
        <w:rPr>
          <w:rFonts w:asciiTheme="minorHAnsi" w:hAnsiTheme="minorHAnsi" w:cstheme="minorHAnsi"/>
        </w:rPr>
        <w:t>;</w:t>
      </w:r>
      <w:r>
        <w:rPr>
          <w:rFonts w:asciiTheme="minorHAnsi" w:hAnsiTheme="minorHAnsi" w:cstheme="minorHAnsi"/>
        </w:rPr>
        <w:t xml:space="preserve"> </w:t>
      </w:r>
      <w:r w:rsidR="00A64453">
        <w:rPr>
          <w:rFonts w:asciiTheme="minorHAnsi" w:hAnsiTheme="minorHAnsi" w:cstheme="minorHAnsi"/>
        </w:rPr>
        <w:t xml:space="preserve">in particular, </w:t>
      </w:r>
      <w:r>
        <w:rPr>
          <w:rFonts w:asciiTheme="minorHAnsi" w:hAnsiTheme="minorHAnsi" w:cstheme="minorHAnsi"/>
        </w:rPr>
        <w:t xml:space="preserve">its effort </w:t>
      </w:r>
      <w:r w:rsidR="00A64453">
        <w:rPr>
          <w:rFonts w:asciiTheme="minorHAnsi" w:hAnsiTheme="minorHAnsi" w:cstheme="minorHAnsi"/>
        </w:rPr>
        <w:t xml:space="preserve">with </w:t>
      </w:r>
      <w:r>
        <w:rPr>
          <w:rFonts w:asciiTheme="minorHAnsi" w:hAnsiTheme="minorHAnsi" w:cstheme="minorHAnsi"/>
        </w:rPr>
        <w:t xml:space="preserve">the Demographic Health Survey (DHS). PARIS21 has also established </w:t>
      </w:r>
      <w:r w:rsidR="001B7A1A">
        <w:rPr>
          <w:rFonts w:asciiTheme="minorHAnsi" w:hAnsiTheme="minorHAnsi" w:cstheme="minorHAnsi"/>
        </w:rPr>
        <w:t xml:space="preserve">a </w:t>
      </w:r>
      <w:r>
        <w:rPr>
          <w:rFonts w:asciiTheme="minorHAnsi" w:hAnsiTheme="minorHAnsi" w:cstheme="minorHAnsi"/>
        </w:rPr>
        <w:t xml:space="preserve">methodology </w:t>
      </w:r>
      <w:r w:rsidR="00A64453">
        <w:rPr>
          <w:rFonts w:asciiTheme="minorHAnsi" w:hAnsiTheme="minorHAnsi" w:cstheme="minorHAnsi"/>
        </w:rPr>
        <w:t xml:space="preserve">for </w:t>
      </w:r>
      <w:r>
        <w:rPr>
          <w:rFonts w:asciiTheme="minorHAnsi" w:hAnsiTheme="minorHAnsi" w:cstheme="minorHAnsi"/>
        </w:rPr>
        <w:t>merging and harmonising the aforementioned dataset</w:t>
      </w:r>
      <w:r w:rsidR="001B7A1A">
        <w:rPr>
          <w:rFonts w:cs="Caecilia-Roman"/>
        </w:rPr>
        <w:t xml:space="preserve">s. </w:t>
      </w:r>
      <w:r w:rsidR="001B7A1A" w:rsidRPr="00DD1421">
        <w:rPr>
          <w:rFonts w:asciiTheme="minorHAnsi" w:hAnsiTheme="minorHAnsi" w:cstheme="minorHAnsi"/>
        </w:rPr>
        <w:t>The methodology m</w:t>
      </w:r>
      <w:r w:rsidR="001B7A1A">
        <w:rPr>
          <w:rFonts w:asciiTheme="minorHAnsi" w:hAnsiTheme="minorHAnsi" w:cstheme="minorHAnsi"/>
        </w:rPr>
        <w:t xml:space="preserve">aps variables in different datasets against each other and uses internal project identifiers to avoid duplications.  </w:t>
      </w:r>
    </w:p>
    <w:p w14:paraId="0AA86E8D" w14:textId="77777777" w:rsidR="0056335F" w:rsidRPr="00425E66" w:rsidRDefault="0056335F" w:rsidP="007C11AE">
      <w:pPr>
        <w:pStyle w:val="Heading3"/>
        <w:numPr>
          <w:ilvl w:val="0"/>
          <w:numId w:val="0"/>
        </w:numPr>
        <w:rPr>
          <w:rStyle w:val="Heading2Char"/>
          <w:rFonts w:asciiTheme="majorHAnsi" w:hAnsiTheme="majorHAnsi"/>
          <w:b w:val="0"/>
          <w:color w:val="1F4D78" w:themeColor="accent1" w:themeShade="7F"/>
          <w:sz w:val="24"/>
          <w:szCs w:val="24"/>
          <w:lang w:val="en-GB"/>
        </w:rPr>
      </w:pPr>
      <w:bookmarkStart w:id="390" w:name="_Toc35918965"/>
      <w:bookmarkStart w:id="391" w:name="_Toc34388829"/>
      <w:bookmarkStart w:id="392" w:name="_Toc59197358"/>
      <w:r w:rsidRPr="00425E66">
        <w:rPr>
          <w:rStyle w:val="Heading2Char"/>
          <w:rFonts w:asciiTheme="majorHAnsi" w:hAnsiTheme="majorHAnsi"/>
          <w:b w:val="0"/>
          <w:color w:val="1F4D78" w:themeColor="accent1" w:themeShade="7F"/>
          <w:sz w:val="24"/>
          <w:szCs w:val="24"/>
          <w:lang w:val="en-GB"/>
        </w:rPr>
        <w:t>Multilateral donors’</w:t>
      </w:r>
      <w:r w:rsidR="0056539D">
        <w:rPr>
          <w:rStyle w:val="Heading2Char"/>
          <w:rFonts w:asciiTheme="majorHAnsi" w:hAnsiTheme="majorHAnsi"/>
          <w:b w:val="0"/>
          <w:color w:val="1F4D78" w:themeColor="accent1" w:themeShade="7F"/>
          <w:sz w:val="24"/>
          <w:szCs w:val="24"/>
          <w:lang w:val="en-GB"/>
        </w:rPr>
        <w:t xml:space="preserve"> prospective</w:t>
      </w:r>
      <w:r w:rsidRPr="00425E66">
        <w:rPr>
          <w:rStyle w:val="Heading2Char"/>
          <w:rFonts w:asciiTheme="majorHAnsi" w:hAnsiTheme="majorHAnsi"/>
          <w:b w:val="0"/>
          <w:color w:val="1F4D78" w:themeColor="accent1" w:themeShade="7F"/>
          <w:sz w:val="24"/>
          <w:szCs w:val="24"/>
          <w:lang w:val="en-GB"/>
        </w:rPr>
        <w:t xml:space="preserve"> reporting to the PRESS survey</w:t>
      </w:r>
      <w:bookmarkEnd w:id="390"/>
      <w:bookmarkEnd w:id="391"/>
      <w:bookmarkEnd w:id="392"/>
    </w:p>
    <w:p w14:paraId="7AA5C620" w14:textId="5DE9FC05" w:rsidR="0056335F" w:rsidRDefault="0056335F" w:rsidP="0056335F">
      <w:pPr>
        <w:spacing w:after="240" w:line="276" w:lineRule="auto"/>
        <w:jc w:val="both"/>
        <w:rPr>
          <w:rFonts w:asciiTheme="minorHAnsi" w:hAnsiTheme="minorHAnsi" w:cstheme="minorHAnsi"/>
        </w:rPr>
      </w:pPr>
      <w:r>
        <w:rPr>
          <w:rFonts w:asciiTheme="minorHAnsi" w:hAnsiTheme="minorHAnsi" w:cstheme="minorHAnsi"/>
        </w:rPr>
        <w:t xml:space="preserve">The </w:t>
      </w:r>
      <w:r w:rsidR="00AF509A">
        <w:rPr>
          <w:rFonts w:asciiTheme="minorHAnsi" w:hAnsiTheme="minorHAnsi" w:cstheme="minorHAnsi"/>
        </w:rPr>
        <w:t>online</w:t>
      </w:r>
      <w:r>
        <w:rPr>
          <w:rFonts w:asciiTheme="minorHAnsi" w:hAnsiTheme="minorHAnsi" w:cstheme="minorHAnsi"/>
        </w:rPr>
        <w:t xml:space="preserve"> PRESS </w:t>
      </w:r>
      <w:r w:rsidRPr="00680D2A">
        <w:rPr>
          <w:rFonts w:asciiTheme="minorHAnsi" w:hAnsiTheme="minorHAnsi" w:cstheme="minorHAnsi"/>
        </w:rPr>
        <w:t xml:space="preserve">survey </w:t>
      </w:r>
      <w:r w:rsidR="0056539D" w:rsidRPr="00680D2A">
        <w:rPr>
          <w:rFonts w:asciiTheme="minorHAnsi" w:hAnsiTheme="minorHAnsi" w:cstheme="minorHAnsi"/>
        </w:rPr>
        <w:t xml:space="preserve">(introduced in </w:t>
      </w:r>
      <w:r w:rsidR="00DD6837" w:rsidRPr="00680D2A">
        <w:rPr>
          <w:rFonts w:asciiTheme="minorHAnsi" w:hAnsiTheme="minorHAnsi" w:cstheme="minorHAnsi"/>
        </w:rPr>
        <w:t xml:space="preserve">section </w:t>
      </w:r>
      <w:r w:rsidR="00DD6837" w:rsidRPr="00680D2A">
        <w:rPr>
          <w:rFonts w:asciiTheme="minorHAnsi" w:hAnsiTheme="minorHAnsi" w:cstheme="minorHAnsi"/>
        </w:rPr>
        <w:fldChar w:fldCharType="begin"/>
      </w:r>
      <w:r w:rsidR="00DD6837" w:rsidRPr="00680D2A">
        <w:rPr>
          <w:rFonts w:asciiTheme="minorHAnsi" w:hAnsiTheme="minorHAnsi" w:cstheme="minorHAnsi"/>
        </w:rPr>
        <w:instrText xml:space="preserve"> REF _Ref59200099 \r \h </w:instrText>
      </w:r>
      <w:r w:rsidR="00DD6837">
        <w:rPr>
          <w:rFonts w:asciiTheme="minorHAnsi" w:hAnsiTheme="minorHAnsi" w:cstheme="minorHAnsi"/>
        </w:rPr>
        <w:instrText xml:space="preserve"> \* MERGEFORMAT </w:instrText>
      </w:r>
      <w:r w:rsidR="00DD6837" w:rsidRPr="00680D2A">
        <w:rPr>
          <w:rFonts w:asciiTheme="minorHAnsi" w:hAnsiTheme="minorHAnsi" w:cstheme="minorHAnsi"/>
        </w:rPr>
      </w:r>
      <w:r w:rsidR="00DD6837" w:rsidRPr="004D1F27">
        <w:rPr>
          <w:rFonts w:asciiTheme="minorHAnsi" w:hAnsiTheme="minorHAnsi"/>
          <w:rPrChange w:id="393" w:author="Eric Swanson" w:date="2021-07-07T09:15:00Z">
            <w:rPr>
              <w:rFonts w:asciiTheme="minorHAnsi" w:hAnsiTheme="minorHAnsi" w:cstheme="minorHAnsi"/>
            </w:rPr>
          </w:rPrChange>
        </w:rPr>
        <w:fldChar w:fldCharType="separate"/>
      </w:r>
      <w:r w:rsidR="00DD6837" w:rsidRPr="00680D2A">
        <w:rPr>
          <w:rFonts w:asciiTheme="minorHAnsi" w:hAnsiTheme="minorHAnsi" w:cstheme="minorHAnsi"/>
        </w:rPr>
        <w:t>I</w:t>
      </w:r>
      <w:r w:rsidR="00DD6837" w:rsidRPr="00680D2A">
        <w:rPr>
          <w:rFonts w:asciiTheme="minorHAnsi" w:hAnsiTheme="minorHAnsi" w:cstheme="minorHAnsi"/>
        </w:rPr>
        <w:fldChar w:fldCharType="end"/>
      </w:r>
      <w:r w:rsidR="0056539D" w:rsidRPr="00680D2A">
        <w:rPr>
          <w:rFonts w:asciiTheme="minorHAnsi" w:hAnsiTheme="minorHAnsi" w:cstheme="minorHAnsi"/>
        </w:rPr>
        <w:t>)</w:t>
      </w:r>
      <w:r w:rsidR="0056539D">
        <w:rPr>
          <w:rFonts w:asciiTheme="minorHAnsi" w:hAnsiTheme="minorHAnsi" w:cstheme="minorHAnsi"/>
        </w:rPr>
        <w:t xml:space="preserve"> </w:t>
      </w:r>
      <w:r>
        <w:rPr>
          <w:rFonts w:asciiTheme="minorHAnsi" w:hAnsiTheme="minorHAnsi" w:cstheme="minorHAnsi"/>
        </w:rPr>
        <w:t xml:space="preserve">includes a feature that allows donors to report on future projects. Since many donors have a biannual programme of work, in each year’s survey, they are encouraged to provide information on the project they have planned or committed </w:t>
      </w:r>
      <w:r w:rsidR="00A64453">
        <w:rPr>
          <w:rFonts w:asciiTheme="minorHAnsi" w:hAnsiTheme="minorHAnsi" w:cstheme="minorHAnsi"/>
        </w:rPr>
        <w:t xml:space="preserve">to </w:t>
      </w:r>
      <w:r>
        <w:rPr>
          <w:rFonts w:asciiTheme="minorHAnsi" w:hAnsiTheme="minorHAnsi" w:cstheme="minorHAnsi"/>
        </w:rPr>
        <w:t>in the near future. In the survey, donors can verify, edit</w:t>
      </w:r>
      <w:r w:rsidR="00A64453">
        <w:rPr>
          <w:rFonts w:asciiTheme="minorHAnsi" w:hAnsiTheme="minorHAnsi" w:cstheme="minorHAnsi"/>
        </w:rPr>
        <w:t>,</w:t>
      </w:r>
      <w:r>
        <w:rPr>
          <w:rFonts w:asciiTheme="minorHAnsi" w:hAnsiTheme="minorHAnsi" w:cstheme="minorHAnsi"/>
        </w:rPr>
        <w:t xml:space="preserve"> and cancel future projects in the next round of reporting. However, </w:t>
      </w:r>
      <w:r w:rsidR="00A64453">
        <w:rPr>
          <w:rFonts w:asciiTheme="minorHAnsi" w:hAnsiTheme="minorHAnsi" w:cstheme="minorHAnsi"/>
        </w:rPr>
        <w:t>previous</w:t>
      </w:r>
      <w:ins w:id="394" w:author="Yu TIAN" w:date="2021-07-07T08:13:00Z">
        <w:r w:rsidR="00B16BFA">
          <w:rPr>
            <w:rFonts w:asciiTheme="minorHAnsi" w:hAnsiTheme="minorHAnsi" w:cstheme="minorHAnsi"/>
          </w:rPr>
          <w:t xml:space="preserve"> editions of</w:t>
        </w:r>
      </w:ins>
      <w:ins w:id="395" w:author="Yu TIAN" w:date="2021-07-07T09:15:00Z">
        <w:r w:rsidR="00A64453">
          <w:rPr>
            <w:rFonts w:asciiTheme="minorHAnsi" w:hAnsiTheme="minorHAnsi" w:cstheme="minorHAnsi"/>
          </w:rPr>
          <w:t xml:space="preserve"> </w:t>
        </w:r>
      </w:ins>
      <w:r>
        <w:rPr>
          <w:rFonts w:asciiTheme="minorHAnsi" w:hAnsiTheme="minorHAnsi" w:cstheme="minorHAnsi"/>
        </w:rPr>
        <w:t>PRESS</w:t>
      </w:r>
      <w:del w:id="396" w:author="Yu TIAN" w:date="2021-07-07T08:13:00Z">
        <w:r w:rsidR="0056539D" w:rsidDel="00B16BFA">
          <w:rPr>
            <w:rFonts w:asciiTheme="minorHAnsi" w:hAnsiTheme="minorHAnsi" w:cstheme="minorHAnsi"/>
          </w:rPr>
          <w:delText xml:space="preserve"> reports</w:delText>
        </w:r>
      </w:del>
      <w:r w:rsidR="0056539D">
        <w:rPr>
          <w:rFonts w:asciiTheme="minorHAnsi" w:hAnsiTheme="minorHAnsi" w:cstheme="minorHAnsi"/>
        </w:rPr>
        <w:t xml:space="preserve"> </w:t>
      </w:r>
      <w:r>
        <w:rPr>
          <w:rFonts w:asciiTheme="minorHAnsi" w:hAnsiTheme="minorHAnsi" w:cstheme="minorHAnsi"/>
        </w:rPr>
        <w:t xml:space="preserve">did not fully reflect future projects due to </w:t>
      </w:r>
      <w:del w:id="397" w:author="Lorenz Noe" w:date="2021-03-08T18:48:00Z">
        <w:r w:rsidR="00A64453">
          <w:rPr>
            <w:rFonts w:asciiTheme="minorHAnsi" w:hAnsiTheme="minorHAnsi" w:cstheme="minorHAnsi"/>
          </w:rPr>
          <w:delText xml:space="preserve">their </w:delText>
        </w:r>
      </w:del>
      <w:ins w:id="398" w:author="Lorenz Noe" w:date="2021-03-08T18:48:00Z">
        <w:r w:rsidR="00E0065E" w:rsidRPr="004D1F27">
          <w:rPr>
            <w:rFonts w:asciiTheme="minorHAnsi" w:hAnsiTheme="minorHAnsi" w:cstheme="minorHAnsi"/>
          </w:rPr>
          <w:t xml:space="preserve">the report’s </w:t>
        </w:r>
      </w:ins>
      <w:r>
        <w:rPr>
          <w:rFonts w:asciiTheme="minorHAnsi" w:hAnsiTheme="minorHAnsi" w:cstheme="minorHAnsi"/>
        </w:rPr>
        <w:t>focus on accuracy</w:t>
      </w:r>
      <w:r w:rsidR="00A64453">
        <w:rPr>
          <w:rFonts w:asciiTheme="minorHAnsi" w:hAnsiTheme="minorHAnsi" w:cstheme="minorHAnsi"/>
        </w:rPr>
        <w:t>. However, these</w:t>
      </w:r>
      <w:ins w:id="399" w:author="Lorenz Noe" w:date="2021-03-08T18:47:00Z">
        <w:r w:rsidR="00E0065E" w:rsidRPr="004D1F27">
          <w:rPr>
            <w:rFonts w:asciiTheme="minorHAnsi" w:hAnsiTheme="minorHAnsi" w:cstheme="minorHAnsi"/>
          </w:rPr>
          <w:t xml:space="preserve"> future pr</w:t>
        </w:r>
      </w:ins>
      <w:ins w:id="400" w:author="Lorenz Noe" w:date="2021-03-08T18:48:00Z">
        <w:r w:rsidR="00E0065E" w:rsidRPr="004D1F27">
          <w:rPr>
            <w:rFonts w:asciiTheme="minorHAnsi" w:hAnsiTheme="minorHAnsi" w:cstheme="minorHAnsi"/>
          </w:rPr>
          <w:t>ojects</w:t>
        </w:r>
      </w:ins>
      <w:r w:rsidR="00A64453">
        <w:rPr>
          <w:rFonts w:asciiTheme="minorHAnsi" w:hAnsiTheme="minorHAnsi" w:cstheme="minorHAnsi"/>
        </w:rPr>
        <w:t xml:space="preserve"> </w:t>
      </w:r>
      <w:r>
        <w:rPr>
          <w:rFonts w:asciiTheme="minorHAnsi" w:hAnsiTheme="minorHAnsi" w:cstheme="minorHAnsi"/>
        </w:rPr>
        <w:t xml:space="preserve">could still contain valuable information to </w:t>
      </w:r>
      <w:r w:rsidR="00A64453">
        <w:rPr>
          <w:rFonts w:asciiTheme="minorHAnsi" w:hAnsiTheme="minorHAnsi" w:cstheme="minorHAnsi"/>
        </w:rPr>
        <w:t xml:space="preserve">assist in the </w:t>
      </w:r>
      <w:r>
        <w:rPr>
          <w:rFonts w:asciiTheme="minorHAnsi" w:hAnsiTheme="minorHAnsi" w:cstheme="minorHAnsi"/>
        </w:rPr>
        <w:t>project</w:t>
      </w:r>
      <w:r w:rsidR="00A64453">
        <w:rPr>
          <w:rFonts w:asciiTheme="minorHAnsi" w:hAnsiTheme="minorHAnsi" w:cstheme="minorHAnsi"/>
        </w:rPr>
        <w:t>ion of</w:t>
      </w:r>
      <w:r>
        <w:rPr>
          <w:rFonts w:asciiTheme="minorHAnsi" w:hAnsiTheme="minorHAnsi" w:cstheme="minorHAnsi"/>
        </w:rPr>
        <w:t xml:space="preserve"> aid flows. </w:t>
      </w:r>
      <w:r w:rsidR="001B7A1A">
        <w:rPr>
          <w:rFonts w:asciiTheme="minorHAnsi" w:hAnsiTheme="minorHAnsi" w:cstheme="minorHAnsi"/>
        </w:rPr>
        <w:t xml:space="preserve">The methodology developed by PARIS21 </w:t>
      </w:r>
      <w:r>
        <w:rPr>
          <w:rFonts w:asciiTheme="minorHAnsi" w:hAnsiTheme="minorHAnsi" w:cstheme="minorHAnsi"/>
        </w:rPr>
        <w:t>leverage</w:t>
      </w:r>
      <w:r w:rsidR="001B7A1A">
        <w:rPr>
          <w:rFonts w:asciiTheme="minorHAnsi" w:hAnsiTheme="minorHAnsi" w:cstheme="minorHAnsi"/>
        </w:rPr>
        <w:t>s</w:t>
      </w:r>
      <w:r>
        <w:rPr>
          <w:rFonts w:asciiTheme="minorHAnsi" w:hAnsiTheme="minorHAnsi" w:cstheme="minorHAnsi"/>
        </w:rPr>
        <w:t xml:space="preserve"> </w:t>
      </w:r>
      <w:del w:id="401" w:author="Lorenz Noe" w:date="2021-03-08T18:48:00Z">
        <w:r>
          <w:rPr>
            <w:rFonts w:asciiTheme="minorHAnsi" w:hAnsiTheme="minorHAnsi" w:cstheme="minorHAnsi"/>
          </w:rPr>
          <w:delText>this</w:delText>
        </w:r>
        <w:r w:rsidRPr="004D1F27" w:rsidDel="00F43370">
          <w:rPr>
            <w:rFonts w:asciiTheme="minorHAnsi" w:hAnsiTheme="minorHAnsi" w:cstheme="minorHAnsi"/>
          </w:rPr>
          <w:delText xml:space="preserve"> </w:delText>
        </w:r>
      </w:del>
      <w:ins w:id="402" w:author="Lorenz Noe" w:date="2021-03-08T18:48:00Z">
        <w:r w:rsidR="00F43370" w:rsidRPr="004D1F27">
          <w:rPr>
            <w:rFonts w:asciiTheme="minorHAnsi" w:hAnsiTheme="minorHAnsi" w:cstheme="minorHAnsi"/>
          </w:rPr>
          <w:t>these projects</w:t>
        </w:r>
        <w:r>
          <w:rPr>
            <w:rFonts w:asciiTheme="minorHAnsi" w:hAnsiTheme="minorHAnsi" w:cstheme="minorHAnsi"/>
          </w:rPr>
          <w:t xml:space="preserve"> </w:t>
        </w:r>
      </w:ins>
      <w:r>
        <w:rPr>
          <w:rFonts w:asciiTheme="minorHAnsi" w:hAnsiTheme="minorHAnsi" w:cstheme="minorHAnsi"/>
        </w:rPr>
        <w:t xml:space="preserve">as an underutilised existing data </w:t>
      </w:r>
      <w:r>
        <w:rPr>
          <w:rFonts w:asciiTheme="minorHAnsi" w:hAnsiTheme="minorHAnsi" w:cstheme="minorHAnsi"/>
        </w:rPr>
        <w:lastRenderedPageBreak/>
        <w:t>source that may not reflect completely on the activities from donors</w:t>
      </w:r>
      <w:r w:rsidR="00A64453">
        <w:rPr>
          <w:rFonts w:asciiTheme="minorHAnsi" w:hAnsiTheme="minorHAnsi" w:cstheme="minorHAnsi"/>
        </w:rPr>
        <w:t>.</w:t>
      </w:r>
      <w:r>
        <w:rPr>
          <w:rFonts w:asciiTheme="minorHAnsi" w:hAnsiTheme="minorHAnsi" w:cstheme="minorHAnsi"/>
        </w:rPr>
        <w:t xml:space="preserve"> </w:t>
      </w:r>
      <w:r w:rsidR="00A64453">
        <w:rPr>
          <w:rFonts w:asciiTheme="minorHAnsi" w:hAnsiTheme="minorHAnsi" w:cstheme="minorHAnsi"/>
        </w:rPr>
        <w:t xml:space="preserve">Nevertheless, it is </w:t>
      </w:r>
      <w:r>
        <w:rPr>
          <w:rFonts w:asciiTheme="minorHAnsi" w:hAnsiTheme="minorHAnsi" w:cstheme="minorHAnsi"/>
        </w:rPr>
        <w:t xml:space="preserve">useful for </w:t>
      </w:r>
      <w:proofErr w:type="spellStart"/>
      <w:r>
        <w:rPr>
          <w:rFonts w:asciiTheme="minorHAnsi" w:hAnsiTheme="minorHAnsi" w:cstheme="minorHAnsi"/>
        </w:rPr>
        <w:t>nowcasting</w:t>
      </w:r>
      <w:proofErr w:type="spellEnd"/>
      <w:r>
        <w:rPr>
          <w:rFonts w:asciiTheme="minorHAnsi" w:hAnsiTheme="minorHAnsi" w:cstheme="minorHAnsi"/>
        </w:rPr>
        <w:t xml:space="preserve"> </w:t>
      </w:r>
      <w:del w:id="403" w:author="Lorenz Noe" w:date="2021-03-08T18:48:00Z">
        <w:r>
          <w:rPr>
            <w:rFonts w:asciiTheme="minorHAnsi" w:hAnsiTheme="minorHAnsi" w:cstheme="minorHAnsi"/>
          </w:rPr>
          <w:delText xml:space="preserve">the </w:delText>
        </w:r>
      </w:del>
      <w:r>
        <w:rPr>
          <w:rFonts w:asciiTheme="minorHAnsi" w:hAnsiTheme="minorHAnsi" w:cstheme="minorHAnsi"/>
        </w:rPr>
        <w:t xml:space="preserve">funding. </w:t>
      </w:r>
    </w:p>
    <w:p w14:paraId="44AEAE97" w14:textId="77777777" w:rsidR="001B7A1A" w:rsidRDefault="001B7A1A" w:rsidP="0056335F">
      <w:pPr>
        <w:spacing w:after="240" w:line="276" w:lineRule="auto"/>
        <w:jc w:val="both"/>
        <w:rPr>
          <w:b/>
          <w:i/>
        </w:rPr>
      </w:pPr>
      <w:r>
        <w:rPr>
          <w:rFonts w:asciiTheme="minorHAnsi" w:hAnsiTheme="minorHAnsi" w:cstheme="minorHAnsi"/>
        </w:rPr>
        <w:t xml:space="preserve">The comparison of the above data sources can be found in </w:t>
      </w:r>
      <w:r>
        <w:rPr>
          <w:rFonts w:asciiTheme="minorHAnsi" w:hAnsiTheme="minorHAnsi" w:cstheme="minorHAnsi"/>
        </w:rPr>
        <w:fldChar w:fldCharType="begin"/>
      </w:r>
      <w:r>
        <w:rPr>
          <w:rFonts w:asciiTheme="minorHAnsi" w:hAnsiTheme="minorHAnsi" w:cstheme="minorHAnsi"/>
        </w:rPr>
        <w:instrText xml:space="preserve"> REF _Ref57745580 \h </w:instrText>
      </w:r>
      <w:r>
        <w:rPr>
          <w:rFonts w:asciiTheme="minorHAnsi" w:hAnsiTheme="minorHAnsi" w:cstheme="minorHAnsi"/>
        </w:rPr>
      </w:r>
      <w:r w:rsidRPr="004D1F27">
        <w:rPr>
          <w:rFonts w:asciiTheme="minorHAnsi" w:hAnsiTheme="minorHAnsi"/>
          <w:rPrChange w:id="404" w:author="Eric Swanson" w:date="2021-07-07T09:15:00Z">
            <w:rPr>
              <w:rFonts w:asciiTheme="minorHAnsi" w:hAnsiTheme="minorHAnsi" w:cstheme="minorHAnsi"/>
            </w:rPr>
          </w:rPrChange>
        </w:rPr>
        <w:fldChar w:fldCharType="separate"/>
      </w:r>
      <w:r>
        <w:t xml:space="preserve">Table </w:t>
      </w:r>
      <w:r>
        <w:rPr>
          <w:noProof/>
        </w:rPr>
        <w:t>1</w:t>
      </w:r>
      <w:r>
        <w:rPr>
          <w:rFonts w:asciiTheme="minorHAnsi" w:hAnsiTheme="minorHAnsi" w:cstheme="minorHAnsi"/>
        </w:rPr>
        <w:fldChar w:fldCharType="end"/>
      </w:r>
      <w:r>
        <w:rPr>
          <w:rFonts w:asciiTheme="minorHAnsi" w:hAnsiTheme="minorHAnsi" w:cstheme="minorHAnsi"/>
        </w:rPr>
        <w:t>. As another important data source in the area of data and statistics, the Eurostat’s donor survey is analysed in</w:t>
      </w:r>
      <w:r w:rsidR="00AF5988">
        <w:rPr>
          <w:rFonts w:asciiTheme="minorHAnsi" w:hAnsiTheme="minorHAnsi" w:cstheme="minorHAnsi"/>
        </w:rPr>
        <w:t xml:space="preserve"> </w:t>
      </w:r>
      <w:r w:rsidR="00AF5988">
        <w:rPr>
          <w:rFonts w:asciiTheme="minorHAnsi" w:hAnsiTheme="minorHAnsi" w:cstheme="minorHAnsi"/>
        </w:rPr>
        <w:fldChar w:fldCharType="begin"/>
      </w:r>
      <w:r w:rsidR="00AF5988">
        <w:rPr>
          <w:rFonts w:asciiTheme="minorHAnsi" w:hAnsiTheme="minorHAnsi" w:cstheme="minorHAnsi"/>
        </w:rPr>
        <w:instrText xml:space="preserve"> REF _Ref57745646 \h </w:instrText>
      </w:r>
      <w:r w:rsidR="00AF5988">
        <w:rPr>
          <w:rFonts w:asciiTheme="minorHAnsi" w:hAnsiTheme="minorHAnsi" w:cstheme="minorHAnsi"/>
        </w:rPr>
      </w:r>
      <w:r w:rsidR="00AF5988" w:rsidRPr="004D1F27">
        <w:rPr>
          <w:rFonts w:asciiTheme="minorHAnsi" w:hAnsiTheme="minorHAnsi"/>
          <w:rPrChange w:id="405" w:author="Eric Swanson" w:date="2021-07-07T09:15:00Z">
            <w:rPr>
              <w:rFonts w:asciiTheme="minorHAnsi" w:hAnsiTheme="minorHAnsi" w:cstheme="minorHAnsi"/>
            </w:rPr>
          </w:rPrChange>
        </w:rPr>
        <w:fldChar w:fldCharType="separate"/>
      </w:r>
      <w:r w:rsidR="00AF5988">
        <w:t xml:space="preserve">Box </w:t>
      </w:r>
      <w:r w:rsidR="00AF5988">
        <w:rPr>
          <w:noProof/>
        </w:rPr>
        <w:t>2</w:t>
      </w:r>
      <w:r w:rsidR="00AF5988">
        <w:rPr>
          <w:rFonts w:asciiTheme="minorHAnsi" w:hAnsiTheme="minorHAnsi" w:cstheme="minorHAnsi"/>
        </w:rPr>
        <w:fldChar w:fldCharType="end"/>
      </w:r>
      <w:r>
        <w:rPr>
          <w:rFonts w:asciiTheme="minorHAnsi" w:hAnsiTheme="minorHAnsi" w:cstheme="minorHAnsi"/>
        </w:rPr>
        <w:t xml:space="preserve">. </w:t>
      </w:r>
    </w:p>
    <w:p w14:paraId="7C6C9F28" w14:textId="77777777" w:rsidR="0056335F" w:rsidRDefault="00CC0B38" w:rsidP="00CC0B38">
      <w:pPr>
        <w:pStyle w:val="Caption"/>
        <w:keepNext/>
      </w:pPr>
      <w:bookmarkStart w:id="406" w:name="_Ref57745580"/>
      <w:r>
        <w:t xml:space="preserve">Table </w:t>
      </w:r>
      <w:r w:rsidR="00B16BFA">
        <w:fldChar w:fldCharType="begin"/>
      </w:r>
      <w:r w:rsidR="00B16BFA">
        <w:instrText xml:space="preserve"> SEQ Table \* ARABIC </w:instrText>
      </w:r>
      <w:r w:rsidR="00B16BFA">
        <w:rPr>
          <w:rPrChange w:id="407" w:author="Yu TIAN" w:date="2021-07-07T09:15:00Z">
            <w:rPr/>
          </w:rPrChange>
        </w:rPr>
        <w:fldChar w:fldCharType="separate"/>
      </w:r>
      <w:r w:rsidR="001B7A1A">
        <w:rPr>
          <w:noProof/>
        </w:rPr>
        <w:t>1</w:t>
      </w:r>
      <w:r w:rsidR="00B16BFA">
        <w:rPr>
          <w:noProof/>
        </w:rPr>
        <w:fldChar w:fldCharType="end"/>
      </w:r>
      <w:bookmarkEnd w:id="406"/>
      <w:r>
        <w:t>: Co</w:t>
      </w:r>
      <w:r w:rsidR="0056335F">
        <w:t>mparison of data sources</w:t>
      </w:r>
    </w:p>
    <w:tbl>
      <w:tblPr>
        <w:tblStyle w:val="GridTable4-Accent6"/>
        <w:tblW w:w="9224" w:type="dxa"/>
        <w:tblInd w:w="0" w:type="dxa"/>
        <w:tblLook w:val="04A0" w:firstRow="1" w:lastRow="0" w:firstColumn="1" w:lastColumn="0" w:noHBand="0" w:noVBand="1"/>
      </w:tblPr>
      <w:tblGrid>
        <w:gridCol w:w="1599"/>
        <w:gridCol w:w="1294"/>
        <w:gridCol w:w="3152"/>
        <w:gridCol w:w="3183"/>
      </w:tblGrid>
      <w:tr w:rsidR="0056335F" w14:paraId="6B878393" w14:textId="77777777" w:rsidTr="0056335F">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599" w:type="dxa"/>
            <w:shd w:val="clear" w:color="auto" w:fill="F4B083" w:themeFill="accent2" w:themeFillTint="99"/>
            <w:noWrap/>
            <w:hideMark/>
          </w:tcPr>
          <w:p w14:paraId="6E22CC98" w14:textId="77777777" w:rsidR="0056335F" w:rsidRPr="004D1F27" w:rsidRDefault="0056335F">
            <w:pPr>
              <w:spacing w:line="276" w:lineRule="auto"/>
              <w:jc w:val="center"/>
              <w:rPr>
                <w:color w:val="000000"/>
                <w:sz w:val="20"/>
                <w:lang w:val="en-GB"/>
                <w:rPrChange w:id="408" w:author="Eric Swanson" w:date="2021-07-07T09:15:00Z">
                  <w:rPr>
                    <w:rFonts w:cs="Arial"/>
                    <w:color w:val="000000"/>
                    <w:sz w:val="20"/>
                    <w:szCs w:val="20"/>
                  </w:rPr>
                </w:rPrChange>
              </w:rPr>
            </w:pPr>
            <w:r>
              <w:rPr>
                <w:rFonts w:cs="Arial"/>
                <w:color w:val="000000"/>
                <w:sz w:val="20"/>
                <w:szCs w:val="20"/>
              </w:rPr>
              <w:t>Data source</w:t>
            </w:r>
          </w:p>
        </w:tc>
        <w:tc>
          <w:tcPr>
            <w:tcW w:w="1290" w:type="dxa"/>
            <w:shd w:val="clear" w:color="auto" w:fill="F4B083" w:themeFill="accent2" w:themeFillTint="99"/>
            <w:noWrap/>
            <w:hideMark/>
          </w:tcPr>
          <w:p w14:paraId="480FE837" w14:textId="77777777" w:rsidR="0056335F" w:rsidRPr="004D1F27" w:rsidRDefault="0056335F">
            <w:pPr>
              <w:spacing w:line="276" w:lineRule="auto"/>
              <w:jc w:val="center"/>
              <w:cnfStyle w:val="100000000000" w:firstRow="1" w:lastRow="0" w:firstColumn="0" w:lastColumn="0" w:oddVBand="0" w:evenVBand="0" w:oddHBand="0" w:evenHBand="0" w:firstRowFirstColumn="0" w:firstRowLastColumn="0" w:lastRowFirstColumn="0" w:lastRowLastColumn="0"/>
              <w:rPr>
                <w:color w:val="000000"/>
                <w:sz w:val="20"/>
                <w:lang w:val="en-GB"/>
                <w:rPrChange w:id="409" w:author="Eric Swanson" w:date="2021-07-07T09:15:00Z">
                  <w:rPr>
                    <w:rFonts w:cs="Arial"/>
                    <w:color w:val="000000"/>
                    <w:sz w:val="20"/>
                    <w:szCs w:val="20"/>
                  </w:rPr>
                </w:rPrChange>
              </w:rPr>
            </w:pPr>
            <w:r>
              <w:rPr>
                <w:rFonts w:cs="Arial"/>
                <w:color w:val="000000"/>
                <w:sz w:val="20"/>
                <w:szCs w:val="20"/>
              </w:rPr>
              <w:t>No. of observations</w:t>
            </w:r>
          </w:p>
        </w:tc>
        <w:tc>
          <w:tcPr>
            <w:tcW w:w="3152" w:type="dxa"/>
            <w:shd w:val="clear" w:color="auto" w:fill="F4B083" w:themeFill="accent2" w:themeFillTint="99"/>
            <w:noWrap/>
            <w:hideMark/>
          </w:tcPr>
          <w:p w14:paraId="254C6FB5" w14:textId="77777777" w:rsidR="0056335F" w:rsidRPr="004D1F27" w:rsidRDefault="0056335F">
            <w:pPr>
              <w:spacing w:line="276" w:lineRule="auto"/>
              <w:jc w:val="center"/>
              <w:cnfStyle w:val="100000000000" w:firstRow="1" w:lastRow="0" w:firstColumn="0" w:lastColumn="0" w:oddVBand="0" w:evenVBand="0" w:oddHBand="0" w:evenHBand="0" w:firstRowFirstColumn="0" w:firstRowLastColumn="0" w:lastRowFirstColumn="0" w:lastRowLastColumn="0"/>
              <w:rPr>
                <w:color w:val="000000"/>
                <w:sz w:val="20"/>
                <w:lang w:val="en-GB"/>
                <w:rPrChange w:id="410" w:author="Eric Swanson" w:date="2021-07-07T09:15:00Z">
                  <w:rPr>
                    <w:rFonts w:cs="Arial"/>
                    <w:color w:val="000000"/>
                    <w:sz w:val="20"/>
                    <w:szCs w:val="20"/>
                  </w:rPr>
                </w:rPrChange>
              </w:rPr>
            </w:pPr>
            <w:proofErr w:type="spellStart"/>
            <w:r>
              <w:rPr>
                <w:rFonts w:cs="Arial"/>
                <w:color w:val="000000"/>
                <w:sz w:val="20"/>
                <w:szCs w:val="20"/>
              </w:rPr>
              <w:t>Advantages</w:t>
            </w:r>
            <w:proofErr w:type="spellEnd"/>
          </w:p>
        </w:tc>
        <w:tc>
          <w:tcPr>
            <w:tcW w:w="3183" w:type="dxa"/>
            <w:shd w:val="clear" w:color="auto" w:fill="F4B083" w:themeFill="accent2" w:themeFillTint="99"/>
            <w:noWrap/>
            <w:hideMark/>
          </w:tcPr>
          <w:p w14:paraId="0066318C" w14:textId="77777777" w:rsidR="0056335F" w:rsidRPr="004D1F27" w:rsidRDefault="0056335F">
            <w:pPr>
              <w:spacing w:line="276" w:lineRule="auto"/>
              <w:jc w:val="center"/>
              <w:cnfStyle w:val="100000000000" w:firstRow="1" w:lastRow="0" w:firstColumn="0" w:lastColumn="0" w:oddVBand="0" w:evenVBand="0" w:oddHBand="0" w:evenHBand="0" w:firstRowFirstColumn="0" w:firstRowLastColumn="0" w:lastRowFirstColumn="0" w:lastRowLastColumn="0"/>
              <w:rPr>
                <w:color w:val="000000"/>
                <w:sz w:val="20"/>
                <w:lang w:val="en-GB"/>
                <w:rPrChange w:id="411" w:author="Eric Swanson" w:date="2021-07-07T09:15:00Z">
                  <w:rPr>
                    <w:rFonts w:cs="Arial"/>
                    <w:color w:val="000000"/>
                    <w:sz w:val="20"/>
                    <w:szCs w:val="20"/>
                  </w:rPr>
                </w:rPrChange>
              </w:rPr>
            </w:pPr>
            <w:proofErr w:type="spellStart"/>
            <w:r>
              <w:rPr>
                <w:rFonts w:cs="Arial"/>
                <w:color w:val="000000"/>
                <w:sz w:val="20"/>
                <w:szCs w:val="20"/>
              </w:rPr>
              <w:t>Disadvantages</w:t>
            </w:r>
            <w:proofErr w:type="spellEnd"/>
          </w:p>
        </w:tc>
      </w:tr>
      <w:tr w:rsidR="0056335F" w14:paraId="5EAE6FC1" w14:textId="77777777" w:rsidTr="0056335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9224" w:type="dxa"/>
            <w:gridSpan w:val="4"/>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F2F2F2" w:themeFill="background1" w:themeFillShade="F2"/>
            <w:noWrap/>
            <w:hideMark/>
          </w:tcPr>
          <w:p w14:paraId="48CF95B0" w14:textId="77777777" w:rsidR="0056335F" w:rsidRPr="004D1F27" w:rsidRDefault="0056335F">
            <w:pPr>
              <w:spacing w:line="276" w:lineRule="auto"/>
              <w:jc w:val="center"/>
              <w:rPr>
                <w:b w:val="0"/>
                <w:color w:val="000000"/>
                <w:sz w:val="20"/>
                <w:lang w:val="en-GB"/>
                <w:rPrChange w:id="412" w:author="Eric Swanson" w:date="2021-07-07T09:15:00Z">
                  <w:rPr>
                    <w:rFonts w:cs="Arial"/>
                    <w:b w:val="0"/>
                    <w:bCs w:val="0"/>
                    <w:color w:val="000000"/>
                    <w:sz w:val="20"/>
                    <w:szCs w:val="20"/>
                  </w:rPr>
                </w:rPrChange>
              </w:rPr>
            </w:pPr>
            <w:proofErr w:type="spellStart"/>
            <w:r>
              <w:rPr>
                <w:sz w:val="20"/>
                <w:szCs w:val="20"/>
              </w:rPr>
              <w:t>Conventional</w:t>
            </w:r>
            <w:proofErr w:type="spellEnd"/>
            <w:r>
              <w:rPr>
                <w:sz w:val="20"/>
                <w:szCs w:val="20"/>
              </w:rPr>
              <w:t xml:space="preserve"> data source</w:t>
            </w:r>
          </w:p>
        </w:tc>
      </w:tr>
      <w:tr w:rsidR="0056335F" w14:paraId="6416FAEA" w14:textId="77777777" w:rsidTr="0056335F">
        <w:trPr>
          <w:trHeight w:val="238"/>
        </w:trPr>
        <w:tc>
          <w:tcPr>
            <w:cnfStyle w:val="001000000000" w:firstRow="0" w:lastRow="0" w:firstColumn="1" w:lastColumn="0" w:oddVBand="0" w:evenVBand="0" w:oddHBand="0" w:evenHBand="0" w:firstRowFirstColumn="0" w:firstRowLastColumn="0" w:lastRowFirstColumn="0" w:lastRowLastColumn="0"/>
            <w:tcW w:w="15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650231C0" w14:textId="77777777" w:rsidR="0056335F" w:rsidRPr="004D1F27" w:rsidRDefault="0056335F">
            <w:pPr>
              <w:spacing w:line="276" w:lineRule="auto"/>
              <w:rPr>
                <w:color w:val="000000"/>
                <w:sz w:val="20"/>
                <w:lang w:val="en-GB"/>
                <w:rPrChange w:id="413" w:author="Eric Swanson" w:date="2021-07-07T09:15:00Z">
                  <w:rPr>
                    <w:rFonts w:cs="Arial"/>
                    <w:color w:val="000000"/>
                    <w:sz w:val="20"/>
                    <w:szCs w:val="20"/>
                  </w:rPr>
                </w:rPrChange>
              </w:rPr>
            </w:pPr>
            <w:r>
              <w:rPr>
                <w:rFonts w:cs="Arial"/>
                <w:color w:val="000000"/>
                <w:sz w:val="20"/>
                <w:szCs w:val="20"/>
              </w:rPr>
              <w:t>CRS</w:t>
            </w:r>
          </w:p>
        </w:tc>
        <w:tc>
          <w:tcPr>
            <w:tcW w:w="129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203B8F82" w14:textId="77777777" w:rsidR="0056335F" w:rsidRPr="004D1F27" w:rsidRDefault="0056335F">
            <w:pPr>
              <w:spacing w:line="276" w:lineRule="auto"/>
              <w:cnfStyle w:val="000000000000" w:firstRow="0" w:lastRow="0" w:firstColumn="0" w:lastColumn="0" w:oddVBand="0" w:evenVBand="0" w:oddHBand="0" w:evenHBand="0" w:firstRowFirstColumn="0" w:firstRowLastColumn="0" w:lastRowFirstColumn="0" w:lastRowLastColumn="0"/>
              <w:rPr>
                <w:color w:val="000000"/>
                <w:sz w:val="20"/>
                <w:lang w:val="en-GB"/>
                <w:rPrChange w:id="414" w:author="Eric Swanson" w:date="2021-07-07T09:15:00Z">
                  <w:rPr>
                    <w:rFonts w:cs="Arial"/>
                    <w:color w:val="000000"/>
                    <w:sz w:val="20"/>
                    <w:szCs w:val="20"/>
                  </w:rPr>
                </w:rPrChange>
              </w:rPr>
            </w:pPr>
            <w:r>
              <w:rPr>
                <w:rFonts w:cs="Arial"/>
                <w:color w:val="000000"/>
                <w:sz w:val="20"/>
                <w:szCs w:val="20"/>
              </w:rPr>
              <w:t xml:space="preserve">More </w:t>
            </w:r>
            <w:proofErr w:type="spellStart"/>
            <w:r>
              <w:rPr>
                <w:rFonts w:cs="Arial"/>
                <w:color w:val="000000"/>
                <w:sz w:val="20"/>
                <w:szCs w:val="20"/>
              </w:rPr>
              <w:t>than</w:t>
            </w:r>
            <w:proofErr w:type="spellEnd"/>
            <w:r>
              <w:rPr>
                <w:rFonts w:cs="Arial"/>
                <w:color w:val="000000"/>
                <w:sz w:val="20"/>
                <w:szCs w:val="20"/>
              </w:rPr>
              <w:t xml:space="preserve"> 2.5 million</w:t>
            </w:r>
          </w:p>
        </w:tc>
        <w:tc>
          <w:tcPr>
            <w:tcW w:w="315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27FD3243" w14:textId="7085FF8B" w:rsidR="0056335F" w:rsidRPr="0056335F" w:rsidRDefault="0056335F" w:rsidP="00D819E7">
            <w:pPr>
              <w:pStyle w:val="ListParagraph"/>
              <w:numPr>
                <w:ilvl w:val="0"/>
                <w:numId w:val="5"/>
              </w:numPr>
              <w:spacing w:line="276" w:lineRule="auto"/>
              <w:ind w:left="262" w:hanging="283"/>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GB"/>
              </w:rPr>
            </w:pPr>
            <w:r w:rsidRPr="0056335F">
              <w:rPr>
                <w:rFonts w:cs="Arial"/>
                <w:color w:val="000000"/>
                <w:sz w:val="20"/>
                <w:szCs w:val="20"/>
                <w:lang w:val="en-GB"/>
              </w:rPr>
              <w:t xml:space="preserve">Full </w:t>
            </w:r>
            <w:r w:rsidRPr="00755F86">
              <w:rPr>
                <w:color w:val="000000"/>
                <w:sz w:val="20"/>
                <w:lang w:val="en-GB"/>
                <w:rPrChange w:id="415" w:author="Yu TIAN" w:date="2021-07-07T09:15:00Z">
                  <w:rPr>
                    <w:rFonts w:cs="Arial"/>
                    <w:color w:val="000000"/>
                    <w:sz w:val="20"/>
                    <w:szCs w:val="20"/>
                    <w:lang w:val="en-GB"/>
                  </w:rPr>
                </w:rPrChange>
              </w:rPr>
              <w:t>coverage of</w:t>
            </w:r>
            <w:ins w:id="416" w:author="Yu TIAN" w:date="2021-07-07T08:30:00Z">
              <w:r w:rsidR="00E36ED1">
                <w:rPr>
                  <w:color w:val="000000"/>
                  <w:sz w:val="20"/>
                  <w:lang w:val="en-GB"/>
                  <w:rPrChange w:id="417" w:author="Yu TIAN" w:date="2021-07-07T09:15:00Z">
                    <w:rPr>
                      <w:color w:val="000000"/>
                      <w:sz w:val="20"/>
                      <w:lang w:val="en-GB"/>
                    </w:rPr>
                  </w:rPrChange>
                </w:rPr>
                <w:t xml:space="preserve"> </w:t>
              </w:r>
              <w:r w:rsidR="00E36ED1">
                <w:rPr>
                  <w:rFonts w:cs="Arial"/>
                  <w:color w:val="000000"/>
                  <w:sz w:val="20"/>
                  <w:szCs w:val="20"/>
                  <w:lang w:val="en-GB"/>
                </w:rPr>
                <w:t>DAC</w:t>
              </w:r>
            </w:ins>
            <w:ins w:id="418" w:author="Yu TIAN" w:date="2021-07-07T09:15:00Z">
              <w:r w:rsidRPr="0056335F">
                <w:rPr>
                  <w:rFonts w:cs="Arial"/>
                  <w:color w:val="000000"/>
                  <w:sz w:val="20"/>
                  <w:szCs w:val="20"/>
                  <w:lang w:val="en-GB"/>
                </w:rPr>
                <w:t xml:space="preserve"> </w:t>
              </w:r>
            </w:ins>
            <w:r w:rsidRPr="00755F86">
              <w:rPr>
                <w:color w:val="000000"/>
                <w:sz w:val="20"/>
                <w:lang w:val="en-GB"/>
                <w:rPrChange w:id="419" w:author="Yu TIAN" w:date="2021-07-07T09:15:00Z">
                  <w:rPr>
                    <w:rFonts w:cs="Arial"/>
                    <w:color w:val="000000"/>
                    <w:sz w:val="20"/>
                    <w:szCs w:val="20"/>
                    <w:lang w:val="en-GB"/>
                  </w:rPr>
                </w:rPrChange>
              </w:rPr>
              <w:t>donors’ portfolios</w:t>
            </w:r>
            <w:del w:id="420" w:author="Yu TIAN" w:date="2021-07-07T08:30:00Z">
              <w:r w:rsidRPr="00755F86" w:rsidDel="00E36ED1">
                <w:rPr>
                  <w:color w:val="000000"/>
                  <w:sz w:val="20"/>
                  <w:lang w:val="en-GB"/>
                  <w:rPrChange w:id="421" w:author="Yu TIAN" w:date="2021-07-07T09:15:00Z">
                    <w:rPr>
                      <w:rFonts w:cs="Arial"/>
                      <w:color w:val="000000"/>
                      <w:sz w:val="20"/>
                      <w:szCs w:val="20"/>
                      <w:lang w:val="en-GB"/>
                    </w:rPr>
                  </w:rPrChange>
                </w:rPr>
                <w:delText xml:space="preserve"> </w:delText>
              </w:r>
              <w:commentRangeStart w:id="422"/>
              <w:r w:rsidRPr="00755F86" w:rsidDel="00E36ED1">
                <w:rPr>
                  <w:color w:val="000000"/>
                  <w:sz w:val="20"/>
                  <w:lang w:val="en-GB"/>
                  <w:rPrChange w:id="423" w:author="Yu TIAN" w:date="2021-07-07T09:15:00Z">
                    <w:rPr>
                      <w:rFonts w:cs="Arial"/>
                      <w:color w:val="000000"/>
                      <w:sz w:val="20"/>
                      <w:szCs w:val="20"/>
                      <w:lang w:val="en-GB"/>
                    </w:rPr>
                  </w:rPrChange>
                </w:rPr>
                <w:delText>(as long as projects are counted as ODA)</w:delText>
              </w:r>
            </w:del>
            <w:commentRangeEnd w:id="422"/>
            <w:r w:rsidR="00F04D1B">
              <w:rPr>
                <w:rStyle w:val="CommentReference"/>
                <w:lang w:val="en-GB"/>
              </w:rPr>
              <w:commentReference w:id="422"/>
            </w:r>
          </w:p>
          <w:p w14:paraId="377E0B7B" w14:textId="77777777" w:rsidR="0056335F" w:rsidRPr="0056335F" w:rsidRDefault="0056335F" w:rsidP="00D819E7">
            <w:pPr>
              <w:pStyle w:val="ListParagraph"/>
              <w:numPr>
                <w:ilvl w:val="0"/>
                <w:numId w:val="5"/>
              </w:numPr>
              <w:spacing w:line="276" w:lineRule="auto"/>
              <w:ind w:left="262" w:hanging="283"/>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GB"/>
              </w:rPr>
            </w:pPr>
            <w:r w:rsidRPr="00755F86">
              <w:rPr>
                <w:color w:val="000000"/>
                <w:sz w:val="20"/>
                <w:lang w:val="en-GB"/>
                <w:rPrChange w:id="424" w:author="Yu TIAN" w:date="2021-07-07T09:15:00Z">
                  <w:rPr>
                    <w:rFonts w:cs="Arial"/>
                    <w:color w:val="000000"/>
                    <w:sz w:val="20"/>
                    <w:szCs w:val="20"/>
                    <w:lang w:val="en-GB"/>
                  </w:rPr>
                </w:rPrChange>
              </w:rPr>
              <w:t>Data quality assured by the WP-STAT</w:t>
            </w:r>
            <w:r>
              <w:rPr>
                <w:rStyle w:val="FootnoteReference"/>
                <w:rFonts w:eastAsiaTheme="majorEastAsia" w:cs="Arial"/>
                <w:color w:val="000000"/>
                <w:sz w:val="20"/>
                <w:szCs w:val="20"/>
              </w:rPr>
              <w:footnoteReference w:id="14"/>
            </w:r>
            <w:r w:rsidRPr="0056335F">
              <w:rPr>
                <w:rFonts w:cs="Arial"/>
                <w:color w:val="000000"/>
                <w:sz w:val="20"/>
                <w:szCs w:val="20"/>
                <w:lang w:val="en-GB"/>
              </w:rPr>
              <w:t xml:space="preserve"> standards </w:t>
            </w:r>
          </w:p>
        </w:tc>
        <w:tc>
          <w:tcPr>
            <w:tcW w:w="318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798B5109" w14:textId="77777777" w:rsidR="0056335F" w:rsidRPr="004D1F27" w:rsidRDefault="0056335F" w:rsidP="00D819E7">
            <w:pPr>
              <w:pStyle w:val="ListParagraph"/>
              <w:numPr>
                <w:ilvl w:val="0"/>
                <w:numId w:val="5"/>
              </w:numPr>
              <w:spacing w:line="276" w:lineRule="auto"/>
              <w:ind w:left="262" w:hanging="283"/>
              <w:cnfStyle w:val="000000000000" w:firstRow="0" w:lastRow="0" w:firstColumn="0" w:lastColumn="0" w:oddVBand="0" w:evenVBand="0" w:oddHBand="0" w:evenHBand="0" w:firstRowFirstColumn="0" w:firstRowLastColumn="0" w:lastRowFirstColumn="0" w:lastRowLastColumn="0"/>
              <w:rPr>
                <w:sz w:val="20"/>
                <w:lang w:val="en-GB"/>
                <w:rPrChange w:id="425" w:author="Eric Swanson" w:date="2021-07-07T09:15:00Z">
                  <w:rPr>
                    <w:sz w:val="20"/>
                    <w:szCs w:val="20"/>
                  </w:rPr>
                </w:rPrChange>
              </w:rPr>
            </w:pPr>
            <w:r>
              <w:rPr>
                <w:sz w:val="20"/>
                <w:szCs w:val="20"/>
              </w:rPr>
              <w:t xml:space="preserve">12-month </w:t>
            </w:r>
            <w:proofErr w:type="spellStart"/>
            <w:r>
              <w:rPr>
                <w:sz w:val="20"/>
                <w:szCs w:val="20"/>
              </w:rPr>
              <w:t>lag</w:t>
            </w:r>
            <w:proofErr w:type="spellEnd"/>
          </w:p>
          <w:p w14:paraId="0E03CDBA" w14:textId="1AD9399A" w:rsidR="00E36ED1" w:rsidRDefault="0056335F" w:rsidP="00E36ED1">
            <w:pPr>
              <w:pStyle w:val="ListParagraph"/>
              <w:numPr>
                <w:ilvl w:val="0"/>
                <w:numId w:val="5"/>
              </w:numPr>
              <w:spacing w:line="276" w:lineRule="auto"/>
              <w:ind w:left="262" w:hanging="283"/>
              <w:cnfStyle w:val="000000000000" w:firstRow="0" w:lastRow="0" w:firstColumn="0" w:lastColumn="0" w:oddVBand="0" w:evenVBand="0" w:oddHBand="0" w:evenHBand="0" w:firstRowFirstColumn="0" w:firstRowLastColumn="0" w:lastRowFirstColumn="0" w:lastRowLastColumn="0"/>
              <w:rPr>
                <w:ins w:id="426" w:author="Yu TIAN" w:date="2021-07-07T08:32:00Z"/>
                <w:sz w:val="20"/>
                <w:szCs w:val="20"/>
                <w:lang w:val="en-GB"/>
              </w:rPr>
              <w:pPrChange w:id="427" w:author="Yu TIAN" w:date="2021-07-07T08:32:00Z">
                <w:pPr>
                  <w:pStyle w:val="ListParagraph"/>
                  <w:numPr>
                    <w:numId w:val="5"/>
                  </w:numPr>
                  <w:spacing w:line="276" w:lineRule="auto"/>
                  <w:ind w:left="262" w:hanging="283"/>
                  <w:cnfStyle w:val="000000000000" w:firstRow="0" w:lastRow="0" w:firstColumn="0" w:lastColumn="0" w:oddVBand="0" w:evenVBand="0" w:oddHBand="0" w:evenHBand="0" w:firstRowFirstColumn="0" w:firstRowLastColumn="0" w:lastRowFirstColumn="0" w:lastRowLastColumn="0"/>
                </w:pPr>
              </w:pPrChange>
            </w:pPr>
            <w:del w:id="428" w:author="Yu TIAN" w:date="2021-07-07T08:31:00Z">
              <w:r w:rsidRPr="0056335F" w:rsidDel="00E36ED1">
                <w:rPr>
                  <w:sz w:val="20"/>
                  <w:szCs w:val="20"/>
                  <w:lang w:val="en-GB"/>
                </w:rPr>
                <w:delText>Relative</w:delText>
              </w:r>
              <w:r w:rsidR="00A64453" w:rsidRPr="00755F86" w:rsidDel="00E36ED1">
                <w:rPr>
                  <w:sz w:val="20"/>
                  <w:lang w:val="en-GB"/>
                  <w:rPrChange w:id="429" w:author="Yu TIAN" w:date="2021-07-07T09:15:00Z">
                    <w:rPr>
                      <w:sz w:val="20"/>
                      <w:szCs w:val="20"/>
                      <w:lang w:val="en-GB"/>
                    </w:rPr>
                  </w:rPrChange>
                </w:rPr>
                <w:delText>ly</w:delText>
              </w:r>
              <w:r w:rsidRPr="00755F86" w:rsidDel="00E36ED1">
                <w:rPr>
                  <w:sz w:val="20"/>
                  <w:lang w:val="en-GB"/>
                  <w:rPrChange w:id="430" w:author="Yu TIAN" w:date="2021-07-07T09:15:00Z">
                    <w:rPr>
                      <w:sz w:val="20"/>
                      <w:szCs w:val="20"/>
                      <w:lang w:val="en-GB"/>
                    </w:rPr>
                  </w:rPrChange>
                </w:rPr>
                <w:delText xml:space="preserve"> low </w:delText>
              </w:r>
            </w:del>
            <w:ins w:id="431" w:author="Yu TIAN" w:date="2021-07-07T08:31:00Z">
              <w:r w:rsidR="00E36ED1">
                <w:rPr>
                  <w:sz w:val="20"/>
                  <w:szCs w:val="20"/>
                  <w:lang w:val="en-GB"/>
                </w:rPr>
                <w:t xml:space="preserve">Relatively </w:t>
              </w:r>
            </w:ins>
            <w:ins w:id="432" w:author="Yu TIAN" w:date="2021-07-07T08:33:00Z">
              <w:r w:rsidR="00E36ED1">
                <w:rPr>
                  <w:sz w:val="20"/>
                  <w:szCs w:val="20"/>
                  <w:lang w:val="en-GB"/>
                </w:rPr>
                <w:t>m</w:t>
              </w:r>
            </w:ins>
            <w:ins w:id="433" w:author="Yu TIAN" w:date="2021-07-07T08:31:00Z">
              <w:r w:rsidR="00E36ED1">
                <w:rPr>
                  <w:sz w:val="20"/>
                  <w:szCs w:val="20"/>
                  <w:lang w:val="en-GB"/>
                </w:rPr>
                <w:t xml:space="preserve">oderate </w:t>
              </w:r>
            </w:ins>
            <w:r w:rsidRPr="00755F86">
              <w:rPr>
                <w:sz w:val="20"/>
                <w:lang w:val="en-GB"/>
                <w:rPrChange w:id="434" w:author="Yu TIAN" w:date="2021-07-07T09:15:00Z">
                  <w:rPr>
                    <w:sz w:val="20"/>
                    <w:szCs w:val="20"/>
                    <w:lang w:val="en-GB"/>
                  </w:rPr>
                </w:rPrChange>
              </w:rPr>
              <w:t xml:space="preserve">coverage in </w:t>
            </w:r>
            <w:commentRangeStart w:id="435"/>
            <w:r w:rsidRPr="00755F86">
              <w:rPr>
                <w:sz w:val="20"/>
                <w:lang w:val="en-GB"/>
                <w:rPrChange w:id="436" w:author="Yu TIAN" w:date="2021-07-07T09:15:00Z">
                  <w:rPr>
                    <w:sz w:val="20"/>
                    <w:szCs w:val="20"/>
                    <w:lang w:val="en-GB"/>
                  </w:rPr>
                </w:rPrChange>
              </w:rPr>
              <w:t xml:space="preserve">multilateral organisations </w:t>
            </w:r>
            <w:commentRangeEnd w:id="435"/>
            <w:ins w:id="437" w:author="Yu TIAN" w:date="2021-07-07T09:15:00Z">
              <w:r w:rsidR="00F04D1B">
                <w:rPr>
                  <w:rStyle w:val="CommentReference"/>
                  <w:lang w:val="en-GB"/>
                </w:rPr>
                <w:commentReference w:id="435"/>
              </w:r>
            </w:ins>
          </w:p>
          <w:p w14:paraId="70B0C0ED" w14:textId="42406B08" w:rsidR="0056335F" w:rsidRPr="0056335F" w:rsidDel="00E36ED1" w:rsidRDefault="0056335F" w:rsidP="00E36ED1">
            <w:pPr>
              <w:pStyle w:val="ListParagraph"/>
              <w:numPr>
                <w:ilvl w:val="0"/>
                <w:numId w:val="5"/>
              </w:numPr>
              <w:spacing w:line="276" w:lineRule="auto"/>
              <w:ind w:left="262" w:hanging="283"/>
              <w:cnfStyle w:val="000000000000" w:firstRow="0" w:lastRow="0" w:firstColumn="0" w:lastColumn="0" w:oddVBand="0" w:evenVBand="0" w:oddHBand="0" w:evenHBand="0" w:firstRowFirstColumn="0" w:firstRowLastColumn="0" w:lastRowFirstColumn="0" w:lastRowLastColumn="0"/>
              <w:rPr>
                <w:del w:id="438" w:author="Yu TIAN" w:date="2021-07-07T08:32:00Z"/>
                <w:sz w:val="20"/>
                <w:szCs w:val="20"/>
                <w:lang w:val="en-GB"/>
              </w:rPr>
              <w:pPrChange w:id="439" w:author="Yu TIAN" w:date="2021-07-07T09:15:00Z">
                <w:pPr>
                  <w:pStyle w:val="ListParagraph"/>
                  <w:numPr>
                    <w:numId w:val="5"/>
                  </w:numPr>
                  <w:spacing w:line="276" w:lineRule="auto"/>
                  <w:ind w:hanging="360"/>
                  <w:cnfStyle w:val="000000000000" w:firstRow="0" w:lastRow="0" w:firstColumn="0" w:lastColumn="0" w:oddVBand="0" w:evenVBand="0" w:oddHBand="0" w:evenHBand="0" w:firstRowFirstColumn="0" w:firstRowLastColumn="0" w:lastRowFirstColumn="0" w:lastRowLastColumn="0"/>
                </w:pPr>
              </w:pPrChange>
            </w:pPr>
            <w:del w:id="440" w:author="Yu TIAN" w:date="2021-07-07T08:32:00Z">
              <w:r w:rsidRPr="00755F86" w:rsidDel="00E36ED1">
                <w:rPr>
                  <w:sz w:val="20"/>
                  <w:lang w:val="en-GB"/>
                  <w:rPrChange w:id="441" w:author="Yu TIAN" w:date="2021-07-07T09:15:00Z">
                    <w:rPr>
                      <w:sz w:val="20"/>
                      <w:szCs w:val="20"/>
                      <w:lang w:val="en-GB"/>
                    </w:rPr>
                  </w:rPrChange>
                </w:rPr>
                <w:delText>and NGOs</w:delText>
              </w:r>
            </w:del>
          </w:p>
          <w:p w14:paraId="47E62B46" w14:textId="78C3D3D6" w:rsidR="0056335F" w:rsidRPr="00E36ED1" w:rsidRDefault="0056335F" w:rsidP="00E36ED1">
            <w:pPr>
              <w:spacing w:line="276" w:lineRule="auto"/>
              <w:cnfStyle w:val="000000000000" w:firstRow="0" w:lastRow="0" w:firstColumn="0" w:lastColumn="0" w:oddVBand="0" w:evenVBand="0" w:oddHBand="0" w:evenHBand="0" w:firstRowFirstColumn="0" w:firstRowLastColumn="0" w:lastRowFirstColumn="0" w:lastRowLastColumn="0"/>
              <w:rPr>
                <w:sz w:val="20"/>
                <w:lang w:val="en-GB"/>
                <w:rPrChange w:id="442" w:author="Yu TIAN" w:date="2021-07-07T09:15:00Z">
                  <w:rPr>
                    <w:sz w:val="20"/>
                    <w:lang w:val="en-GB"/>
                  </w:rPr>
                </w:rPrChange>
              </w:rPr>
              <w:pPrChange w:id="443" w:author="Yu TIAN" w:date="2021-07-07T09:15:00Z">
                <w:pPr>
                  <w:pStyle w:val="ListParagraph"/>
                  <w:numPr>
                    <w:numId w:val="5"/>
                  </w:numPr>
                  <w:spacing w:line="276" w:lineRule="auto"/>
                  <w:ind w:left="262" w:hanging="283"/>
                  <w:cnfStyle w:val="000000000000" w:firstRow="0" w:lastRow="0" w:firstColumn="0" w:lastColumn="0" w:oddVBand="0" w:evenVBand="0" w:oddHBand="0" w:evenHBand="0" w:firstRowFirstColumn="0" w:firstRowLastColumn="0" w:lastRowFirstColumn="0" w:lastRowLastColumn="0"/>
                </w:pPr>
              </w:pPrChange>
            </w:pPr>
            <w:commentRangeStart w:id="444"/>
            <w:del w:id="445" w:author="Yu TIAN" w:date="2021-07-07T08:34:00Z">
              <w:r w:rsidRPr="00E36ED1" w:rsidDel="00E36ED1">
                <w:rPr>
                  <w:sz w:val="20"/>
                  <w:szCs w:val="20"/>
                  <w:lang w:val="en-GB"/>
                  <w:rPrChange w:id="446" w:author="Yu TIAN" w:date="2021-07-07T08:34:00Z">
                    <w:rPr>
                      <w:lang w:val="en-GB"/>
                    </w:rPr>
                  </w:rPrChange>
                </w:rPr>
                <w:delText>Need</w:delText>
              </w:r>
              <w:r w:rsidR="00A64453" w:rsidRPr="00E36ED1" w:rsidDel="00E36ED1">
                <w:rPr>
                  <w:sz w:val="20"/>
                  <w:szCs w:val="20"/>
                  <w:lang w:val="en-GB"/>
                  <w:rPrChange w:id="447" w:author="Yu TIAN" w:date="2021-07-07T08:34:00Z">
                    <w:rPr>
                      <w:lang w:val="en-GB"/>
                    </w:rPr>
                  </w:rPrChange>
                </w:rPr>
                <w:delText>s</w:delText>
              </w:r>
              <w:r w:rsidRPr="00E36ED1" w:rsidDel="00E36ED1">
                <w:rPr>
                  <w:sz w:val="20"/>
                  <w:szCs w:val="20"/>
                  <w:lang w:val="en-GB"/>
                  <w:rPrChange w:id="448" w:author="Yu TIAN" w:date="2021-07-07T08:34:00Z">
                    <w:rPr>
                      <w:lang w:val="en-GB"/>
                    </w:rPr>
                  </w:rPrChange>
                </w:rPr>
                <w:delText xml:space="preserve"> further analysis to identify statistics-related projects</w:delText>
              </w:r>
            </w:del>
            <w:del w:id="449" w:author="Yu TIAN" w:date="2021-07-07T08:33:00Z">
              <w:r w:rsidRPr="00E36ED1" w:rsidDel="00E36ED1">
                <w:rPr>
                  <w:sz w:val="20"/>
                  <w:szCs w:val="20"/>
                  <w:lang w:val="en-GB"/>
                  <w:rPrChange w:id="450" w:author="Yu TIAN" w:date="2021-07-07T08:34:00Z">
                    <w:rPr>
                      <w:lang w:val="en-GB"/>
                    </w:rPr>
                  </w:rPrChange>
                </w:rPr>
                <w:delText xml:space="preserve"> </w:delText>
              </w:r>
            </w:del>
            <w:commentRangeEnd w:id="444"/>
            <w:r w:rsidR="00A55370">
              <w:rPr>
                <w:rStyle w:val="CommentReference"/>
                <w:lang w:val="en-GB"/>
              </w:rPr>
              <w:commentReference w:id="444"/>
            </w:r>
          </w:p>
        </w:tc>
      </w:tr>
      <w:tr w:rsidR="0056335F" w14:paraId="2B357F46" w14:textId="77777777" w:rsidTr="0056335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9224" w:type="dxa"/>
            <w:gridSpan w:val="4"/>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F2F2F2" w:themeFill="background1" w:themeFillShade="F2"/>
            <w:noWrap/>
            <w:hideMark/>
          </w:tcPr>
          <w:p w14:paraId="60A4BEB8" w14:textId="77777777" w:rsidR="0056335F" w:rsidRPr="004D1F27" w:rsidRDefault="0056335F">
            <w:pPr>
              <w:spacing w:line="276" w:lineRule="auto"/>
              <w:ind w:left="262" w:hanging="283"/>
              <w:jc w:val="center"/>
              <w:rPr>
                <w:sz w:val="20"/>
                <w:lang w:val="en-GB"/>
                <w:rPrChange w:id="451" w:author="Eric Swanson" w:date="2021-07-07T09:15:00Z">
                  <w:rPr>
                    <w:sz w:val="20"/>
                    <w:szCs w:val="20"/>
                  </w:rPr>
                </w:rPrChange>
              </w:rPr>
            </w:pPr>
            <w:r>
              <w:rPr>
                <w:sz w:val="20"/>
                <w:szCs w:val="20"/>
              </w:rPr>
              <w:t>Alternative data sources</w:t>
            </w:r>
          </w:p>
        </w:tc>
      </w:tr>
      <w:tr w:rsidR="0056335F" w14:paraId="048011D9" w14:textId="77777777" w:rsidTr="0056335F">
        <w:trPr>
          <w:trHeight w:val="238"/>
        </w:trPr>
        <w:tc>
          <w:tcPr>
            <w:cnfStyle w:val="001000000000" w:firstRow="0" w:lastRow="0" w:firstColumn="1" w:lastColumn="0" w:oddVBand="0" w:evenVBand="0" w:oddHBand="0" w:evenHBand="0" w:firstRowFirstColumn="0" w:firstRowLastColumn="0" w:lastRowFirstColumn="0" w:lastRowLastColumn="0"/>
            <w:tcW w:w="15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3E605F85" w14:textId="77777777" w:rsidR="0056335F" w:rsidRPr="004D1F27" w:rsidRDefault="0056335F">
            <w:pPr>
              <w:spacing w:line="276" w:lineRule="auto"/>
              <w:rPr>
                <w:color w:val="000000"/>
                <w:sz w:val="20"/>
                <w:lang w:val="en-GB"/>
                <w:rPrChange w:id="452" w:author="Eric Swanson" w:date="2021-07-07T09:15:00Z">
                  <w:rPr>
                    <w:rFonts w:cs="Arial"/>
                    <w:color w:val="000000"/>
                    <w:sz w:val="20"/>
                    <w:szCs w:val="20"/>
                  </w:rPr>
                </w:rPrChange>
              </w:rPr>
            </w:pPr>
            <w:r>
              <w:rPr>
                <w:rFonts w:cs="Arial"/>
                <w:color w:val="000000"/>
                <w:sz w:val="20"/>
                <w:szCs w:val="20"/>
              </w:rPr>
              <w:t xml:space="preserve">PRESS </w:t>
            </w:r>
            <w:proofErr w:type="spellStart"/>
            <w:r>
              <w:rPr>
                <w:rFonts w:cs="Arial"/>
                <w:color w:val="000000"/>
                <w:sz w:val="20"/>
                <w:szCs w:val="20"/>
              </w:rPr>
              <w:t>survey</w:t>
            </w:r>
            <w:proofErr w:type="spellEnd"/>
          </w:p>
        </w:tc>
        <w:tc>
          <w:tcPr>
            <w:tcW w:w="129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123D48E9" w14:textId="77777777" w:rsidR="0056335F" w:rsidRPr="004D1F27" w:rsidRDefault="0056335F">
            <w:pPr>
              <w:spacing w:line="276" w:lineRule="auto"/>
              <w:cnfStyle w:val="000000000000" w:firstRow="0" w:lastRow="0" w:firstColumn="0" w:lastColumn="0" w:oddVBand="0" w:evenVBand="0" w:oddHBand="0" w:evenHBand="0" w:firstRowFirstColumn="0" w:firstRowLastColumn="0" w:lastRowFirstColumn="0" w:lastRowLastColumn="0"/>
              <w:rPr>
                <w:color w:val="000000"/>
                <w:sz w:val="20"/>
                <w:lang w:val="en-GB"/>
                <w:rPrChange w:id="453" w:author="Eric Swanson" w:date="2021-07-07T09:15:00Z">
                  <w:rPr>
                    <w:rFonts w:cs="Arial"/>
                    <w:color w:val="000000"/>
                    <w:sz w:val="20"/>
                    <w:szCs w:val="20"/>
                  </w:rPr>
                </w:rPrChange>
              </w:rPr>
            </w:pPr>
            <w:r>
              <w:rPr>
                <w:rFonts w:cs="Arial"/>
                <w:color w:val="000000"/>
                <w:sz w:val="20"/>
                <w:szCs w:val="20"/>
              </w:rPr>
              <w:t>4000 to 5000</w:t>
            </w:r>
          </w:p>
        </w:tc>
        <w:tc>
          <w:tcPr>
            <w:tcW w:w="315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5422D315" w14:textId="77777777" w:rsidR="0056335F" w:rsidRPr="0056335F" w:rsidRDefault="0056335F" w:rsidP="00D819E7">
            <w:pPr>
              <w:pStyle w:val="ListParagraph"/>
              <w:numPr>
                <w:ilvl w:val="0"/>
                <w:numId w:val="6"/>
              </w:numPr>
              <w:spacing w:line="276" w:lineRule="auto"/>
              <w:ind w:left="262" w:hanging="283"/>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GB"/>
              </w:rPr>
            </w:pPr>
            <w:r w:rsidRPr="0056335F">
              <w:rPr>
                <w:rFonts w:cs="Arial"/>
                <w:color w:val="000000"/>
                <w:sz w:val="20"/>
                <w:szCs w:val="20"/>
                <w:lang w:val="en-GB"/>
              </w:rPr>
              <w:t>Only statistics- or data-related projects are included</w:t>
            </w:r>
          </w:p>
          <w:p w14:paraId="5708AE8F" w14:textId="77777777" w:rsidR="0056335F" w:rsidRPr="0056335F" w:rsidRDefault="0056335F" w:rsidP="00D819E7">
            <w:pPr>
              <w:pStyle w:val="ListParagraph"/>
              <w:numPr>
                <w:ilvl w:val="0"/>
                <w:numId w:val="6"/>
              </w:numPr>
              <w:spacing w:line="276" w:lineRule="auto"/>
              <w:ind w:left="262" w:hanging="283"/>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GB"/>
              </w:rPr>
            </w:pPr>
            <w:r w:rsidRPr="00755F86">
              <w:rPr>
                <w:color w:val="000000"/>
                <w:sz w:val="20"/>
                <w:lang w:val="en-GB"/>
                <w:rPrChange w:id="454" w:author="Yu TIAN" w:date="2021-07-07T09:15:00Z">
                  <w:rPr>
                    <w:rFonts w:cs="Arial"/>
                    <w:color w:val="000000"/>
                    <w:sz w:val="20"/>
                    <w:szCs w:val="20"/>
                    <w:lang w:val="en-GB"/>
                  </w:rPr>
                </w:rPrChange>
              </w:rPr>
              <w:t>Allow</w:t>
            </w:r>
            <w:r w:rsidR="00A64453" w:rsidRPr="00755F86">
              <w:rPr>
                <w:color w:val="000000"/>
                <w:sz w:val="20"/>
                <w:lang w:val="en-GB"/>
                <w:rPrChange w:id="455" w:author="Yu TIAN" w:date="2021-07-07T09:15:00Z">
                  <w:rPr>
                    <w:rFonts w:cs="Arial"/>
                    <w:color w:val="000000"/>
                    <w:sz w:val="20"/>
                    <w:szCs w:val="20"/>
                    <w:lang w:val="en-GB"/>
                  </w:rPr>
                </w:rPrChange>
              </w:rPr>
              <w:t>s</w:t>
            </w:r>
            <w:r w:rsidRPr="00755F86">
              <w:rPr>
                <w:color w:val="000000"/>
                <w:sz w:val="20"/>
                <w:lang w:val="en-GB"/>
                <w:rPrChange w:id="456" w:author="Yu TIAN" w:date="2021-07-07T09:15:00Z">
                  <w:rPr>
                    <w:rFonts w:cs="Arial"/>
                    <w:color w:val="000000"/>
                    <w:sz w:val="20"/>
                    <w:szCs w:val="20"/>
                    <w:lang w:val="en-GB"/>
                  </w:rPr>
                </w:rPrChange>
              </w:rPr>
              <w:t xml:space="preserve"> reporters to enter future planned projects</w:t>
            </w:r>
          </w:p>
        </w:tc>
        <w:tc>
          <w:tcPr>
            <w:tcW w:w="318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031D8D4D" w14:textId="77777777" w:rsidR="0056335F" w:rsidRPr="0056335F" w:rsidRDefault="0056335F" w:rsidP="00D819E7">
            <w:pPr>
              <w:pStyle w:val="ListParagraph"/>
              <w:numPr>
                <w:ilvl w:val="0"/>
                <w:numId w:val="6"/>
              </w:numPr>
              <w:spacing w:line="276" w:lineRule="auto"/>
              <w:ind w:left="262" w:hanging="283"/>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GB"/>
              </w:rPr>
            </w:pPr>
            <w:r w:rsidRPr="00755F86">
              <w:rPr>
                <w:color w:val="000000"/>
                <w:sz w:val="20"/>
                <w:lang w:val="en-GB"/>
                <w:rPrChange w:id="457" w:author="Yu TIAN" w:date="2021-07-07T09:15:00Z">
                  <w:rPr>
                    <w:rFonts w:cs="Arial"/>
                    <w:color w:val="000000"/>
                    <w:sz w:val="20"/>
                    <w:szCs w:val="20"/>
                    <w:lang w:val="en-GB"/>
                  </w:rPr>
                </w:rPrChange>
              </w:rPr>
              <w:t>Only covers key multilateral donors in statistics</w:t>
            </w:r>
          </w:p>
          <w:p w14:paraId="1FC28549" w14:textId="77777777" w:rsidR="0056335F" w:rsidRPr="0056335F" w:rsidRDefault="0056335F" w:rsidP="00D819E7">
            <w:pPr>
              <w:pStyle w:val="ListParagraph"/>
              <w:numPr>
                <w:ilvl w:val="0"/>
                <w:numId w:val="6"/>
              </w:numPr>
              <w:spacing w:line="276" w:lineRule="auto"/>
              <w:ind w:left="262" w:hanging="283"/>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GB"/>
              </w:rPr>
            </w:pPr>
            <w:r w:rsidRPr="00755F86">
              <w:rPr>
                <w:color w:val="000000"/>
                <w:sz w:val="20"/>
                <w:lang w:val="en-GB"/>
                <w:rPrChange w:id="458" w:author="Yu TIAN" w:date="2021-07-07T09:15:00Z">
                  <w:rPr>
                    <w:rFonts w:cs="Arial"/>
                    <w:color w:val="000000"/>
                    <w:sz w:val="20"/>
                    <w:szCs w:val="20"/>
                    <w:lang w:val="en-GB"/>
                  </w:rPr>
                </w:rPrChange>
              </w:rPr>
              <w:t>Detailed information may be omitted by reporters during the reporting process</w:t>
            </w:r>
          </w:p>
        </w:tc>
      </w:tr>
      <w:tr w:rsidR="0056335F" w14:paraId="12DF2B79" w14:textId="77777777" w:rsidTr="0056335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5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F2F2F2" w:themeFill="background1" w:themeFillShade="F2"/>
            <w:noWrap/>
            <w:hideMark/>
          </w:tcPr>
          <w:p w14:paraId="40397185" w14:textId="77777777" w:rsidR="0056335F" w:rsidRPr="004D1F27" w:rsidRDefault="0056335F">
            <w:pPr>
              <w:spacing w:line="276" w:lineRule="auto"/>
              <w:rPr>
                <w:color w:val="000000"/>
                <w:sz w:val="20"/>
                <w:lang w:val="en-GB"/>
                <w:rPrChange w:id="459" w:author="Eric Swanson" w:date="2021-07-07T09:15:00Z">
                  <w:rPr>
                    <w:rFonts w:cs="Arial"/>
                    <w:color w:val="000000"/>
                    <w:sz w:val="20"/>
                    <w:szCs w:val="20"/>
                  </w:rPr>
                </w:rPrChange>
              </w:rPr>
            </w:pPr>
            <w:r>
              <w:rPr>
                <w:rFonts w:cs="Arial"/>
                <w:color w:val="000000"/>
                <w:sz w:val="20"/>
                <w:szCs w:val="20"/>
              </w:rPr>
              <w:t>IATI</w:t>
            </w:r>
            <w:r w:rsidR="00DD6837">
              <w:rPr>
                <w:rStyle w:val="FootnoteReference"/>
                <w:color w:val="000000"/>
                <w:sz w:val="20"/>
                <w:szCs w:val="20"/>
              </w:rPr>
              <w:footnoteReference w:id="15"/>
            </w:r>
          </w:p>
        </w:tc>
        <w:tc>
          <w:tcPr>
            <w:tcW w:w="129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F2F2F2" w:themeFill="background1" w:themeFillShade="F2"/>
            <w:noWrap/>
            <w:hideMark/>
          </w:tcPr>
          <w:p w14:paraId="76C4E44A" w14:textId="77777777" w:rsidR="0056335F" w:rsidRPr="004D1F27" w:rsidRDefault="0056335F">
            <w:pPr>
              <w:spacing w:line="276" w:lineRule="auto"/>
              <w:cnfStyle w:val="000000100000" w:firstRow="0" w:lastRow="0" w:firstColumn="0" w:lastColumn="0" w:oddVBand="0" w:evenVBand="0" w:oddHBand="1" w:evenHBand="0" w:firstRowFirstColumn="0" w:firstRowLastColumn="0" w:lastRowFirstColumn="0" w:lastRowLastColumn="0"/>
              <w:rPr>
                <w:color w:val="000000"/>
                <w:sz w:val="20"/>
                <w:lang w:val="en-GB"/>
                <w:rPrChange w:id="460" w:author="Eric Swanson" w:date="2021-07-07T09:15:00Z">
                  <w:rPr>
                    <w:rFonts w:cs="Arial"/>
                    <w:color w:val="000000"/>
                    <w:sz w:val="20"/>
                    <w:szCs w:val="20"/>
                  </w:rPr>
                </w:rPrChange>
              </w:rPr>
            </w:pPr>
            <w:r>
              <w:rPr>
                <w:rFonts w:cs="Arial"/>
                <w:color w:val="000000"/>
                <w:sz w:val="20"/>
                <w:szCs w:val="20"/>
              </w:rPr>
              <w:t xml:space="preserve">More </w:t>
            </w:r>
            <w:proofErr w:type="spellStart"/>
            <w:r>
              <w:rPr>
                <w:rFonts w:cs="Arial"/>
                <w:color w:val="000000"/>
                <w:sz w:val="20"/>
                <w:szCs w:val="20"/>
              </w:rPr>
              <w:t>than</w:t>
            </w:r>
            <w:proofErr w:type="spellEnd"/>
            <w:r>
              <w:rPr>
                <w:rFonts w:cs="Arial"/>
                <w:color w:val="000000"/>
                <w:sz w:val="20"/>
                <w:szCs w:val="20"/>
              </w:rPr>
              <w:t xml:space="preserve"> 500</w:t>
            </w:r>
            <w:r w:rsidR="00A64453">
              <w:rPr>
                <w:rFonts w:cs="Arial"/>
                <w:color w:val="000000"/>
                <w:sz w:val="20"/>
                <w:szCs w:val="20"/>
              </w:rPr>
              <w:t>,</w:t>
            </w:r>
            <w:r>
              <w:rPr>
                <w:rFonts w:cs="Arial"/>
                <w:color w:val="000000"/>
                <w:sz w:val="20"/>
                <w:szCs w:val="20"/>
              </w:rPr>
              <w:t>000</w:t>
            </w:r>
          </w:p>
        </w:tc>
        <w:tc>
          <w:tcPr>
            <w:tcW w:w="315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F2F2F2" w:themeFill="background1" w:themeFillShade="F2"/>
            <w:noWrap/>
            <w:hideMark/>
          </w:tcPr>
          <w:p w14:paraId="7A76D713" w14:textId="7316B522" w:rsidR="0056335F" w:rsidRPr="004D1F27" w:rsidRDefault="0056335F" w:rsidP="00D819E7">
            <w:pPr>
              <w:pStyle w:val="ListParagraph"/>
              <w:numPr>
                <w:ilvl w:val="0"/>
                <w:numId w:val="7"/>
              </w:numPr>
              <w:spacing w:line="276" w:lineRule="auto"/>
              <w:ind w:left="262" w:hanging="283"/>
              <w:cnfStyle w:val="000000100000" w:firstRow="0" w:lastRow="0" w:firstColumn="0" w:lastColumn="0" w:oddVBand="0" w:evenVBand="0" w:oddHBand="1" w:evenHBand="0" w:firstRowFirstColumn="0" w:firstRowLastColumn="0" w:lastRowFirstColumn="0" w:lastRowLastColumn="0"/>
              <w:rPr>
                <w:color w:val="000000"/>
                <w:sz w:val="20"/>
                <w:lang w:val="en-GB"/>
                <w:rPrChange w:id="461" w:author="Eric Swanson" w:date="2021-07-07T09:15:00Z">
                  <w:rPr>
                    <w:rFonts w:cs="Arial"/>
                    <w:color w:val="000000"/>
                    <w:sz w:val="20"/>
                    <w:szCs w:val="20"/>
                  </w:rPr>
                </w:rPrChange>
              </w:rPr>
            </w:pPr>
            <w:r w:rsidRPr="00755F86">
              <w:rPr>
                <w:color w:val="000000"/>
                <w:sz w:val="20"/>
                <w:lang w:val="en-GB"/>
                <w:rPrChange w:id="462" w:author="Yu TIAN" w:date="2021-07-07T09:15:00Z">
                  <w:rPr>
                    <w:rFonts w:cs="Arial"/>
                    <w:color w:val="000000"/>
                    <w:sz w:val="20"/>
                    <w:szCs w:val="20"/>
                  </w:rPr>
                </w:rPrChange>
              </w:rPr>
              <w:t xml:space="preserve">A </w:t>
            </w:r>
            <w:del w:id="463" w:author="Lorenz Noe" w:date="2021-03-08T18:49:00Z">
              <w:r w:rsidRPr="00755F86">
                <w:rPr>
                  <w:color w:val="000000"/>
                  <w:sz w:val="20"/>
                  <w:lang w:val="en-GB"/>
                  <w:rPrChange w:id="464" w:author="Yu TIAN" w:date="2021-07-07T09:15:00Z">
                    <w:rPr>
                      <w:rFonts w:cs="Arial"/>
                      <w:color w:val="000000"/>
                      <w:sz w:val="20"/>
                      <w:szCs w:val="20"/>
                    </w:rPr>
                  </w:rPrChange>
                </w:rPr>
                <w:delText xml:space="preserve">small </w:delText>
              </w:r>
            </w:del>
            <w:ins w:id="465" w:author="Lorenz Noe" w:date="2021-03-08T18:49:00Z">
              <w:r w:rsidR="00556AC4" w:rsidRPr="00755F86">
                <w:rPr>
                  <w:rFonts w:cs="Arial"/>
                  <w:color w:val="000000"/>
                  <w:sz w:val="20"/>
                  <w:szCs w:val="20"/>
                  <w:lang w:val="en-GB"/>
                  <w:rPrChange w:id="466" w:author="Yu TIAN" w:date="2021-07-07T09:14:00Z">
                    <w:rPr>
                      <w:rFonts w:cs="Arial"/>
                      <w:color w:val="000000"/>
                      <w:sz w:val="20"/>
                      <w:szCs w:val="20"/>
                    </w:rPr>
                  </w:rPrChange>
                </w:rPr>
                <w:t>short</w:t>
              </w:r>
              <w:r w:rsidR="00D83CBA" w:rsidRPr="00755F86">
                <w:rPr>
                  <w:rFonts w:cs="Arial"/>
                  <w:color w:val="000000"/>
                  <w:sz w:val="20"/>
                  <w:szCs w:val="20"/>
                  <w:lang w:val="en-GB"/>
                  <w:rPrChange w:id="467" w:author="Yu TIAN" w:date="2021-07-07T09:14:00Z">
                    <w:rPr>
                      <w:rFonts w:cs="Arial"/>
                      <w:color w:val="000000"/>
                      <w:sz w:val="20"/>
                      <w:szCs w:val="20"/>
                    </w:rPr>
                  </w:rPrChange>
                </w:rPr>
                <w:t>er</w:t>
              </w:r>
              <w:r w:rsidR="00556AC4" w:rsidRPr="00755F86">
                <w:rPr>
                  <w:rFonts w:cs="Arial"/>
                  <w:color w:val="000000"/>
                  <w:sz w:val="20"/>
                  <w:szCs w:val="20"/>
                  <w:lang w:val="en-GB"/>
                  <w:rPrChange w:id="468" w:author="Yu TIAN" w:date="2021-07-07T09:14:00Z">
                    <w:rPr>
                      <w:rFonts w:cs="Arial"/>
                      <w:color w:val="000000"/>
                      <w:sz w:val="20"/>
                      <w:szCs w:val="20"/>
                    </w:rPr>
                  </w:rPrChange>
                </w:rPr>
                <w:t xml:space="preserve"> </w:t>
              </w:r>
            </w:ins>
            <w:r w:rsidRPr="00755F86">
              <w:rPr>
                <w:color w:val="000000"/>
                <w:sz w:val="20"/>
                <w:lang w:val="en-GB"/>
                <w:rPrChange w:id="469" w:author="Yu TIAN" w:date="2021-07-07T09:15:00Z">
                  <w:rPr>
                    <w:rFonts w:cs="Arial"/>
                    <w:color w:val="000000"/>
                    <w:sz w:val="20"/>
                    <w:szCs w:val="20"/>
                  </w:rPr>
                </w:rPrChange>
              </w:rPr>
              <w:t>lag in reporting</w:t>
            </w:r>
            <w:ins w:id="470" w:author="Lorenz Noe" w:date="2021-03-08T18:49:00Z">
              <w:r w:rsidR="00D83CBA" w:rsidRPr="00755F86">
                <w:rPr>
                  <w:rFonts w:cs="Arial"/>
                  <w:color w:val="000000"/>
                  <w:sz w:val="20"/>
                  <w:szCs w:val="20"/>
                  <w:lang w:val="en-GB"/>
                  <w:rPrChange w:id="471" w:author="Yu TIAN" w:date="2021-07-07T09:14:00Z">
                    <w:rPr>
                      <w:rFonts w:cs="Arial"/>
                      <w:color w:val="000000"/>
                      <w:sz w:val="20"/>
                      <w:szCs w:val="20"/>
                    </w:rPr>
                  </w:rPrChange>
                </w:rPr>
                <w:t xml:space="preserve"> than CRS</w:t>
              </w:r>
            </w:ins>
          </w:p>
          <w:p w14:paraId="3C25FF32" w14:textId="3C56D99D" w:rsidR="0056335F" w:rsidRDefault="0056335F" w:rsidP="00D819E7">
            <w:pPr>
              <w:pStyle w:val="ListParagraph"/>
              <w:numPr>
                <w:ilvl w:val="0"/>
                <w:numId w:val="7"/>
              </w:numPr>
              <w:spacing w:line="276" w:lineRule="auto"/>
              <w:ind w:left="262" w:hanging="283"/>
              <w:cnfStyle w:val="000000100000" w:firstRow="0" w:lastRow="0" w:firstColumn="0" w:lastColumn="0" w:oddVBand="0" w:evenVBand="0" w:oddHBand="1" w:evenHBand="0" w:firstRowFirstColumn="0" w:firstRowLastColumn="0" w:lastRowFirstColumn="0" w:lastRowLastColumn="0"/>
              <w:rPr>
                <w:ins w:id="472" w:author="Yu TIAN" w:date="2021-07-07T08:32:00Z"/>
                <w:rFonts w:cs="Arial"/>
                <w:color w:val="000000"/>
                <w:sz w:val="20"/>
                <w:szCs w:val="20"/>
                <w:lang w:val="en-GB"/>
              </w:rPr>
            </w:pPr>
            <w:r w:rsidRPr="0056335F">
              <w:rPr>
                <w:rFonts w:cs="Arial"/>
                <w:color w:val="000000"/>
                <w:sz w:val="20"/>
                <w:szCs w:val="20"/>
                <w:lang w:val="en-GB"/>
              </w:rPr>
              <w:t>Reporting from NGOs and philanthropic foundations</w:t>
            </w:r>
          </w:p>
          <w:p w14:paraId="6AE72F5A" w14:textId="04D6190B" w:rsidR="00E36ED1" w:rsidRPr="0056335F" w:rsidRDefault="00E36ED1" w:rsidP="00D819E7">
            <w:pPr>
              <w:pStyle w:val="ListParagraph"/>
              <w:numPr>
                <w:ilvl w:val="0"/>
                <w:numId w:val="7"/>
              </w:numPr>
              <w:spacing w:line="276" w:lineRule="auto"/>
              <w:ind w:left="262" w:hanging="283"/>
              <w:cnfStyle w:val="000000100000" w:firstRow="0" w:lastRow="0" w:firstColumn="0" w:lastColumn="0" w:oddVBand="0" w:evenVBand="0" w:oddHBand="1" w:evenHBand="0" w:firstRowFirstColumn="0" w:firstRowLastColumn="0" w:lastRowFirstColumn="0" w:lastRowLastColumn="0"/>
              <w:rPr>
                <w:ins w:id="473" w:author="Yu TIAN" w:date="2021-07-07T09:15:00Z"/>
                <w:rFonts w:cs="Arial"/>
                <w:color w:val="000000"/>
                <w:sz w:val="20"/>
                <w:szCs w:val="20"/>
                <w:lang w:val="en-GB"/>
              </w:rPr>
            </w:pPr>
            <w:ins w:id="474" w:author="Yu TIAN" w:date="2021-07-07T08:32:00Z">
              <w:r>
                <w:rPr>
                  <w:rFonts w:cs="Arial"/>
                  <w:color w:val="000000"/>
                  <w:sz w:val="20"/>
                  <w:szCs w:val="20"/>
                  <w:lang w:val="en-GB"/>
                </w:rPr>
                <w:t xml:space="preserve">Relatively wider coverage </w:t>
              </w:r>
            </w:ins>
            <w:ins w:id="475" w:author="Yu TIAN" w:date="2021-07-07T08:33:00Z">
              <w:r>
                <w:rPr>
                  <w:rFonts w:cs="Arial"/>
                  <w:color w:val="000000"/>
                  <w:sz w:val="20"/>
                  <w:szCs w:val="20"/>
                  <w:lang w:val="en-GB"/>
                </w:rPr>
                <w:t>on multilateral organisations</w:t>
              </w:r>
            </w:ins>
          </w:p>
          <w:p w14:paraId="18BBEE6B" w14:textId="42F1A610" w:rsidR="0056335F" w:rsidRPr="0056335F" w:rsidRDefault="0056335F" w:rsidP="00D819E7">
            <w:pPr>
              <w:pStyle w:val="ListParagraph"/>
              <w:numPr>
                <w:ilvl w:val="0"/>
                <w:numId w:val="7"/>
              </w:numPr>
              <w:spacing w:line="276" w:lineRule="auto"/>
              <w:ind w:left="262" w:hanging="283"/>
              <w:cnfStyle w:val="000000100000" w:firstRow="0" w:lastRow="0" w:firstColumn="0" w:lastColumn="0" w:oddVBand="0" w:evenVBand="0" w:oddHBand="1" w:evenHBand="0" w:firstRowFirstColumn="0" w:firstRowLastColumn="0" w:lastRowFirstColumn="0" w:lastRowLastColumn="0"/>
              <w:rPr>
                <w:rFonts w:cs="Arial"/>
                <w:color w:val="000000"/>
                <w:sz w:val="20"/>
                <w:szCs w:val="20"/>
                <w:lang w:val="en-GB"/>
              </w:rPr>
            </w:pPr>
            <w:commentRangeStart w:id="476"/>
            <w:del w:id="477" w:author="Yu TIAN" w:date="2021-07-07T08:32:00Z">
              <w:r w:rsidRPr="00755F86" w:rsidDel="00E36ED1">
                <w:rPr>
                  <w:color w:val="000000"/>
                  <w:sz w:val="20"/>
                  <w:lang w:val="en-GB"/>
                  <w:rPrChange w:id="478" w:author="Yu TIAN" w:date="2021-07-07T09:15:00Z">
                    <w:rPr>
                      <w:rFonts w:cs="Arial"/>
                      <w:color w:val="000000"/>
                      <w:sz w:val="20"/>
                      <w:szCs w:val="20"/>
                      <w:lang w:val="en-GB"/>
                    </w:rPr>
                  </w:rPrChange>
                </w:rPr>
                <w:delText>Gradually gaining popularity among aid providers</w:delText>
              </w:r>
              <w:commentRangeEnd w:id="476"/>
              <w:r w:rsidR="00A55370" w:rsidDel="00E36ED1">
                <w:rPr>
                  <w:rStyle w:val="CommentReference"/>
                  <w:lang w:val="en-GB"/>
                </w:rPr>
                <w:commentReference w:id="476"/>
              </w:r>
            </w:del>
            <w:ins w:id="479" w:author="Yu TIAN" w:date="2021-07-07T08:32:00Z">
              <w:r w:rsidR="00E36ED1">
                <w:rPr>
                  <w:rFonts w:cs="Arial"/>
                  <w:color w:val="000000"/>
                  <w:sz w:val="20"/>
                  <w:szCs w:val="20"/>
                  <w:lang w:val="en-GB"/>
                </w:rPr>
                <w:t>More activities reported over the years</w:t>
              </w:r>
            </w:ins>
          </w:p>
        </w:tc>
        <w:tc>
          <w:tcPr>
            <w:tcW w:w="318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F2F2F2" w:themeFill="background1" w:themeFillShade="F2"/>
            <w:noWrap/>
            <w:hideMark/>
          </w:tcPr>
          <w:p w14:paraId="7CB63CC2" w14:textId="1C6C040E" w:rsidR="0056335F" w:rsidRPr="0056335F" w:rsidDel="00DB300A" w:rsidRDefault="0056335F" w:rsidP="00D819E7">
            <w:pPr>
              <w:pStyle w:val="ListParagraph"/>
              <w:numPr>
                <w:ilvl w:val="0"/>
                <w:numId w:val="5"/>
              </w:numPr>
              <w:spacing w:line="276" w:lineRule="auto"/>
              <w:ind w:left="262" w:hanging="283"/>
              <w:cnfStyle w:val="000000100000" w:firstRow="0" w:lastRow="0" w:firstColumn="0" w:lastColumn="0" w:oddVBand="0" w:evenVBand="0" w:oddHBand="1" w:evenHBand="0" w:firstRowFirstColumn="0" w:firstRowLastColumn="0" w:lastRowFirstColumn="0" w:lastRowLastColumn="0"/>
              <w:rPr>
                <w:del w:id="480" w:author="Yu TIAN" w:date="2021-07-07T08:34:00Z"/>
                <w:rFonts w:cs="Arial"/>
                <w:color w:val="000000"/>
                <w:sz w:val="20"/>
                <w:szCs w:val="20"/>
                <w:lang w:val="en-GB"/>
              </w:rPr>
            </w:pPr>
            <w:del w:id="481" w:author="Yu TIAN" w:date="2021-07-07T08:34:00Z">
              <w:r w:rsidRPr="00755F86" w:rsidDel="00DB300A">
                <w:rPr>
                  <w:color w:val="000000"/>
                  <w:sz w:val="20"/>
                  <w:lang w:val="en-GB"/>
                  <w:rPrChange w:id="482" w:author="Yu TIAN" w:date="2021-07-07T09:15:00Z">
                    <w:rPr>
                      <w:rFonts w:cs="Arial"/>
                      <w:color w:val="000000"/>
                      <w:sz w:val="20"/>
                      <w:szCs w:val="20"/>
                      <w:lang w:val="en-GB"/>
                    </w:rPr>
                  </w:rPrChange>
                </w:rPr>
                <w:delText>Need</w:delText>
              </w:r>
              <w:r w:rsidR="00A64453" w:rsidRPr="00755F86" w:rsidDel="00DB300A">
                <w:rPr>
                  <w:color w:val="000000"/>
                  <w:sz w:val="20"/>
                  <w:lang w:val="en-GB"/>
                  <w:rPrChange w:id="483" w:author="Yu TIAN" w:date="2021-07-07T09:15:00Z">
                    <w:rPr>
                      <w:rFonts w:cs="Arial"/>
                      <w:color w:val="000000"/>
                      <w:sz w:val="20"/>
                      <w:szCs w:val="20"/>
                      <w:lang w:val="en-GB"/>
                    </w:rPr>
                  </w:rPrChange>
                </w:rPr>
                <w:delText>s</w:delText>
              </w:r>
              <w:r w:rsidRPr="00755F86" w:rsidDel="00DB300A">
                <w:rPr>
                  <w:color w:val="000000"/>
                  <w:sz w:val="20"/>
                  <w:lang w:val="en-GB"/>
                  <w:rPrChange w:id="484" w:author="Yu TIAN" w:date="2021-07-07T09:15:00Z">
                    <w:rPr>
                      <w:rFonts w:cs="Arial"/>
                      <w:color w:val="000000"/>
                      <w:sz w:val="20"/>
                      <w:szCs w:val="20"/>
                      <w:lang w:val="en-GB"/>
                    </w:rPr>
                  </w:rPrChange>
                </w:rPr>
                <w:delText xml:space="preserve"> further analysis to identify statistics-related projects</w:delText>
              </w:r>
            </w:del>
          </w:p>
          <w:p w14:paraId="7645E006" w14:textId="77777777" w:rsidR="0056335F" w:rsidRPr="004D1F27" w:rsidRDefault="0056335F" w:rsidP="00D819E7">
            <w:pPr>
              <w:pStyle w:val="ListParagraph"/>
              <w:numPr>
                <w:ilvl w:val="0"/>
                <w:numId w:val="5"/>
              </w:numPr>
              <w:spacing w:line="276" w:lineRule="auto"/>
              <w:ind w:left="262" w:hanging="283"/>
              <w:cnfStyle w:val="000000100000" w:firstRow="0" w:lastRow="0" w:firstColumn="0" w:lastColumn="0" w:oddVBand="0" w:evenVBand="0" w:oddHBand="1" w:evenHBand="0" w:firstRowFirstColumn="0" w:firstRowLastColumn="0" w:lastRowFirstColumn="0" w:lastRowLastColumn="0"/>
              <w:rPr>
                <w:color w:val="000000"/>
                <w:sz w:val="20"/>
                <w:lang w:val="en-GB"/>
                <w:rPrChange w:id="485" w:author="Eric Swanson" w:date="2021-07-07T09:15:00Z">
                  <w:rPr>
                    <w:rFonts w:cs="Arial"/>
                    <w:color w:val="000000"/>
                    <w:sz w:val="20"/>
                    <w:szCs w:val="20"/>
                  </w:rPr>
                </w:rPrChange>
              </w:rPr>
            </w:pPr>
            <w:proofErr w:type="spellStart"/>
            <w:r>
              <w:rPr>
                <w:rFonts w:cs="Arial"/>
                <w:color w:val="000000"/>
                <w:sz w:val="20"/>
                <w:szCs w:val="20"/>
              </w:rPr>
              <w:t>Lack</w:t>
            </w:r>
            <w:proofErr w:type="spellEnd"/>
            <w:r>
              <w:rPr>
                <w:rFonts w:cs="Arial"/>
                <w:color w:val="000000"/>
                <w:sz w:val="20"/>
                <w:szCs w:val="20"/>
              </w:rPr>
              <w:t xml:space="preserve"> of </w:t>
            </w:r>
            <w:proofErr w:type="spellStart"/>
            <w:r>
              <w:rPr>
                <w:rFonts w:cs="Arial"/>
                <w:color w:val="000000"/>
                <w:sz w:val="20"/>
                <w:szCs w:val="20"/>
              </w:rPr>
              <w:t>quality</w:t>
            </w:r>
            <w:proofErr w:type="spellEnd"/>
            <w:r>
              <w:rPr>
                <w:rFonts w:cs="Arial"/>
                <w:color w:val="000000"/>
                <w:sz w:val="20"/>
                <w:szCs w:val="20"/>
              </w:rPr>
              <w:t xml:space="preserve"> assurance</w:t>
            </w:r>
          </w:p>
          <w:p w14:paraId="71B048A1" w14:textId="77777777" w:rsidR="0056335F" w:rsidRPr="004D1F27" w:rsidRDefault="0056335F" w:rsidP="00D819E7">
            <w:pPr>
              <w:pStyle w:val="ListParagraph"/>
              <w:numPr>
                <w:ilvl w:val="0"/>
                <w:numId w:val="5"/>
              </w:numPr>
              <w:spacing w:line="276" w:lineRule="auto"/>
              <w:ind w:left="262" w:hanging="283"/>
              <w:cnfStyle w:val="000000100000" w:firstRow="0" w:lastRow="0" w:firstColumn="0" w:lastColumn="0" w:oddVBand="0" w:evenVBand="0" w:oddHBand="1" w:evenHBand="0" w:firstRowFirstColumn="0" w:firstRowLastColumn="0" w:lastRowFirstColumn="0" w:lastRowLastColumn="0"/>
              <w:rPr>
                <w:color w:val="000000"/>
                <w:sz w:val="20"/>
                <w:lang w:val="en-GB"/>
                <w:rPrChange w:id="486" w:author="Eric Swanson" w:date="2021-07-07T09:15:00Z">
                  <w:rPr>
                    <w:rFonts w:cs="Arial"/>
                    <w:color w:val="000000"/>
                    <w:sz w:val="20"/>
                    <w:szCs w:val="20"/>
                  </w:rPr>
                </w:rPrChange>
              </w:rPr>
            </w:pPr>
            <w:proofErr w:type="spellStart"/>
            <w:r>
              <w:rPr>
                <w:rFonts w:cs="Arial"/>
                <w:color w:val="000000"/>
                <w:sz w:val="20"/>
                <w:szCs w:val="20"/>
              </w:rPr>
              <w:t>Incomplete</w:t>
            </w:r>
            <w:proofErr w:type="spellEnd"/>
            <w:r>
              <w:rPr>
                <w:rFonts w:cs="Arial"/>
                <w:color w:val="000000"/>
                <w:sz w:val="20"/>
                <w:szCs w:val="20"/>
              </w:rPr>
              <w:t xml:space="preserve"> portfolio</w:t>
            </w:r>
          </w:p>
        </w:tc>
      </w:tr>
      <w:tr w:rsidR="0056335F" w14:paraId="20631312" w14:textId="77777777" w:rsidTr="0056335F">
        <w:trPr>
          <w:trHeight w:val="238"/>
        </w:trPr>
        <w:tc>
          <w:tcPr>
            <w:cnfStyle w:val="001000000000" w:firstRow="0" w:lastRow="0" w:firstColumn="1" w:lastColumn="0" w:oddVBand="0" w:evenVBand="0" w:oddHBand="0" w:evenHBand="0" w:firstRowFirstColumn="0" w:firstRowLastColumn="0" w:lastRowFirstColumn="0" w:lastRowLastColumn="0"/>
            <w:tcW w:w="15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1693727D" w14:textId="77777777" w:rsidR="0056335F" w:rsidRPr="004D1F27" w:rsidRDefault="0056335F">
            <w:pPr>
              <w:spacing w:line="276" w:lineRule="auto"/>
              <w:rPr>
                <w:color w:val="000000"/>
                <w:sz w:val="20"/>
                <w:lang w:val="en-GB"/>
                <w:rPrChange w:id="487" w:author="Eric Swanson" w:date="2021-07-07T09:15:00Z">
                  <w:rPr>
                    <w:rFonts w:cs="Arial"/>
                    <w:color w:val="000000"/>
                    <w:sz w:val="20"/>
                    <w:szCs w:val="20"/>
                  </w:rPr>
                </w:rPrChange>
              </w:rPr>
            </w:pPr>
            <w:proofErr w:type="spellStart"/>
            <w:r>
              <w:rPr>
                <w:rFonts w:cs="Arial"/>
                <w:color w:val="000000"/>
                <w:sz w:val="20"/>
                <w:szCs w:val="20"/>
              </w:rPr>
              <w:t>Donor</w:t>
            </w:r>
            <w:del w:id="488" w:author="Lorenz Noe" w:date="2021-03-08T18:50:00Z">
              <w:r>
                <w:rPr>
                  <w:rFonts w:cs="Arial"/>
                  <w:color w:val="000000"/>
                  <w:sz w:val="20"/>
                  <w:szCs w:val="20"/>
                </w:rPr>
                <w:delText>s</w:delText>
              </w:r>
              <w:proofErr w:type="spellEnd"/>
              <w:r>
                <w:rPr>
                  <w:rFonts w:cs="Arial"/>
                  <w:color w:val="000000"/>
                  <w:sz w:val="20"/>
                  <w:szCs w:val="20"/>
                </w:rPr>
                <w:delText>’</w:delText>
              </w:r>
            </w:del>
            <w:r>
              <w:rPr>
                <w:rFonts w:cs="Arial"/>
                <w:color w:val="000000"/>
                <w:sz w:val="20"/>
                <w:szCs w:val="20"/>
              </w:rPr>
              <w:t xml:space="preserve"> </w:t>
            </w:r>
            <w:proofErr w:type="spellStart"/>
            <w:r>
              <w:rPr>
                <w:rFonts w:cs="Arial"/>
                <w:color w:val="000000"/>
                <w:sz w:val="20"/>
                <w:szCs w:val="20"/>
              </w:rPr>
              <w:t>transparency</w:t>
            </w:r>
            <w:proofErr w:type="spellEnd"/>
            <w:r>
              <w:rPr>
                <w:rFonts w:cs="Arial"/>
                <w:color w:val="000000"/>
                <w:sz w:val="20"/>
                <w:szCs w:val="20"/>
              </w:rPr>
              <w:t xml:space="preserve"> </w:t>
            </w:r>
            <w:proofErr w:type="spellStart"/>
            <w:r>
              <w:rPr>
                <w:rFonts w:cs="Arial"/>
                <w:color w:val="000000"/>
                <w:sz w:val="20"/>
                <w:szCs w:val="20"/>
              </w:rPr>
              <w:t>portals</w:t>
            </w:r>
            <w:proofErr w:type="spellEnd"/>
            <w:r>
              <w:rPr>
                <w:rFonts w:cs="Arial"/>
                <w:color w:val="000000"/>
                <w:sz w:val="20"/>
                <w:szCs w:val="20"/>
              </w:rPr>
              <w:t xml:space="preserve"> </w:t>
            </w:r>
          </w:p>
        </w:tc>
        <w:tc>
          <w:tcPr>
            <w:tcW w:w="129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319BDB5C" w14:textId="77777777" w:rsidR="0056335F" w:rsidRPr="0056335F" w:rsidRDefault="0056335F">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GB"/>
              </w:rPr>
            </w:pPr>
            <w:r w:rsidRPr="0056335F">
              <w:rPr>
                <w:rFonts w:cs="Arial"/>
                <w:color w:val="000000"/>
                <w:sz w:val="20"/>
                <w:szCs w:val="20"/>
                <w:lang w:val="en-GB"/>
              </w:rPr>
              <w:t xml:space="preserve">The full </w:t>
            </w:r>
            <w:r w:rsidRPr="00755F86">
              <w:rPr>
                <w:color w:val="000000"/>
                <w:sz w:val="20"/>
                <w:lang w:val="en-GB"/>
                <w:rPrChange w:id="489" w:author="Yu TIAN" w:date="2021-07-07T09:15:00Z">
                  <w:rPr>
                    <w:rFonts w:cs="Arial"/>
                    <w:color w:val="000000"/>
                    <w:sz w:val="20"/>
                    <w:szCs w:val="20"/>
                    <w:lang w:val="en-GB"/>
                  </w:rPr>
                </w:rPrChange>
              </w:rPr>
              <w:t>portfolio for each donor</w:t>
            </w:r>
          </w:p>
        </w:tc>
        <w:tc>
          <w:tcPr>
            <w:tcW w:w="315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433B29DE" w14:textId="77777777" w:rsidR="0056335F" w:rsidRPr="004D1F27" w:rsidRDefault="0056335F" w:rsidP="00D819E7">
            <w:pPr>
              <w:pStyle w:val="ListParagraph"/>
              <w:numPr>
                <w:ilvl w:val="0"/>
                <w:numId w:val="5"/>
              </w:numPr>
              <w:spacing w:line="276" w:lineRule="auto"/>
              <w:ind w:left="262" w:hanging="283"/>
              <w:cnfStyle w:val="000000000000" w:firstRow="0" w:lastRow="0" w:firstColumn="0" w:lastColumn="0" w:oddVBand="0" w:evenVBand="0" w:oddHBand="0" w:evenHBand="0" w:firstRowFirstColumn="0" w:firstRowLastColumn="0" w:lastRowFirstColumn="0" w:lastRowLastColumn="0"/>
              <w:rPr>
                <w:color w:val="000000"/>
                <w:sz w:val="20"/>
                <w:lang w:val="en-GB"/>
                <w:rPrChange w:id="490" w:author="Eric Swanson" w:date="2021-07-07T09:15:00Z">
                  <w:rPr>
                    <w:rFonts w:cs="Arial"/>
                    <w:color w:val="000000"/>
                    <w:sz w:val="20"/>
                    <w:szCs w:val="20"/>
                  </w:rPr>
                </w:rPrChange>
              </w:rPr>
            </w:pPr>
            <w:r>
              <w:rPr>
                <w:rFonts w:cs="Arial"/>
                <w:color w:val="000000"/>
                <w:sz w:val="20"/>
                <w:szCs w:val="20"/>
              </w:rPr>
              <w:t xml:space="preserve">Full </w:t>
            </w:r>
            <w:proofErr w:type="spellStart"/>
            <w:r>
              <w:rPr>
                <w:rFonts w:cs="Arial"/>
                <w:color w:val="000000"/>
                <w:sz w:val="20"/>
                <w:szCs w:val="20"/>
              </w:rPr>
              <w:t>coverage</w:t>
            </w:r>
            <w:proofErr w:type="spellEnd"/>
            <w:r>
              <w:rPr>
                <w:rFonts w:cs="Arial"/>
                <w:color w:val="000000"/>
                <w:sz w:val="20"/>
                <w:szCs w:val="20"/>
              </w:rPr>
              <w:t xml:space="preserve"> of </w:t>
            </w:r>
            <w:proofErr w:type="spellStart"/>
            <w:r>
              <w:rPr>
                <w:rFonts w:cs="Arial"/>
                <w:color w:val="000000"/>
                <w:sz w:val="20"/>
                <w:szCs w:val="20"/>
              </w:rPr>
              <w:t>donors</w:t>
            </w:r>
            <w:proofErr w:type="spellEnd"/>
            <w:r>
              <w:rPr>
                <w:rFonts w:cs="Arial"/>
                <w:color w:val="000000"/>
                <w:sz w:val="20"/>
                <w:szCs w:val="20"/>
              </w:rPr>
              <w:t>’ portfolios</w:t>
            </w:r>
          </w:p>
          <w:p w14:paraId="4FC2147F" w14:textId="492FC65F" w:rsidR="0056335F" w:rsidRPr="004D1F27" w:rsidRDefault="0056335F" w:rsidP="00D819E7">
            <w:pPr>
              <w:pStyle w:val="ListParagraph"/>
              <w:numPr>
                <w:ilvl w:val="0"/>
                <w:numId w:val="5"/>
              </w:numPr>
              <w:spacing w:line="276" w:lineRule="auto"/>
              <w:ind w:left="262" w:hanging="283"/>
              <w:cnfStyle w:val="000000000000" w:firstRow="0" w:lastRow="0" w:firstColumn="0" w:lastColumn="0" w:oddVBand="0" w:evenVBand="0" w:oddHBand="0" w:evenHBand="0" w:firstRowFirstColumn="0" w:firstRowLastColumn="0" w:lastRowFirstColumn="0" w:lastRowLastColumn="0"/>
              <w:rPr>
                <w:color w:val="000000"/>
                <w:sz w:val="20"/>
                <w:lang w:val="en-GB"/>
                <w:rPrChange w:id="491" w:author="Eric Swanson" w:date="2021-07-07T09:15:00Z">
                  <w:rPr>
                    <w:rFonts w:cs="Arial"/>
                    <w:color w:val="000000"/>
                    <w:sz w:val="20"/>
                    <w:szCs w:val="20"/>
                  </w:rPr>
                </w:rPrChange>
              </w:rPr>
            </w:pPr>
            <w:proofErr w:type="spellStart"/>
            <w:r>
              <w:rPr>
                <w:rFonts w:cs="Arial"/>
                <w:color w:val="000000"/>
                <w:sz w:val="20"/>
                <w:szCs w:val="20"/>
              </w:rPr>
              <w:t>Well</w:t>
            </w:r>
            <w:ins w:id="492" w:author="Lorenz Noe" w:date="2021-03-08T18:50:00Z">
              <w:r w:rsidR="007216D0" w:rsidRPr="004D1F27">
                <w:rPr>
                  <w:rFonts w:cs="Arial"/>
                  <w:color w:val="000000"/>
                  <w:sz w:val="20"/>
                  <w:szCs w:val="20"/>
                </w:rPr>
                <w:t>-</w:t>
              </w:r>
            </w:ins>
            <w:del w:id="493" w:author="Lorenz Noe" w:date="2021-03-08T18:50:00Z">
              <w:r>
                <w:rPr>
                  <w:rFonts w:cs="Arial"/>
                  <w:color w:val="000000"/>
                  <w:sz w:val="20"/>
                  <w:szCs w:val="20"/>
                </w:rPr>
                <w:delText xml:space="preserve"> </w:delText>
              </w:r>
            </w:del>
            <w:r>
              <w:rPr>
                <w:rFonts w:cs="Arial"/>
                <w:color w:val="000000"/>
                <w:sz w:val="20"/>
                <w:szCs w:val="20"/>
              </w:rPr>
              <w:t>maintained</w:t>
            </w:r>
            <w:proofErr w:type="spellEnd"/>
            <w:r>
              <w:rPr>
                <w:rFonts w:cs="Arial"/>
                <w:color w:val="000000"/>
                <w:sz w:val="20"/>
                <w:szCs w:val="20"/>
              </w:rPr>
              <w:t xml:space="preserve"> and </w:t>
            </w:r>
            <w:proofErr w:type="spellStart"/>
            <w:r>
              <w:rPr>
                <w:rFonts w:cs="Arial"/>
                <w:color w:val="000000"/>
                <w:sz w:val="20"/>
                <w:szCs w:val="20"/>
              </w:rPr>
              <w:t>updated</w:t>
            </w:r>
            <w:proofErr w:type="spellEnd"/>
          </w:p>
        </w:tc>
        <w:tc>
          <w:tcPr>
            <w:tcW w:w="318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639926B9" w14:textId="77777777" w:rsidR="0056335F" w:rsidRPr="0056335F" w:rsidRDefault="00A64453" w:rsidP="00D819E7">
            <w:pPr>
              <w:pStyle w:val="ListParagraph"/>
              <w:numPr>
                <w:ilvl w:val="0"/>
                <w:numId w:val="5"/>
              </w:numPr>
              <w:spacing w:line="276" w:lineRule="auto"/>
              <w:ind w:left="262" w:hanging="283"/>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GB"/>
              </w:rPr>
            </w:pPr>
            <w:r>
              <w:rPr>
                <w:rFonts w:cs="Arial"/>
                <w:color w:val="000000"/>
                <w:sz w:val="20"/>
                <w:szCs w:val="20"/>
                <w:lang w:val="en-GB"/>
              </w:rPr>
              <w:t>Fewer</w:t>
            </w:r>
            <w:r w:rsidRPr="0056335F">
              <w:rPr>
                <w:rFonts w:cs="Arial"/>
                <w:color w:val="000000"/>
                <w:sz w:val="20"/>
                <w:szCs w:val="20"/>
                <w:lang w:val="en-GB"/>
              </w:rPr>
              <w:t xml:space="preserve"> </w:t>
            </w:r>
            <w:r w:rsidR="0056335F" w:rsidRPr="00755F86">
              <w:rPr>
                <w:color w:val="000000"/>
                <w:sz w:val="20"/>
                <w:lang w:val="en-GB"/>
                <w:rPrChange w:id="494" w:author="Yu TIAN" w:date="2021-07-07T09:15:00Z">
                  <w:rPr>
                    <w:rFonts w:cs="Arial"/>
                    <w:color w:val="000000"/>
                    <w:sz w:val="20"/>
                    <w:szCs w:val="20"/>
                    <w:lang w:val="en-GB"/>
                  </w:rPr>
                </w:rPrChange>
              </w:rPr>
              <w:t xml:space="preserve">than ten major donors provide accessible databases </w:t>
            </w:r>
          </w:p>
          <w:p w14:paraId="056F7834" w14:textId="286D5884" w:rsidR="0056335F" w:rsidRPr="00E36ED1" w:rsidRDefault="0056335F" w:rsidP="00E36ED1">
            <w:pPr>
              <w:spacing w:line="276" w:lineRule="auto"/>
              <w:cnfStyle w:val="000000000000" w:firstRow="0" w:lastRow="0" w:firstColumn="0" w:lastColumn="0" w:oddVBand="0" w:evenVBand="0" w:oddHBand="0" w:evenHBand="0" w:firstRowFirstColumn="0" w:firstRowLastColumn="0" w:lastRowFirstColumn="0" w:lastRowLastColumn="0"/>
              <w:rPr>
                <w:color w:val="000000"/>
                <w:sz w:val="20"/>
                <w:lang w:val="en-GB"/>
                <w:rPrChange w:id="495" w:author="Yu TIAN" w:date="2021-07-07T09:15:00Z">
                  <w:rPr>
                    <w:color w:val="000000"/>
                    <w:sz w:val="20"/>
                    <w:lang w:val="en-GB"/>
                  </w:rPr>
                </w:rPrChange>
              </w:rPr>
              <w:pPrChange w:id="496" w:author="Yu TIAN" w:date="2021-07-07T09:15:00Z">
                <w:pPr>
                  <w:pStyle w:val="ListParagraph"/>
                  <w:numPr>
                    <w:numId w:val="5"/>
                  </w:numPr>
                  <w:spacing w:line="276" w:lineRule="auto"/>
                  <w:ind w:left="262" w:hanging="283"/>
                  <w:cnfStyle w:val="000000000000" w:firstRow="0" w:lastRow="0" w:firstColumn="0" w:lastColumn="0" w:oddVBand="0" w:evenVBand="0" w:oddHBand="0" w:evenHBand="0" w:firstRowFirstColumn="0" w:firstRowLastColumn="0" w:lastRowFirstColumn="0" w:lastRowLastColumn="0"/>
                </w:pPr>
              </w:pPrChange>
            </w:pPr>
            <w:del w:id="497" w:author="Yu TIAN" w:date="2021-07-07T08:34:00Z">
              <w:r w:rsidRPr="00E36ED1" w:rsidDel="00E36ED1">
                <w:rPr>
                  <w:rFonts w:cs="Arial"/>
                  <w:color w:val="000000"/>
                  <w:sz w:val="20"/>
                  <w:szCs w:val="20"/>
                  <w:lang w:val="en-GB"/>
                  <w:rPrChange w:id="498" w:author="Yu TIAN" w:date="2021-07-07T08:34:00Z">
                    <w:rPr>
                      <w:lang w:val="en-GB"/>
                    </w:rPr>
                  </w:rPrChange>
                </w:rPr>
                <w:delText>Need</w:delText>
              </w:r>
              <w:r w:rsidR="00A64453" w:rsidRPr="00E36ED1" w:rsidDel="00E36ED1">
                <w:rPr>
                  <w:rFonts w:cs="Arial"/>
                  <w:color w:val="000000"/>
                  <w:sz w:val="20"/>
                  <w:szCs w:val="20"/>
                  <w:lang w:val="en-GB"/>
                  <w:rPrChange w:id="499" w:author="Yu TIAN" w:date="2021-07-07T08:34:00Z">
                    <w:rPr>
                      <w:lang w:val="en-GB"/>
                    </w:rPr>
                  </w:rPrChange>
                </w:rPr>
                <w:delText>s</w:delText>
              </w:r>
              <w:r w:rsidRPr="00E36ED1" w:rsidDel="00E36ED1">
                <w:rPr>
                  <w:rFonts w:cs="Arial"/>
                  <w:color w:val="000000"/>
                  <w:sz w:val="20"/>
                  <w:szCs w:val="20"/>
                  <w:lang w:val="en-GB"/>
                  <w:rPrChange w:id="500" w:author="Yu TIAN" w:date="2021-07-07T08:34:00Z">
                    <w:rPr>
                      <w:lang w:val="en-GB"/>
                    </w:rPr>
                  </w:rPrChange>
                </w:rPr>
                <w:delText xml:space="preserve"> further analysis to identify statistics-related projects</w:delText>
              </w:r>
            </w:del>
          </w:p>
        </w:tc>
      </w:tr>
    </w:tbl>
    <w:p w14:paraId="13DF6B83" w14:textId="77777777" w:rsidR="00E24EB5" w:rsidRDefault="00E24EB5" w:rsidP="0056335F">
      <w:pPr>
        <w:spacing w:line="276" w:lineRule="auto"/>
        <w:jc w:val="both"/>
      </w:pPr>
      <w:bookmarkStart w:id="501" w:name="_Supply:_what_is"/>
      <w:bookmarkStart w:id="502" w:name="_Results"/>
      <w:bookmarkEnd w:id="501"/>
      <w:bookmarkEnd w:id="502"/>
    </w:p>
    <w:p w14:paraId="7D2C4F7C" w14:textId="77777777" w:rsidR="00E24EB5" w:rsidRDefault="00E24EB5" w:rsidP="0056335F">
      <w:pPr>
        <w:spacing w:line="276" w:lineRule="auto"/>
        <w:jc w:val="both"/>
      </w:pPr>
    </w:p>
    <w:p w14:paraId="349D591B" w14:textId="77777777" w:rsidR="0056335F" w:rsidRPr="004605D3" w:rsidRDefault="00E24EB5" w:rsidP="0056335F">
      <w:pPr>
        <w:spacing w:line="276" w:lineRule="auto"/>
        <w:jc w:val="both"/>
        <w:rPr>
          <w:del w:id="503" w:author="Yu TIAN" w:date="2021-07-07T09:15:00Z"/>
        </w:rPr>
      </w:pPr>
      <w:del w:id="504" w:author="Yu TIAN" w:date="2021-07-07T09:15:00Z">
        <w:r w:rsidRPr="004605D3">
          <w:rPr>
            <w:noProof/>
            <w:lang w:eastAsia="zh-CN"/>
          </w:rPr>
          <w:lastRenderedPageBreak/>
          <mc:AlternateContent>
            <mc:Choice Requires="wps">
              <w:drawing>
                <wp:inline distT="0" distB="0" distL="0" distR="0" wp14:anchorId="13701F3A" wp14:editId="4F6AB34F">
                  <wp:extent cx="5828306" cy="6191187"/>
                  <wp:effectExtent l="0" t="0" r="20320" b="19685"/>
                  <wp:docPr id="2" name="Text Box 2"/>
                  <wp:cNvGraphicFramePr/>
                  <a:graphic xmlns:a="http://schemas.openxmlformats.org/drawingml/2006/main">
                    <a:graphicData uri="http://schemas.microsoft.com/office/word/2010/wordprocessingShape">
                      <wps:wsp>
                        <wps:cNvSpPr txBox="1"/>
                        <wps:spPr>
                          <a:xfrm>
                            <a:off x="0" y="0"/>
                            <a:ext cx="5828306" cy="6191187"/>
                          </a:xfrm>
                          <a:prstGeom prst="rect">
                            <a:avLst/>
                          </a:prstGeom>
                          <a:solidFill>
                            <a:schemeClr val="lt1"/>
                          </a:solidFill>
                          <a:ln w="6350">
                            <a:solidFill>
                              <a:prstClr val="black"/>
                            </a:solidFill>
                          </a:ln>
                        </wps:spPr>
                        <wps:txbx>
                          <w:txbxContent>
                            <w:p w14:paraId="48DA0F71" w14:textId="77777777" w:rsidR="00B729C1" w:rsidRPr="0028244A" w:rsidRDefault="00B729C1" w:rsidP="00CC0B38">
                              <w:pPr>
                                <w:pStyle w:val="Caption"/>
                                <w:rPr>
                                  <w:del w:id="505" w:author="Yu TIAN" w:date="2021-07-07T09:15:00Z"/>
                                </w:rPr>
                              </w:pPr>
                              <w:del w:id="506" w:author="Yu TIAN" w:date="2021-07-07T09:15:00Z">
                                <w:r>
                                  <w:delText xml:space="preserve">Box </w:delText>
                                </w:r>
                                <w:r w:rsidR="00F83072">
                                  <w:fldChar w:fldCharType="begin"/>
                                </w:r>
                                <w:r w:rsidR="00F83072">
                                  <w:delInstrText xml:space="preserve"> SEQ Box \* ARABIC </w:delInstrText>
                                </w:r>
                                <w:r w:rsidR="00F83072">
                                  <w:fldChar w:fldCharType="separate"/>
                                </w:r>
                                <w:r>
                                  <w:rPr>
                                    <w:noProof/>
                                  </w:rPr>
                                  <w:delText>2</w:delText>
                                </w:r>
                                <w:r w:rsidR="00F83072">
                                  <w:rPr>
                                    <w:noProof/>
                                  </w:rPr>
                                  <w:fldChar w:fldCharType="end"/>
                                </w:r>
                                <w:r w:rsidRPr="0028244A">
                                  <w:delText>: The Eurostat’s Donor Survey</w:delText>
                                </w:r>
                                <w:r>
                                  <w:delText xml:space="preserve"> – and why it is not included in the PRESS database </w:delText>
                                </w:r>
                              </w:del>
                            </w:p>
                            <w:p w14:paraId="708F2F39" w14:textId="77777777" w:rsidR="00B729C1" w:rsidRPr="0028244A" w:rsidRDefault="00B729C1" w:rsidP="0028244A">
                              <w:pPr>
                                <w:pStyle w:val="Default"/>
                                <w:spacing w:before="240"/>
                                <w:rPr>
                                  <w:del w:id="507" w:author="Yu TIAN" w:date="2021-07-07T09:15:00Z"/>
                                </w:rPr>
                              </w:pPr>
                              <w:del w:id="508" w:author="Yu TIAN" w:date="2021-07-07T09:15:00Z">
                                <w:r w:rsidRPr="0028244A">
                                  <w:delText xml:space="preserve">The annual Donor Survey by Eurostat aims to </w:delText>
                                </w:r>
                                <w:r w:rsidR="00A64453">
                                  <w:delText>provide</w:delText>
                                </w:r>
                                <w:r w:rsidR="00A64453" w:rsidRPr="0028244A">
                                  <w:delText xml:space="preserve"> </w:delText>
                                </w:r>
                                <w:r w:rsidRPr="0028244A">
                                  <w:delText xml:space="preserve">an overview of statistical projects in the respective countries to allow </w:delText>
                                </w:r>
                                <w:r w:rsidR="00A64453">
                                  <w:delText xml:space="preserve">for </w:delText>
                                </w:r>
                                <w:r w:rsidRPr="0028244A">
                                  <w:delText>better planning of assistance in the field of statistics, to benefit from acquired experience</w:delText>
                                </w:r>
                                <w:r w:rsidR="00A64453">
                                  <w:delText>,</w:delText>
                                </w:r>
                                <w:r w:rsidRPr="0028244A">
                                  <w:delText xml:space="preserve"> and to avoid overlap. The survey is distributed to donor countries, international organisations</w:delText>
                                </w:r>
                                <w:r w:rsidR="00A64453">
                                  <w:delText>,</w:delText>
                                </w:r>
                                <w:r w:rsidRPr="0028244A">
                                  <w:delText xml:space="preserve"> </w:delText>
                                </w:r>
                                <w:r w:rsidR="00A64453">
                                  <w:delText xml:space="preserve">and </w:delText>
                                </w:r>
                                <w:r w:rsidRPr="0028244A">
                                  <w:delText xml:space="preserve">the recipients (mostly Eurostat member states or partner states) of support to data and statistics. </w:delText>
                                </w:r>
                              </w:del>
                            </w:p>
                            <w:p w14:paraId="4013A15B" w14:textId="77777777" w:rsidR="00B729C1" w:rsidRPr="0028244A" w:rsidRDefault="00B729C1" w:rsidP="0028244A">
                              <w:pPr>
                                <w:pStyle w:val="Default"/>
                                <w:spacing w:before="240"/>
                                <w:rPr>
                                  <w:del w:id="509" w:author="Yu TIAN" w:date="2021-07-07T09:15:00Z"/>
                                </w:rPr>
                              </w:pPr>
                              <w:del w:id="510" w:author="Yu TIAN" w:date="2021-07-07T09:15:00Z">
                                <w:r w:rsidRPr="0028244A">
                                  <w:delText>According to the report of the 2020 round, the Donor Survey’s main objectives include</w:delText>
                                </w:r>
                                <w:r w:rsidR="00A64453">
                                  <w:delText>d</w:delText>
                                </w:r>
                                <w:r w:rsidRPr="0028244A">
                                  <w:delText xml:space="preserve">: </w:delText>
                                </w:r>
                              </w:del>
                            </w:p>
                            <w:p w14:paraId="4C21FF71" w14:textId="77777777" w:rsidR="00B729C1" w:rsidRPr="0028244A" w:rsidRDefault="00B729C1" w:rsidP="0028244A">
                              <w:pPr>
                                <w:pStyle w:val="Default"/>
                                <w:numPr>
                                  <w:ilvl w:val="0"/>
                                  <w:numId w:val="13"/>
                                </w:numPr>
                                <w:spacing w:after="49"/>
                                <w:rPr>
                                  <w:del w:id="511" w:author="Yu TIAN" w:date="2021-07-07T09:15:00Z"/>
                                </w:rPr>
                              </w:pPr>
                              <w:del w:id="512" w:author="Yu TIAN" w:date="2021-07-07T09:15:00Z">
                                <w:r w:rsidRPr="0028244A">
                                  <w:delText>facilitat</w:delText>
                                </w:r>
                                <w:r w:rsidR="00A64453">
                                  <w:delText>ing</w:delText>
                                </w:r>
                                <w:r w:rsidRPr="0028244A">
                                  <w:delText xml:space="preserve"> better planning and prioritisation of assistance, especially amongst the donors; </w:delText>
                                </w:r>
                              </w:del>
                            </w:p>
                            <w:p w14:paraId="4F5174A8" w14:textId="77777777" w:rsidR="00B729C1" w:rsidRPr="0028244A" w:rsidRDefault="00B729C1" w:rsidP="0028244A">
                              <w:pPr>
                                <w:pStyle w:val="Default"/>
                                <w:numPr>
                                  <w:ilvl w:val="0"/>
                                  <w:numId w:val="13"/>
                                </w:numPr>
                                <w:spacing w:after="49"/>
                                <w:rPr>
                                  <w:del w:id="513" w:author="Yu TIAN" w:date="2021-07-07T09:15:00Z"/>
                                </w:rPr>
                              </w:pPr>
                              <w:del w:id="514" w:author="Yu TIAN" w:date="2021-07-07T09:15:00Z">
                                <w:r w:rsidRPr="0028244A">
                                  <w:delText>increas</w:delText>
                                </w:r>
                                <w:r w:rsidR="00A64453">
                                  <w:delText>ing</w:delText>
                                </w:r>
                                <w:r w:rsidRPr="0028244A">
                                  <w:delText xml:space="preserve"> transparency/visibility for donors and implementing agencies and potentially serv</w:delText>
                                </w:r>
                                <w:r w:rsidR="00A64453">
                                  <w:delText>ing</w:delText>
                                </w:r>
                                <w:r w:rsidRPr="0028244A">
                                  <w:delText xml:space="preserve"> as an “audit” document for beneficiaries; </w:delText>
                                </w:r>
                              </w:del>
                            </w:p>
                            <w:p w14:paraId="02F52C5F" w14:textId="77777777" w:rsidR="00B729C1" w:rsidRPr="0028244A" w:rsidRDefault="00A64453" w:rsidP="0028244A">
                              <w:pPr>
                                <w:pStyle w:val="Default"/>
                                <w:numPr>
                                  <w:ilvl w:val="0"/>
                                  <w:numId w:val="13"/>
                                </w:numPr>
                                <w:spacing w:after="49"/>
                                <w:rPr>
                                  <w:del w:id="515" w:author="Yu TIAN" w:date="2021-07-07T09:15:00Z"/>
                                </w:rPr>
                              </w:pPr>
                              <w:del w:id="516" w:author="Yu TIAN" w:date="2021-07-07T09:15:00Z">
                                <w:r>
                                  <w:delText xml:space="preserve">providing </w:delText>
                                </w:r>
                                <w:r w:rsidR="00B729C1" w:rsidRPr="0028244A">
                                  <w:delText xml:space="preserve">the beneficiaries </w:delText>
                                </w:r>
                                <w:r>
                                  <w:delText xml:space="preserve">with </w:delText>
                                </w:r>
                                <w:r w:rsidR="00B729C1" w:rsidRPr="0028244A">
                                  <w:delText>a broad overview of the areas in which they are receiving support, also at regional level, and prioritis</w:delText>
                                </w:r>
                                <w:r>
                                  <w:delText>ing</w:delText>
                                </w:r>
                                <w:r w:rsidR="00B729C1" w:rsidRPr="0028244A">
                                  <w:delText xml:space="preserve"> their future needs; </w:delText>
                                </w:r>
                              </w:del>
                            </w:p>
                            <w:p w14:paraId="12B3FC1A" w14:textId="77777777" w:rsidR="00B729C1" w:rsidRPr="0028244A" w:rsidRDefault="00B729C1" w:rsidP="0028244A">
                              <w:pPr>
                                <w:pStyle w:val="Default"/>
                                <w:numPr>
                                  <w:ilvl w:val="0"/>
                                  <w:numId w:val="13"/>
                                </w:numPr>
                                <w:spacing w:after="49"/>
                                <w:rPr>
                                  <w:del w:id="517" w:author="Yu TIAN" w:date="2021-07-07T09:15:00Z"/>
                                </w:rPr>
                              </w:pPr>
                              <w:del w:id="518" w:author="Yu TIAN" w:date="2021-07-07T09:15:00Z">
                                <w:r w:rsidRPr="0028244A">
                                  <w:delText>benefit</w:delText>
                                </w:r>
                                <w:r w:rsidR="00A64453">
                                  <w:delText>ting</w:delText>
                                </w:r>
                                <w:r w:rsidRPr="0028244A">
                                  <w:delText xml:space="preserve"> and learn</w:delText>
                                </w:r>
                                <w:r w:rsidR="00A64453">
                                  <w:delText>ing</w:delText>
                                </w:r>
                                <w:r w:rsidRPr="0028244A">
                                  <w:delText xml:space="preserve"> from the experiences, good practices, and shortcomings of other projects; </w:delText>
                                </w:r>
                              </w:del>
                            </w:p>
                            <w:p w14:paraId="1DDB1EC8" w14:textId="77777777" w:rsidR="00B729C1" w:rsidRPr="0028244A" w:rsidRDefault="00B729C1" w:rsidP="0028244A">
                              <w:pPr>
                                <w:pStyle w:val="Default"/>
                                <w:numPr>
                                  <w:ilvl w:val="0"/>
                                  <w:numId w:val="13"/>
                                </w:numPr>
                                <w:rPr>
                                  <w:del w:id="519" w:author="Yu TIAN" w:date="2021-07-07T09:15:00Z"/>
                                </w:rPr>
                              </w:pPr>
                              <w:del w:id="520" w:author="Yu TIAN" w:date="2021-07-07T09:15:00Z">
                                <w:r w:rsidRPr="0028244A">
                                  <w:delText>facilitat</w:delText>
                                </w:r>
                                <w:r w:rsidR="00A64453">
                                  <w:delText>ing</w:delText>
                                </w:r>
                                <w:r w:rsidRPr="0028244A">
                                  <w:delText xml:space="preserve"> </w:delText>
                                </w:r>
                                <w:r w:rsidR="00A64453">
                                  <w:delText xml:space="preserve">a </w:delText>
                                </w:r>
                                <w:r w:rsidRPr="0028244A">
                                  <w:delText>dialogue between beneficiaries, donors</w:delText>
                                </w:r>
                                <w:r w:rsidR="00A64453">
                                  <w:delText>,</w:delText>
                                </w:r>
                                <w:r w:rsidRPr="0028244A">
                                  <w:delText xml:space="preserve"> and implementing agencies. </w:delText>
                                </w:r>
                              </w:del>
                            </w:p>
                            <w:p w14:paraId="7A38A503" w14:textId="77777777" w:rsidR="00B729C1" w:rsidRDefault="00D2312E" w:rsidP="0028244A">
                              <w:pPr>
                                <w:spacing w:before="240"/>
                                <w:rPr>
                                  <w:del w:id="521" w:author="Yu TIAN" w:date="2021-07-07T09:15:00Z"/>
                                </w:rPr>
                              </w:pPr>
                              <w:del w:id="522" w:author="Yu TIAN" w:date="2021-07-07T09:15:00Z">
                                <w:r w:rsidRPr="00D2312E">
                                  <w:delText>At donor country level and on t</w:delText>
                                </w:r>
                                <w:r w:rsidR="00B729C1" w:rsidRPr="00D2312E">
                                  <w:delText>he donors’ side, responde</w:delText>
                                </w:r>
                                <w:r w:rsidRPr="00D2312E">
                                  <w:delText>nts to the Donor Survey overlap</w:delText>
                                </w:r>
                                <w:r w:rsidR="00B729C1" w:rsidRPr="00D2312E">
                                  <w:delText xml:space="preserve"> with CRS. However, the CRS reporting is coordinated by one </w:delText>
                                </w:r>
                                <w:r w:rsidR="00A64453" w:rsidRPr="00D2312E">
                                  <w:delText xml:space="preserve">national </w:delText>
                                </w:r>
                                <w:r w:rsidR="00B729C1" w:rsidRPr="00D2312E">
                                  <w:delText>focal point, while the Donor Survey questionnaire is distributed to both</w:delText>
                                </w:r>
                                <w:r w:rsidR="00B729C1" w:rsidRPr="0028244A">
                                  <w:delText xml:space="preserve"> the aid agencies and national statistics offices who provide technical support. However, the Donor Survey dataset </w:delText>
                                </w:r>
                                <w:r w:rsidR="00A64453">
                                  <w:delText>does not</w:delText>
                                </w:r>
                                <w:r w:rsidR="00A64453" w:rsidRPr="0028244A">
                                  <w:delText xml:space="preserve"> </w:delText>
                                </w:r>
                                <w:r w:rsidR="00B729C1" w:rsidRPr="0028244A">
                                  <w:delText>have a good system to harmonise the data from the two sides</w:delText>
                                </w:r>
                                <w:r w:rsidR="00A64453">
                                  <w:delText xml:space="preserve">, nor does it </w:delText>
                                </w:r>
                                <w:r w:rsidR="00B729C1" w:rsidRPr="0028244A">
                                  <w:delText>contain the programme identifiers</w:delText>
                                </w:r>
                                <w:r w:rsidR="00B729C1" w:rsidRPr="0028244A" w:rsidDel="000F422A">
                                  <w:delText>, which</w:delText>
                                </w:r>
                                <w:r w:rsidR="000F422A">
                                  <w:delText xml:space="preserve"> that</w:delText>
                                </w:r>
                                <w:r w:rsidR="00B729C1" w:rsidRPr="0028244A">
                                  <w:delText xml:space="preserve"> are essential to avoid duplication when combining information with other sources. Unlike </w:delText>
                                </w:r>
                                <w:r w:rsidR="00A64453">
                                  <w:delText xml:space="preserve">the </w:delText>
                                </w:r>
                                <w:r w:rsidR="00B729C1" w:rsidRPr="0028244A">
                                  <w:delText xml:space="preserve">development </w:delText>
                                </w:r>
                                <w:r w:rsidR="00A64453">
                                  <w:delText xml:space="preserve">of </w:delText>
                                </w:r>
                                <w:r w:rsidR="00B729C1" w:rsidRPr="0028244A">
                                  <w:delText xml:space="preserve">financing databases, the Donor Survey also lacks a </w:delText>
                                </w:r>
                                <w:r w:rsidR="00B729C1">
                                  <w:delText>mechanism to update previous years’ reported projects</w:delText>
                                </w:r>
                                <w:r w:rsidR="00B729C1" w:rsidRPr="0028244A">
                                  <w:delText xml:space="preserve">. Coverage of the survey is also not comprehensive enough to provide additional values to the alternative data sources identified in this document. </w:delText>
                                </w:r>
                              </w:del>
                            </w:p>
                            <w:p w14:paraId="6A1F536E" w14:textId="77777777" w:rsidR="00B729C1" w:rsidRPr="0028244A" w:rsidRDefault="00B729C1" w:rsidP="0028244A">
                              <w:pPr>
                                <w:spacing w:before="240"/>
                                <w:rPr>
                                  <w:del w:id="523" w:author="Yu TIAN" w:date="2021-07-07T09:15:00Z"/>
                                </w:rPr>
                              </w:pPr>
                              <w:del w:id="524" w:author="Yu TIAN" w:date="2021-07-07T09:15:00Z">
                                <w:r w:rsidRPr="0028244A">
                                  <w:delText xml:space="preserve">Because of these reasons, the Donor Survey data </w:delText>
                                </w:r>
                                <w:r w:rsidR="00C72374">
                                  <w:delText>are</w:delText>
                                </w:r>
                                <w:r w:rsidR="00C72374" w:rsidRPr="0028244A">
                                  <w:delText xml:space="preserve"> </w:delText>
                                </w:r>
                                <w:r w:rsidRPr="0028244A">
                                  <w:delText>currently not included in the extended PRESS database.</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701F3A" id="Text Box 2" o:spid="_x0000_s1027" type="#_x0000_t202" style="width:458.9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" fillcolor="white [3201]" strokeweight=".5pt">
                  <v:textbox>
                    <w:txbxContent>
                      <w:p w14:paraId="48DA0F71" w14:textId="77777777" w:rsidR="00B729C1" w:rsidRPr="0028244A" w:rsidRDefault="00B729C1" w:rsidP="00CC0B38">
                        <w:pPr>
                          <w:pStyle w:val="Caption"/>
                          <w:rPr>
                            <w:del w:id="525" w:author="Yu TIAN" w:date="2021-07-07T09:15:00Z"/>
                          </w:rPr>
                        </w:pPr>
                        <w:del w:id="526" w:author="Yu TIAN" w:date="2021-07-07T09:15:00Z">
                          <w:r>
                            <w:delText xml:space="preserve">Box </w:delText>
                          </w:r>
                          <w:r w:rsidR="00F83072">
                            <w:fldChar w:fldCharType="begin"/>
                          </w:r>
                          <w:r w:rsidR="00F83072">
                            <w:delInstrText xml:space="preserve"> SEQ Box \* ARABIC </w:delInstrText>
                          </w:r>
                          <w:r w:rsidR="00F83072">
                            <w:fldChar w:fldCharType="separate"/>
                          </w:r>
                          <w:r>
                            <w:rPr>
                              <w:noProof/>
                            </w:rPr>
                            <w:delText>2</w:delText>
                          </w:r>
                          <w:r w:rsidR="00F83072">
                            <w:rPr>
                              <w:noProof/>
                            </w:rPr>
                            <w:fldChar w:fldCharType="end"/>
                          </w:r>
                          <w:r w:rsidRPr="0028244A">
                            <w:delText>: The Eurostat’s Donor Survey</w:delText>
                          </w:r>
                          <w:r>
                            <w:delText xml:space="preserve"> – and why it is not included in the PRESS database </w:delText>
                          </w:r>
                        </w:del>
                      </w:p>
                      <w:p w14:paraId="708F2F39" w14:textId="77777777" w:rsidR="00B729C1" w:rsidRPr="0028244A" w:rsidRDefault="00B729C1" w:rsidP="0028244A">
                        <w:pPr>
                          <w:pStyle w:val="Default"/>
                          <w:spacing w:before="240"/>
                          <w:rPr>
                            <w:del w:id="527" w:author="Yu TIAN" w:date="2021-07-07T09:15:00Z"/>
                          </w:rPr>
                        </w:pPr>
                        <w:del w:id="528" w:author="Yu TIAN" w:date="2021-07-07T09:15:00Z">
                          <w:r w:rsidRPr="0028244A">
                            <w:delText xml:space="preserve">The annual Donor Survey by Eurostat aims to </w:delText>
                          </w:r>
                          <w:r w:rsidR="00A64453">
                            <w:delText>provide</w:delText>
                          </w:r>
                          <w:r w:rsidR="00A64453" w:rsidRPr="0028244A">
                            <w:delText xml:space="preserve"> </w:delText>
                          </w:r>
                          <w:r w:rsidRPr="0028244A">
                            <w:delText xml:space="preserve">an overview of statistical projects in the respective countries to allow </w:delText>
                          </w:r>
                          <w:r w:rsidR="00A64453">
                            <w:delText xml:space="preserve">for </w:delText>
                          </w:r>
                          <w:r w:rsidRPr="0028244A">
                            <w:delText>better planning of assistance in the field of statistics, to benefit from acquired experience</w:delText>
                          </w:r>
                          <w:r w:rsidR="00A64453">
                            <w:delText>,</w:delText>
                          </w:r>
                          <w:r w:rsidRPr="0028244A">
                            <w:delText xml:space="preserve"> and to avoid overlap. The survey is distributed to donor countries, international organisations</w:delText>
                          </w:r>
                          <w:r w:rsidR="00A64453">
                            <w:delText>,</w:delText>
                          </w:r>
                          <w:r w:rsidRPr="0028244A">
                            <w:delText xml:space="preserve"> </w:delText>
                          </w:r>
                          <w:r w:rsidR="00A64453">
                            <w:delText xml:space="preserve">and </w:delText>
                          </w:r>
                          <w:r w:rsidRPr="0028244A">
                            <w:delText xml:space="preserve">the recipients (mostly Eurostat member states or partner states) of support to data and statistics. </w:delText>
                          </w:r>
                        </w:del>
                      </w:p>
                      <w:p w14:paraId="4013A15B" w14:textId="77777777" w:rsidR="00B729C1" w:rsidRPr="0028244A" w:rsidRDefault="00B729C1" w:rsidP="0028244A">
                        <w:pPr>
                          <w:pStyle w:val="Default"/>
                          <w:spacing w:before="240"/>
                          <w:rPr>
                            <w:del w:id="529" w:author="Yu TIAN" w:date="2021-07-07T09:15:00Z"/>
                          </w:rPr>
                        </w:pPr>
                        <w:del w:id="530" w:author="Yu TIAN" w:date="2021-07-07T09:15:00Z">
                          <w:r w:rsidRPr="0028244A">
                            <w:delText>According to the report of the 2020 round, the Donor Survey’s main objectives include</w:delText>
                          </w:r>
                          <w:r w:rsidR="00A64453">
                            <w:delText>d</w:delText>
                          </w:r>
                          <w:r w:rsidRPr="0028244A">
                            <w:delText xml:space="preserve">: </w:delText>
                          </w:r>
                        </w:del>
                      </w:p>
                      <w:p w14:paraId="4C21FF71" w14:textId="77777777" w:rsidR="00B729C1" w:rsidRPr="0028244A" w:rsidRDefault="00B729C1" w:rsidP="0028244A">
                        <w:pPr>
                          <w:pStyle w:val="Default"/>
                          <w:numPr>
                            <w:ilvl w:val="0"/>
                            <w:numId w:val="13"/>
                          </w:numPr>
                          <w:spacing w:after="49"/>
                          <w:rPr>
                            <w:del w:id="531" w:author="Yu TIAN" w:date="2021-07-07T09:15:00Z"/>
                          </w:rPr>
                        </w:pPr>
                        <w:del w:id="532" w:author="Yu TIAN" w:date="2021-07-07T09:15:00Z">
                          <w:r w:rsidRPr="0028244A">
                            <w:delText>facilitat</w:delText>
                          </w:r>
                          <w:r w:rsidR="00A64453">
                            <w:delText>ing</w:delText>
                          </w:r>
                          <w:r w:rsidRPr="0028244A">
                            <w:delText xml:space="preserve"> better planning and prioritisation of assistance, especially amongst the donors; </w:delText>
                          </w:r>
                        </w:del>
                      </w:p>
                      <w:p w14:paraId="4F5174A8" w14:textId="77777777" w:rsidR="00B729C1" w:rsidRPr="0028244A" w:rsidRDefault="00B729C1" w:rsidP="0028244A">
                        <w:pPr>
                          <w:pStyle w:val="Default"/>
                          <w:numPr>
                            <w:ilvl w:val="0"/>
                            <w:numId w:val="13"/>
                          </w:numPr>
                          <w:spacing w:after="49"/>
                          <w:rPr>
                            <w:del w:id="533" w:author="Yu TIAN" w:date="2021-07-07T09:15:00Z"/>
                          </w:rPr>
                        </w:pPr>
                        <w:del w:id="534" w:author="Yu TIAN" w:date="2021-07-07T09:15:00Z">
                          <w:r w:rsidRPr="0028244A">
                            <w:delText>increas</w:delText>
                          </w:r>
                          <w:r w:rsidR="00A64453">
                            <w:delText>ing</w:delText>
                          </w:r>
                          <w:r w:rsidRPr="0028244A">
                            <w:delText xml:space="preserve"> transparency/visibility for donors and implementing agencies and potentially serv</w:delText>
                          </w:r>
                          <w:r w:rsidR="00A64453">
                            <w:delText>ing</w:delText>
                          </w:r>
                          <w:r w:rsidRPr="0028244A">
                            <w:delText xml:space="preserve"> as an “audit” document for beneficiaries; </w:delText>
                          </w:r>
                        </w:del>
                      </w:p>
                      <w:p w14:paraId="02F52C5F" w14:textId="77777777" w:rsidR="00B729C1" w:rsidRPr="0028244A" w:rsidRDefault="00A64453" w:rsidP="0028244A">
                        <w:pPr>
                          <w:pStyle w:val="Default"/>
                          <w:numPr>
                            <w:ilvl w:val="0"/>
                            <w:numId w:val="13"/>
                          </w:numPr>
                          <w:spacing w:after="49"/>
                          <w:rPr>
                            <w:del w:id="535" w:author="Yu TIAN" w:date="2021-07-07T09:15:00Z"/>
                          </w:rPr>
                        </w:pPr>
                        <w:del w:id="536" w:author="Yu TIAN" w:date="2021-07-07T09:15:00Z">
                          <w:r>
                            <w:delText xml:space="preserve">providing </w:delText>
                          </w:r>
                          <w:r w:rsidR="00B729C1" w:rsidRPr="0028244A">
                            <w:delText xml:space="preserve">the beneficiaries </w:delText>
                          </w:r>
                          <w:r>
                            <w:delText xml:space="preserve">with </w:delText>
                          </w:r>
                          <w:r w:rsidR="00B729C1" w:rsidRPr="0028244A">
                            <w:delText>a broad overview of the areas in which they are receiving support, also at regional level, and prioritis</w:delText>
                          </w:r>
                          <w:r>
                            <w:delText>ing</w:delText>
                          </w:r>
                          <w:r w:rsidR="00B729C1" w:rsidRPr="0028244A">
                            <w:delText xml:space="preserve"> their future needs; </w:delText>
                          </w:r>
                        </w:del>
                      </w:p>
                      <w:p w14:paraId="12B3FC1A" w14:textId="77777777" w:rsidR="00B729C1" w:rsidRPr="0028244A" w:rsidRDefault="00B729C1" w:rsidP="0028244A">
                        <w:pPr>
                          <w:pStyle w:val="Default"/>
                          <w:numPr>
                            <w:ilvl w:val="0"/>
                            <w:numId w:val="13"/>
                          </w:numPr>
                          <w:spacing w:after="49"/>
                          <w:rPr>
                            <w:del w:id="537" w:author="Yu TIAN" w:date="2021-07-07T09:15:00Z"/>
                          </w:rPr>
                        </w:pPr>
                        <w:del w:id="538" w:author="Yu TIAN" w:date="2021-07-07T09:15:00Z">
                          <w:r w:rsidRPr="0028244A">
                            <w:delText>benefit</w:delText>
                          </w:r>
                          <w:r w:rsidR="00A64453">
                            <w:delText>ting</w:delText>
                          </w:r>
                          <w:r w:rsidRPr="0028244A">
                            <w:delText xml:space="preserve"> and learn</w:delText>
                          </w:r>
                          <w:r w:rsidR="00A64453">
                            <w:delText>ing</w:delText>
                          </w:r>
                          <w:r w:rsidRPr="0028244A">
                            <w:delText xml:space="preserve"> from the experiences, good practices, and shortcomings of other projects; </w:delText>
                          </w:r>
                        </w:del>
                      </w:p>
                      <w:p w14:paraId="1DDB1EC8" w14:textId="77777777" w:rsidR="00B729C1" w:rsidRPr="0028244A" w:rsidRDefault="00B729C1" w:rsidP="0028244A">
                        <w:pPr>
                          <w:pStyle w:val="Default"/>
                          <w:numPr>
                            <w:ilvl w:val="0"/>
                            <w:numId w:val="13"/>
                          </w:numPr>
                          <w:rPr>
                            <w:del w:id="539" w:author="Yu TIAN" w:date="2021-07-07T09:15:00Z"/>
                          </w:rPr>
                        </w:pPr>
                        <w:del w:id="540" w:author="Yu TIAN" w:date="2021-07-07T09:15:00Z">
                          <w:r w:rsidRPr="0028244A">
                            <w:delText>facilitat</w:delText>
                          </w:r>
                          <w:r w:rsidR="00A64453">
                            <w:delText>ing</w:delText>
                          </w:r>
                          <w:r w:rsidRPr="0028244A">
                            <w:delText xml:space="preserve"> </w:delText>
                          </w:r>
                          <w:r w:rsidR="00A64453">
                            <w:delText xml:space="preserve">a </w:delText>
                          </w:r>
                          <w:r w:rsidRPr="0028244A">
                            <w:delText>dialogue between beneficiaries, donors</w:delText>
                          </w:r>
                          <w:r w:rsidR="00A64453">
                            <w:delText>,</w:delText>
                          </w:r>
                          <w:r w:rsidRPr="0028244A">
                            <w:delText xml:space="preserve"> and implementing agencies. </w:delText>
                          </w:r>
                        </w:del>
                      </w:p>
                      <w:p w14:paraId="7A38A503" w14:textId="77777777" w:rsidR="00B729C1" w:rsidRDefault="00D2312E" w:rsidP="0028244A">
                        <w:pPr>
                          <w:spacing w:before="240"/>
                          <w:rPr>
                            <w:del w:id="541" w:author="Yu TIAN" w:date="2021-07-07T09:15:00Z"/>
                          </w:rPr>
                        </w:pPr>
                        <w:del w:id="542" w:author="Yu TIAN" w:date="2021-07-07T09:15:00Z">
                          <w:r w:rsidRPr="00D2312E">
                            <w:delText>At donor country level and on t</w:delText>
                          </w:r>
                          <w:r w:rsidR="00B729C1" w:rsidRPr="00D2312E">
                            <w:delText>he donors’ side, responde</w:delText>
                          </w:r>
                          <w:r w:rsidRPr="00D2312E">
                            <w:delText>nts to the Donor Survey overlap</w:delText>
                          </w:r>
                          <w:r w:rsidR="00B729C1" w:rsidRPr="00D2312E">
                            <w:delText xml:space="preserve"> with CRS. However, the CRS reporting is coordinated by one </w:delText>
                          </w:r>
                          <w:r w:rsidR="00A64453" w:rsidRPr="00D2312E">
                            <w:delText xml:space="preserve">national </w:delText>
                          </w:r>
                          <w:r w:rsidR="00B729C1" w:rsidRPr="00D2312E">
                            <w:delText>focal point, while the Donor Survey questionnaire is distributed to both</w:delText>
                          </w:r>
                          <w:r w:rsidR="00B729C1" w:rsidRPr="0028244A">
                            <w:delText xml:space="preserve"> the aid agencies and national statistics offices who provide technical support. However, the Donor Survey dataset </w:delText>
                          </w:r>
                          <w:r w:rsidR="00A64453">
                            <w:delText>does not</w:delText>
                          </w:r>
                          <w:r w:rsidR="00A64453" w:rsidRPr="0028244A">
                            <w:delText xml:space="preserve"> </w:delText>
                          </w:r>
                          <w:r w:rsidR="00B729C1" w:rsidRPr="0028244A">
                            <w:delText>have a good system to harmonise the data from the two sides</w:delText>
                          </w:r>
                          <w:r w:rsidR="00A64453">
                            <w:delText xml:space="preserve">, nor does it </w:delText>
                          </w:r>
                          <w:r w:rsidR="00B729C1" w:rsidRPr="0028244A">
                            <w:delText>contain the programme identifiers</w:delText>
                          </w:r>
                          <w:r w:rsidR="00B729C1" w:rsidRPr="0028244A" w:rsidDel="000F422A">
                            <w:delText>, which</w:delText>
                          </w:r>
                          <w:r w:rsidR="000F422A">
                            <w:delText xml:space="preserve"> that</w:delText>
                          </w:r>
                          <w:r w:rsidR="00B729C1" w:rsidRPr="0028244A">
                            <w:delText xml:space="preserve"> are essential to avoid duplication when combining information with other sources. Unlike </w:delText>
                          </w:r>
                          <w:r w:rsidR="00A64453">
                            <w:delText xml:space="preserve">the </w:delText>
                          </w:r>
                          <w:r w:rsidR="00B729C1" w:rsidRPr="0028244A">
                            <w:delText xml:space="preserve">development </w:delText>
                          </w:r>
                          <w:r w:rsidR="00A64453">
                            <w:delText xml:space="preserve">of </w:delText>
                          </w:r>
                          <w:r w:rsidR="00B729C1" w:rsidRPr="0028244A">
                            <w:delText xml:space="preserve">financing databases, the Donor Survey also lacks a </w:delText>
                          </w:r>
                          <w:r w:rsidR="00B729C1">
                            <w:delText>mechanism to update previous years’ reported projects</w:delText>
                          </w:r>
                          <w:r w:rsidR="00B729C1" w:rsidRPr="0028244A">
                            <w:delText xml:space="preserve">. Coverage of the survey is also not comprehensive enough to provide additional values to the alternative data sources identified in this document. </w:delText>
                          </w:r>
                        </w:del>
                      </w:p>
                      <w:p w14:paraId="6A1F536E" w14:textId="77777777" w:rsidR="00B729C1" w:rsidRPr="0028244A" w:rsidRDefault="00B729C1" w:rsidP="0028244A">
                        <w:pPr>
                          <w:spacing w:before="240"/>
                          <w:rPr>
                            <w:del w:id="543" w:author="Yu TIAN" w:date="2021-07-07T09:15:00Z"/>
                          </w:rPr>
                        </w:pPr>
                        <w:del w:id="544" w:author="Yu TIAN" w:date="2021-07-07T09:15:00Z">
                          <w:r w:rsidRPr="0028244A">
                            <w:delText xml:space="preserve">Because of these reasons, the Donor Survey data </w:delText>
                          </w:r>
                          <w:r w:rsidR="00C72374">
                            <w:delText>are</w:delText>
                          </w:r>
                          <w:r w:rsidR="00C72374" w:rsidRPr="0028244A">
                            <w:delText xml:space="preserve"> </w:delText>
                          </w:r>
                          <w:r w:rsidRPr="0028244A">
                            <w:delText>currently not included in the extended PRESS database.</w:delText>
                          </w:r>
                        </w:del>
                      </w:p>
                    </w:txbxContent>
                  </v:textbox>
                  <w10:anchorlock/>
                </v:shape>
              </w:pict>
            </mc:Fallback>
          </mc:AlternateContent>
        </w:r>
      </w:del>
    </w:p>
    <w:p w14:paraId="27F25284" w14:textId="77777777" w:rsidR="0056335F" w:rsidRDefault="00E24EB5" w:rsidP="0056335F">
      <w:pPr>
        <w:spacing w:line="276" w:lineRule="auto"/>
        <w:jc w:val="both"/>
        <w:rPr>
          <w:ins w:id="545" w:author="Yu TIAN" w:date="2021-07-07T09:15:00Z"/>
        </w:rPr>
      </w:pPr>
      <w:ins w:id="546" w:author="Yu TIAN" w:date="2021-07-07T09:15:00Z">
        <w:r>
          <w:rPr>
            <w:noProof/>
            <w:lang w:eastAsia="zh-CN"/>
          </w:rPr>
          <mc:AlternateContent>
            <mc:Choice Requires="wps">
              <w:drawing>
                <wp:inline distT="0" distB="0" distL="0" distR="0" wp14:anchorId="76F4D3AA" wp14:editId="1FFEC9C2">
                  <wp:extent cx="5828306" cy="5755341"/>
                  <wp:effectExtent l="0" t="0" r="20320" b="17145"/>
                  <wp:docPr id="7" name="Text Box 7"/>
                  <wp:cNvGraphicFramePr/>
                  <a:graphic xmlns:a="http://schemas.openxmlformats.org/drawingml/2006/main">
                    <a:graphicData uri="http://schemas.microsoft.com/office/word/2010/wordprocessingShape">
                      <wps:wsp>
                        <wps:cNvSpPr txBox="1"/>
                        <wps:spPr>
                          <a:xfrm>
                            <a:off x="0" y="0"/>
                            <a:ext cx="5828306" cy="5755341"/>
                          </a:xfrm>
                          <a:prstGeom prst="rect">
                            <a:avLst/>
                          </a:prstGeom>
                          <a:solidFill>
                            <a:schemeClr val="lt1"/>
                          </a:solidFill>
                          <a:ln w="6350">
                            <a:solidFill>
                              <a:prstClr val="black"/>
                            </a:solidFill>
                          </a:ln>
                        </wps:spPr>
                        <wps:txbx>
                          <w:txbxContent>
                            <w:p w14:paraId="3F59B958" w14:textId="77777777" w:rsidR="00B16BFA" w:rsidRPr="0028244A" w:rsidRDefault="00B16BFA" w:rsidP="00CC0B38">
                              <w:pPr>
                                <w:pStyle w:val="Caption"/>
                                <w:rPr>
                                  <w:ins w:id="547" w:author="Yu TIAN" w:date="2021-07-07T09:15:00Z"/>
                                </w:rPr>
                              </w:pPr>
                              <w:bookmarkStart w:id="548" w:name="_Ref57745646"/>
                              <w:ins w:id="549" w:author="Yu TIAN" w:date="2021-07-07T09:15:00Z">
                                <w:r>
                                  <w:t xml:space="preserve">Box </w:t>
                                </w:r>
                                <w:r>
                                  <w:fldChar w:fldCharType="begin"/>
                                </w:r>
                                <w:r>
                                  <w:instrText xml:space="preserve"> SEQ Box \* ARABIC </w:instrText>
                                </w:r>
                                <w:r>
                                  <w:fldChar w:fldCharType="separate"/>
                                </w:r>
                                <w:r>
                                  <w:rPr>
                                    <w:noProof/>
                                  </w:rPr>
                                  <w:t>2</w:t>
                                </w:r>
                                <w:r>
                                  <w:rPr>
                                    <w:noProof/>
                                  </w:rPr>
                                  <w:fldChar w:fldCharType="end"/>
                                </w:r>
                                <w:bookmarkEnd w:id="548"/>
                                <w:r w:rsidRPr="0028244A">
                                  <w:t>: The Eurostat’s Donor Survey</w:t>
                                </w:r>
                                <w:r>
                                  <w:t xml:space="preserve"> – and why it is not included in the PRESS database </w:t>
                                </w:r>
                              </w:ins>
                            </w:p>
                            <w:p w14:paraId="702849D2" w14:textId="77777777" w:rsidR="00B16BFA" w:rsidRPr="0028244A" w:rsidRDefault="00B16BFA" w:rsidP="0028244A">
                              <w:pPr>
                                <w:pStyle w:val="Default"/>
                                <w:spacing w:before="240"/>
                                <w:rPr>
                                  <w:ins w:id="550" w:author="Yu TIAN" w:date="2021-07-07T09:15:00Z"/>
                                </w:rPr>
                              </w:pPr>
                              <w:ins w:id="551" w:author="Yu TIAN" w:date="2021-07-07T09:15:00Z">
                                <w:r w:rsidRPr="0028244A">
                                  <w:t xml:space="preserve">The annual Donor Survey by Eurostat aims to </w:t>
                                </w:r>
                                <w:r>
                                  <w:t>provide</w:t>
                                </w:r>
                                <w:r w:rsidRPr="0028244A">
                                  <w:t xml:space="preserve"> an overview of statistical projects in the respective countries to allow </w:t>
                                </w:r>
                                <w:r>
                                  <w:t xml:space="preserve">for </w:t>
                                </w:r>
                                <w:r w:rsidRPr="0028244A">
                                  <w:t>better planning of assistance in the field of statistics, to benefit from acquired experience</w:t>
                                </w:r>
                                <w:r>
                                  <w:t>,</w:t>
                                </w:r>
                                <w:r w:rsidRPr="0028244A">
                                  <w:t xml:space="preserve"> and to avoid overlap. The survey is distributed to donor countries, international organisations</w:t>
                                </w:r>
                                <w:r>
                                  <w:t>,</w:t>
                                </w:r>
                                <w:r w:rsidRPr="0028244A">
                                  <w:t xml:space="preserve"> </w:t>
                                </w:r>
                                <w:r>
                                  <w:t xml:space="preserve">and </w:t>
                                </w:r>
                                <w:r w:rsidRPr="0028244A">
                                  <w:t xml:space="preserve">the recipients (mostly Eurostat member states or partner states) of support to data and statistics. </w:t>
                                </w:r>
                              </w:ins>
                            </w:p>
                            <w:p w14:paraId="54A4E9DC" w14:textId="77777777" w:rsidR="00B16BFA" w:rsidRPr="0028244A" w:rsidRDefault="00B16BFA" w:rsidP="0028244A">
                              <w:pPr>
                                <w:pStyle w:val="Default"/>
                                <w:spacing w:before="240"/>
                                <w:rPr>
                                  <w:ins w:id="552" w:author="Yu TIAN" w:date="2021-07-07T09:15:00Z"/>
                                </w:rPr>
                              </w:pPr>
                              <w:ins w:id="553" w:author="Yu TIAN" w:date="2021-07-07T09:15:00Z">
                                <w:r w:rsidRPr="0028244A">
                                  <w:t>According to the report of the 2020 round, the Donor Survey’s main objectives include</w:t>
                                </w:r>
                                <w:r>
                                  <w:t>d</w:t>
                                </w:r>
                                <w:r w:rsidRPr="0028244A">
                                  <w:t xml:space="preserve">: </w:t>
                                </w:r>
                              </w:ins>
                            </w:p>
                            <w:p w14:paraId="55AC7E67" w14:textId="0A4DE39A" w:rsidR="00B16BFA" w:rsidRPr="0028244A" w:rsidRDefault="00B16BFA" w:rsidP="0028244A">
                              <w:pPr>
                                <w:pStyle w:val="Default"/>
                                <w:numPr>
                                  <w:ilvl w:val="0"/>
                                  <w:numId w:val="13"/>
                                </w:numPr>
                                <w:spacing w:after="49"/>
                                <w:rPr>
                                  <w:ins w:id="554" w:author="Yu TIAN" w:date="2021-07-07T09:15:00Z"/>
                                </w:rPr>
                              </w:pPr>
                              <w:ins w:id="555" w:author="Yu TIAN" w:date="2021-07-07T09:15:00Z">
                                <w:r w:rsidRPr="0028244A">
                                  <w:t>facilitat</w:t>
                                </w:r>
                                <w:r>
                                  <w:t>ing</w:t>
                                </w:r>
                                <w:r w:rsidRPr="0028244A">
                                  <w:t xml:space="preserve"> better planning and prioritisation of assistance, especially among</w:t>
                                </w:r>
                                <w:r w:rsidRPr="0028244A" w:rsidDel="00A55370">
                                  <w:t>st</w:t>
                                </w:r>
                                <w:r w:rsidRPr="0028244A">
                                  <w:t xml:space="preserve"> </w:t>
                                </w:r>
                                <w:r w:rsidRPr="0028244A" w:rsidDel="00A55370">
                                  <w:t xml:space="preserve">the </w:t>
                                </w:r>
                                <w:r w:rsidRPr="0028244A">
                                  <w:t xml:space="preserve">donors; </w:t>
                                </w:r>
                              </w:ins>
                            </w:p>
                            <w:p w14:paraId="557A1B52" w14:textId="77777777" w:rsidR="00B16BFA" w:rsidRPr="0028244A" w:rsidRDefault="00B16BFA" w:rsidP="0028244A">
                              <w:pPr>
                                <w:pStyle w:val="Default"/>
                                <w:numPr>
                                  <w:ilvl w:val="0"/>
                                  <w:numId w:val="13"/>
                                </w:numPr>
                                <w:spacing w:after="49"/>
                                <w:rPr>
                                  <w:ins w:id="556" w:author="Yu TIAN" w:date="2021-07-07T09:15:00Z"/>
                                </w:rPr>
                              </w:pPr>
                              <w:ins w:id="557" w:author="Yu TIAN" w:date="2021-07-07T09:15:00Z">
                                <w:r w:rsidRPr="0028244A">
                                  <w:t>increas</w:t>
                                </w:r>
                                <w:r>
                                  <w:t>ing</w:t>
                                </w:r>
                                <w:r w:rsidRPr="0028244A">
                                  <w:t xml:space="preserve"> transparency/visibility for donors and implementing agencies and potentially serv</w:t>
                                </w:r>
                                <w:r>
                                  <w:t>ing</w:t>
                                </w:r>
                                <w:r w:rsidRPr="0028244A">
                                  <w:t xml:space="preserve"> as an “audit” document for beneficiaries; </w:t>
                                </w:r>
                              </w:ins>
                            </w:p>
                            <w:p w14:paraId="4876F3D4" w14:textId="77777777" w:rsidR="00B16BFA" w:rsidRPr="0028244A" w:rsidRDefault="00B16BFA" w:rsidP="0028244A">
                              <w:pPr>
                                <w:pStyle w:val="Default"/>
                                <w:numPr>
                                  <w:ilvl w:val="0"/>
                                  <w:numId w:val="13"/>
                                </w:numPr>
                                <w:spacing w:after="49"/>
                                <w:rPr>
                                  <w:ins w:id="558" w:author="Yu TIAN" w:date="2021-07-07T09:15:00Z"/>
                                </w:rPr>
                              </w:pPr>
                              <w:ins w:id="559" w:author="Yu TIAN" w:date="2021-07-07T09:15:00Z">
                                <w:r>
                                  <w:t xml:space="preserve">providing </w:t>
                                </w:r>
                                <w:r w:rsidRPr="0028244A">
                                  <w:t xml:space="preserve">the beneficiaries </w:t>
                                </w:r>
                                <w:r>
                                  <w:t xml:space="preserve">with </w:t>
                                </w:r>
                                <w:r w:rsidRPr="0028244A">
                                  <w:t>a broad overview of the areas in which they are receiving support, also at regional level, and prioritis</w:t>
                                </w:r>
                                <w:r>
                                  <w:t>ing</w:t>
                                </w:r>
                                <w:r w:rsidRPr="0028244A">
                                  <w:t xml:space="preserve"> their future needs; </w:t>
                                </w:r>
                              </w:ins>
                            </w:p>
                            <w:p w14:paraId="1674DA18" w14:textId="77777777" w:rsidR="00B16BFA" w:rsidRPr="0028244A" w:rsidRDefault="00B16BFA" w:rsidP="0028244A">
                              <w:pPr>
                                <w:pStyle w:val="Default"/>
                                <w:numPr>
                                  <w:ilvl w:val="0"/>
                                  <w:numId w:val="13"/>
                                </w:numPr>
                                <w:spacing w:after="49"/>
                                <w:rPr>
                                  <w:ins w:id="560" w:author="Yu TIAN" w:date="2021-07-07T09:15:00Z"/>
                                </w:rPr>
                              </w:pPr>
                              <w:ins w:id="561" w:author="Yu TIAN" w:date="2021-07-07T09:15:00Z">
                                <w:r w:rsidRPr="0028244A">
                                  <w:t>benefit</w:t>
                                </w:r>
                                <w:r>
                                  <w:t>ting</w:t>
                                </w:r>
                                <w:r w:rsidRPr="0028244A">
                                  <w:t xml:space="preserve"> and learn</w:t>
                                </w:r>
                                <w:r>
                                  <w:t>ing</w:t>
                                </w:r>
                                <w:r w:rsidRPr="0028244A">
                                  <w:t xml:space="preserve"> from the experiences, good practices, and shortcomings of other projects; </w:t>
                                </w:r>
                              </w:ins>
                            </w:p>
                            <w:p w14:paraId="1BDF888A" w14:textId="77777777" w:rsidR="00B16BFA" w:rsidRPr="0028244A" w:rsidRDefault="00B16BFA" w:rsidP="0028244A">
                              <w:pPr>
                                <w:pStyle w:val="Default"/>
                                <w:numPr>
                                  <w:ilvl w:val="0"/>
                                  <w:numId w:val="13"/>
                                </w:numPr>
                                <w:rPr>
                                  <w:ins w:id="562" w:author="Yu TIAN" w:date="2021-07-07T09:15:00Z"/>
                                </w:rPr>
                              </w:pPr>
                              <w:proofErr w:type="gramStart"/>
                              <w:ins w:id="563" w:author="Yu TIAN" w:date="2021-07-07T09:15:00Z">
                                <w:r w:rsidRPr="0028244A">
                                  <w:t>facilitat</w:t>
                                </w:r>
                                <w:r>
                                  <w:t>ing</w:t>
                                </w:r>
                                <w:proofErr w:type="gramEnd"/>
                                <w:r w:rsidRPr="0028244A">
                                  <w:t xml:space="preserve"> </w:t>
                                </w:r>
                                <w:r>
                                  <w:t xml:space="preserve">a </w:t>
                                </w:r>
                                <w:r w:rsidRPr="0028244A">
                                  <w:t>dialogue between beneficiaries, donors</w:t>
                                </w:r>
                                <w:r>
                                  <w:t>,</w:t>
                                </w:r>
                                <w:r w:rsidRPr="0028244A">
                                  <w:t xml:space="preserve"> and implementing agencies. </w:t>
                                </w:r>
                              </w:ins>
                            </w:p>
                            <w:p w14:paraId="6985C3FD" w14:textId="032A0960" w:rsidR="00B16BFA" w:rsidRDefault="00B16BFA" w:rsidP="0028244A">
                              <w:pPr>
                                <w:spacing w:before="240"/>
                                <w:rPr>
                                  <w:ins w:id="564" w:author="Yu TIAN" w:date="2021-07-07T09:15:00Z"/>
                                </w:rPr>
                              </w:pPr>
                              <w:ins w:id="565" w:author="Yu TIAN" w:date="2021-07-07T09:15:00Z">
                                <w:r w:rsidRPr="00D2312E">
                                  <w:t>At donor country level and on the donors’ side, respondents to the Donor Survey overlap with CRS. However, the CRS reporting is coordinated by one national focal point, while the Donor Survey questionnaire is distributed to both</w:t>
                                </w:r>
                                <w:r w:rsidRPr="0028244A">
                                  <w:t xml:space="preserve"> the aid agencies and national statistics offices who provide technical support. </w:t>
                                </w:r>
                                <w:r w:rsidRPr="0028244A" w:rsidDel="00A55370">
                                  <w:t xml:space="preserve">However, </w:t>
                                </w:r>
                                <w:proofErr w:type="spellStart"/>
                                <w:r w:rsidRPr="0028244A" w:rsidDel="00A55370">
                                  <w:t>t</w:t>
                                </w:r>
                                <w:r>
                                  <w:t>T</w:t>
                                </w:r>
                                <w:r w:rsidRPr="0028244A">
                                  <w:t>he</w:t>
                                </w:r>
                                <w:proofErr w:type="spellEnd"/>
                                <w:r w:rsidRPr="0028244A">
                                  <w:t xml:space="preserve"> Donor Survey dataset </w:t>
                                </w:r>
                                <w:r>
                                  <w:t>does not</w:t>
                                </w:r>
                                <w:r w:rsidRPr="0028244A">
                                  <w:t xml:space="preserve"> have a good system to harmonise the data from the two sides</w:t>
                                </w:r>
                                <w:r>
                                  <w:t xml:space="preserve">, nor does it </w:t>
                                </w:r>
                                <w:r w:rsidRPr="0028244A">
                                  <w:t xml:space="preserve">contain the programme identifiers, which are essential to avoid duplication when combining information with other sources. Unlike </w:t>
                                </w:r>
                                <w:r>
                                  <w:t xml:space="preserve">the </w:t>
                                </w:r>
                                <w:r w:rsidRPr="0028244A">
                                  <w:t xml:space="preserve">development </w:t>
                                </w:r>
                                <w:r>
                                  <w:t xml:space="preserve">of </w:t>
                                </w:r>
                                <w:r w:rsidRPr="0028244A">
                                  <w:t xml:space="preserve">financing databases, the Donor Survey also lacks a </w:t>
                                </w:r>
                                <w:r>
                                  <w:t>mechanism to update previous years’ reported projects</w:t>
                                </w:r>
                                <w:r w:rsidRPr="0028244A">
                                  <w:t xml:space="preserve">. Coverage of the survey is also not comprehensive enough to provide additional values to the alternative data sources identified in this document. </w:t>
                                </w:r>
                              </w:ins>
                            </w:p>
                            <w:p w14:paraId="4BBCA10B" w14:textId="77777777" w:rsidR="00B16BFA" w:rsidRPr="0028244A" w:rsidRDefault="00B16BFA" w:rsidP="0028244A">
                              <w:pPr>
                                <w:spacing w:before="240"/>
                                <w:rPr>
                                  <w:ins w:id="566" w:author="Yu TIAN" w:date="2021-07-07T09:15:00Z"/>
                                </w:rPr>
                              </w:pPr>
                              <w:ins w:id="567" w:author="Yu TIAN" w:date="2021-07-07T09:15:00Z">
                                <w:r w:rsidRPr="0028244A">
                                  <w:t xml:space="preserve">Because of these reasons, the Donor Survey data </w:t>
                                </w:r>
                                <w:r>
                                  <w:t>are</w:t>
                                </w:r>
                                <w:r w:rsidRPr="0028244A">
                                  <w:t xml:space="preserve"> currently not included in the extended PRESS database.</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F4D3AA" id="Text Box 7" o:spid="_x0000_s1028" type="#_x0000_t202" style="width:458.9pt;height:4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" fillcolor="white [3201]" strokeweight=".5pt">
                  <v:textbox>
                    <w:txbxContent>
                      <w:p w14:paraId="3F59B958" w14:textId="77777777" w:rsidR="00B16BFA" w:rsidRPr="0028244A" w:rsidRDefault="00B16BFA" w:rsidP="00CC0B38">
                        <w:pPr>
                          <w:pStyle w:val="Caption"/>
                          <w:rPr>
                            <w:ins w:id="568" w:author="Yu TIAN" w:date="2021-07-07T09:15:00Z"/>
                          </w:rPr>
                        </w:pPr>
                        <w:bookmarkStart w:id="569" w:name="_Ref57745646"/>
                        <w:ins w:id="570" w:author="Yu TIAN" w:date="2021-07-07T09:15:00Z">
                          <w:r>
                            <w:t xml:space="preserve">Box </w:t>
                          </w:r>
                          <w:r>
                            <w:fldChar w:fldCharType="begin"/>
                          </w:r>
                          <w:r>
                            <w:instrText xml:space="preserve"> SEQ Box \* ARABIC </w:instrText>
                          </w:r>
                          <w:r>
                            <w:fldChar w:fldCharType="separate"/>
                          </w:r>
                          <w:r>
                            <w:rPr>
                              <w:noProof/>
                            </w:rPr>
                            <w:t>2</w:t>
                          </w:r>
                          <w:r>
                            <w:rPr>
                              <w:noProof/>
                            </w:rPr>
                            <w:fldChar w:fldCharType="end"/>
                          </w:r>
                          <w:bookmarkEnd w:id="569"/>
                          <w:r w:rsidRPr="0028244A">
                            <w:t>: The Eurostat’s Donor Survey</w:t>
                          </w:r>
                          <w:r>
                            <w:t xml:space="preserve"> – and why it is not included in the PRESS database </w:t>
                          </w:r>
                        </w:ins>
                      </w:p>
                      <w:p w14:paraId="702849D2" w14:textId="77777777" w:rsidR="00B16BFA" w:rsidRPr="0028244A" w:rsidRDefault="00B16BFA" w:rsidP="0028244A">
                        <w:pPr>
                          <w:pStyle w:val="Default"/>
                          <w:spacing w:before="240"/>
                          <w:rPr>
                            <w:ins w:id="571" w:author="Yu TIAN" w:date="2021-07-07T09:15:00Z"/>
                          </w:rPr>
                        </w:pPr>
                        <w:ins w:id="572" w:author="Yu TIAN" w:date="2021-07-07T09:15:00Z">
                          <w:r w:rsidRPr="0028244A">
                            <w:t xml:space="preserve">The annual Donor Survey by Eurostat aims to </w:t>
                          </w:r>
                          <w:r>
                            <w:t>provide</w:t>
                          </w:r>
                          <w:r w:rsidRPr="0028244A">
                            <w:t xml:space="preserve"> an overview of statistical projects in the respective countries to allow </w:t>
                          </w:r>
                          <w:r>
                            <w:t xml:space="preserve">for </w:t>
                          </w:r>
                          <w:r w:rsidRPr="0028244A">
                            <w:t>better planning of assistance in the field of statistics, to benefit from acquired experience</w:t>
                          </w:r>
                          <w:r>
                            <w:t>,</w:t>
                          </w:r>
                          <w:r w:rsidRPr="0028244A">
                            <w:t xml:space="preserve"> and to avoid overlap. The survey is distributed to donor countries, international organisations</w:t>
                          </w:r>
                          <w:r>
                            <w:t>,</w:t>
                          </w:r>
                          <w:r w:rsidRPr="0028244A">
                            <w:t xml:space="preserve"> </w:t>
                          </w:r>
                          <w:r>
                            <w:t xml:space="preserve">and </w:t>
                          </w:r>
                          <w:r w:rsidRPr="0028244A">
                            <w:t xml:space="preserve">the recipients (mostly Eurostat member states or partner states) of support to data and statistics. </w:t>
                          </w:r>
                        </w:ins>
                      </w:p>
                      <w:p w14:paraId="54A4E9DC" w14:textId="77777777" w:rsidR="00B16BFA" w:rsidRPr="0028244A" w:rsidRDefault="00B16BFA" w:rsidP="0028244A">
                        <w:pPr>
                          <w:pStyle w:val="Default"/>
                          <w:spacing w:before="240"/>
                          <w:rPr>
                            <w:ins w:id="573" w:author="Yu TIAN" w:date="2021-07-07T09:15:00Z"/>
                          </w:rPr>
                        </w:pPr>
                        <w:ins w:id="574" w:author="Yu TIAN" w:date="2021-07-07T09:15:00Z">
                          <w:r w:rsidRPr="0028244A">
                            <w:t>According to the report of the 2020 round, the Donor Survey’s main objectives include</w:t>
                          </w:r>
                          <w:r>
                            <w:t>d</w:t>
                          </w:r>
                          <w:r w:rsidRPr="0028244A">
                            <w:t xml:space="preserve">: </w:t>
                          </w:r>
                        </w:ins>
                      </w:p>
                      <w:p w14:paraId="55AC7E67" w14:textId="0A4DE39A" w:rsidR="00B16BFA" w:rsidRPr="0028244A" w:rsidRDefault="00B16BFA" w:rsidP="0028244A">
                        <w:pPr>
                          <w:pStyle w:val="Default"/>
                          <w:numPr>
                            <w:ilvl w:val="0"/>
                            <w:numId w:val="13"/>
                          </w:numPr>
                          <w:spacing w:after="49"/>
                          <w:rPr>
                            <w:ins w:id="575" w:author="Yu TIAN" w:date="2021-07-07T09:15:00Z"/>
                          </w:rPr>
                        </w:pPr>
                        <w:ins w:id="576" w:author="Yu TIAN" w:date="2021-07-07T09:15:00Z">
                          <w:r w:rsidRPr="0028244A">
                            <w:t>facilitat</w:t>
                          </w:r>
                          <w:r>
                            <w:t>ing</w:t>
                          </w:r>
                          <w:r w:rsidRPr="0028244A">
                            <w:t xml:space="preserve"> better planning and prioritisation of assistance, especially among</w:t>
                          </w:r>
                          <w:r w:rsidRPr="0028244A" w:rsidDel="00A55370">
                            <w:t>st</w:t>
                          </w:r>
                          <w:r w:rsidRPr="0028244A">
                            <w:t xml:space="preserve"> </w:t>
                          </w:r>
                          <w:r w:rsidRPr="0028244A" w:rsidDel="00A55370">
                            <w:t xml:space="preserve">the </w:t>
                          </w:r>
                          <w:r w:rsidRPr="0028244A">
                            <w:t xml:space="preserve">donors; </w:t>
                          </w:r>
                        </w:ins>
                      </w:p>
                      <w:p w14:paraId="557A1B52" w14:textId="77777777" w:rsidR="00B16BFA" w:rsidRPr="0028244A" w:rsidRDefault="00B16BFA" w:rsidP="0028244A">
                        <w:pPr>
                          <w:pStyle w:val="Default"/>
                          <w:numPr>
                            <w:ilvl w:val="0"/>
                            <w:numId w:val="13"/>
                          </w:numPr>
                          <w:spacing w:after="49"/>
                          <w:rPr>
                            <w:ins w:id="577" w:author="Yu TIAN" w:date="2021-07-07T09:15:00Z"/>
                          </w:rPr>
                        </w:pPr>
                        <w:ins w:id="578" w:author="Yu TIAN" w:date="2021-07-07T09:15:00Z">
                          <w:r w:rsidRPr="0028244A">
                            <w:t>increas</w:t>
                          </w:r>
                          <w:r>
                            <w:t>ing</w:t>
                          </w:r>
                          <w:r w:rsidRPr="0028244A">
                            <w:t xml:space="preserve"> transparency/visibility for donors and implementing agencies and potentially serv</w:t>
                          </w:r>
                          <w:r>
                            <w:t>ing</w:t>
                          </w:r>
                          <w:r w:rsidRPr="0028244A">
                            <w:t xml:space="preserve"> as an “audit” document for beneficiaries; </w:t>
                          </w:r>
                        </w:ins>
                      </w:p>
                      <w:p w14:paraId="4876F3D4" w14:textId="77777777" w:rsidR="00B16BFA" w:rsidRPr="0028244A" w:rsidRDefault="00B16BFA" w:rsidP="0028244A">
                        <w:pPr>
                          <w:pStyle w:val="Default"/>
                          <w:numPr>
                            <w:ilvl w:val="0"/>
                            <w:numId w:val="13"/>
                          </w:numPr>
                          <w:spacing w:after="49"/>
                          <w:rPr>
                            <w:ins w:id="579" w:author="Yu TIAN" w:date="2021-07-07T09:15:00Z"/>
                          </w:rPr>
                        </w:pPr>
                        <w:ins w:id="580" w:author="Yu TIAN" w:date="2021-07-07T09:15:00Z">
                          <w:r>
                            <w:t xml:space="preserve">providing </w:t>
                          </w:r>
                          <w:r w:rsidRPr="0028244A">
                            <w:t xml:space="preserve">the beneficiaries </w:t>
                          </w:r>
                          <w:r>
                            <w:t xml:space="preserve">with </w:t>
                          </w:r>
                          <w:r w:rsidRPr="0028244A">
                            <w:t>a broad overview of the areas in which they are receiving support, also at regional level, and prioritis</w:t>
                          </w:r>
                          <w:r>
                            <w:t>ing</w:t>
                          </w:r>
                          <w:r w:rsidRPr="0028244A">
                            <w:t xml:space="preserve"> their future needs; </w:t>
                          </w:r>
                        </w:ins>
                      </w:p>
                      <w:p w14:paraId="1674DA18" w14:textId="77777777" w:rsidR="00B16BFA" w:rsidRPr="0028244A" w:rsidRDefault="00B16BFA" w:rsidP="0028244A">
                        <w:pPr>
                          <w:pStyle w:val="Default"/>
                          <w:numPr>
                            <w:ilvl w:val="0"/>
                            <w:numId w:val="13"/>
                          </w:numPr>
                          <w:spacing w:after="49"/>
                          <w:rPr>
                            <w:ins w:id="581" w:author="Yu TIAN" w:date="2021-07-07T09:15:00Z"/>
                          </w:rPr>
                        </w:pPr>
                        <w:ins w:id="582" w:author="Yu TIAN" w:date="2021-07-07T09:15:00Z">
                          <w:r w:rsidRPr="0028244A">
                            <w:t>benefit</w:t>
                          </w:r>
                          <w:r>
                            <w:t>ting</w:t>
                          </w:r>
                          <w:r w:rsidRPr="0028244A">
                            <w:t xml:space="preserve"> and learn</w:t>
                          </w:r>
                          <w:r>
                            <w:t>ing</w:t>
                          </w:r>
                          <w:r w:rsidRPr="0028244A">
                            <w:t xml:space="preserve"> from the experiences, good practices, and shortcomings of other projects; </w:t>
                          </w:r>
                        </w:ins>
                      </w:p>
                      <w:p w14:paraId="1BDF888A" w14:textId="77777777" w:rsidR="00B16BFA" w:rsidRPr="0028244A" w:rsidRDefault="00B16BFA" w:rsidP="0028244A">
                        <w:pPr>
                          <w:pStyle w:val="Default"/>
                          <w:numPr>
                            <w:ilvl w:val="0"/>
                            <w:numId w:val="13"/>
                          </w:numPr>
                          <w:rPr>
                            <w:ins w:id="583" w:author="Yu TIAN" w:date="2021-07-07T09:15:00Z"/>
                          </w:rPr>
                        </w:pPr>
                        <w:proofErr w:type="gramStart"/>
                        <w:ins w:id="584" w:author="Yu TIAN" w:date="2021-07-07T09:15:00Z">
                          <w:r w:rsidRPr="0028244A">
                            <w:t>facilitat</w:t>
                          </w:r>
                          <w:r>
                            <w:t>ing</w:t>
                          </w:r>
                          <w:proofErr w:type="gramEnd"/>
                          <w:r w:rsidRPr="0028244A">
                            <w:t xml:space="preserve"> </w:t>
                          </w:r>
                          <w:r>
                            <w:t xml:space="preserve">a </w:t>
                          </w:r>
                          <w:r w:rsidRPr="0028244A">
                            <w:t>dialogue between beneficiaries, donors</w:t>
                          </w:r>
                          <w:r>
                            <w:t>,</w:t>
                          </w:r>
                          <w:r w:rsidRPr="0028244A">
                            <w:t xml:space="preserve"> and implementing agencies. </w:t>
                          </w:r>
                        </w:ins>
                      </w:p>
                      <w:p w14:paraId="6985C3FD" w14:textId="032A0960" w:rsidR="00B16BFA" w:rsidRDefault="00B16BFA" w:rsidP="0028244A">
                        <w:pPr>
                          <w:spacing w:before="240"/>
                          <w:rPr>
                            <w:ins w:id="585" w:author="Yu TIAN" w:date="2021-07-07T09:15:00Z"/>
                          </w:rPr>
                        </w:pPr>
                        <w:ins w:id="586" w:author="Yu TIAN" w:date="2021-07-07T09:15:00Z">
                          <w:r w:rsidRPr="00D2312E">
                            <w:t>At donor country level and on the donors’ side, respondents to the Donor Survey overlap with CRS. However, the CRS reporting is coordinated by one national focal point, while the Donor Survey questionnaire is distributed to both</w:t>
                          </w:r>
                          <w:r w:rsidRPr="0028244A">
                            <w:t xml:space="preserve"> the aid agencies and national statistics offices who provide technical support. </w:t>
                          </w:r>
                          <w:r w:rsidRPr="0028244A" w:rsidDel="00A55370">
                            <w:t xml:space="preserve">However, </w:t>
                          </w:r>
                          <w:proofErr w:type="spellStart"/>
                          <w:r w:rsidRPr="0028244A" w:rsidDel="00A55370">
                            <w:t>t</w:t>
                          </w:r>
                          <w:r>
                            <w:t>T</w:t>
                          </w:r>
                          <w:r w:rsidRPr="0028244A">
                            <w:t>he</w:t>
                          </w:r>
                          <w:proofErr w:type="spellEnd"/>
                          <w:r w:rsidRPr="0028244A">
                            <w:t xml:space="preserve"> Donor Survey dataset </w:t>
                          </w:r>
                          <w:r>
                            <w:t>does not</w:t>
                          </w:r>
                          <w:r w:rsidRPr="0028244A">
                            <w:t xml:space="preserve"> have a good system to harmonise the data from the two sides</w:t>
                          </w:r>
                          <w:r>
                            <w:t xml:space="preserve">, nor does it </w:t>
                          </w:r>
                          <w:r w:rsidRPr="0028244A">
                            <w:t xml:space="preserve">contain the programme identifiers, which are essential to avoid duplication when combining information with other sources. Unlike </w:t>
                          </w:r>
                          <w:r>
                            <w:t xml:space="preserve">the </w:t>
                          </w:r>
                          <w:r w:rsidRPr="0028244A">
                            <w:t xml:space="preserve">development </w:t>
                          </w:r>
                          <w:r>
                            <w:t xml:space="preserve">of </w:t>
                          </w:r>
                          <w:r w:rsidRPr="0028244A">
                            <w:t xml:space="preserve">financing databases, the Donor Survey also lacks a </w:t>
                          </w:r>
                          <w:r>
                            <w:t>mechanism to update previous years’ reported projects</w:t>
                          </w:r>
                          <w:r w:rsidRPr="0028244A">
                            <w:t xml:space="preserve">. Coverage of the survey is also not comprehensive enough to provide additional values to the alternative data sources identified in this document. </w:t>
                          </w:r>
                        </w:ins>
                      </w:p>
                      <w:p w14:paraId="4BBCA10B" w14:textId="77777777" w:rsidR="00B16BFA" w:rsidRPr="0028244A" w:rsidRDefault="00B16BFA" w:rsidP="0028244A">
                        <w:pPr>
                          <w:spacing w:before="240"/>
                          <w:rPr>
                            <w:ins w:id="587" w:author="Yu TIAN" w:date="2021-07-07T09:15:00Z"/>
                          </w:rPr>
                        </w:pPr>
                        <w:ins w:id="588" w:author="Yu TIAN" w:date="2021-07-07T09:15:00Z">
                          <w:r w:rsidRPr="0028244A">
                            <w:t xml:space="preserve">Because of these reasons, the Donor Survey data </w:t>
                          </w:r>
                          <w:r>
                            <w:t>are</w:t>
                          </w:r>
                          <w:r w:rsidRPr="0028244A">
                            <w:t xml:space="preserve"> currently not included in the extended PRESS database.</w:t>
                          </w:r>
                        </w:ins>
                      </w:p>
                    </w:txbxContent>
                  </v:textbox>
                  <w10:anchorlock/>
                </v:shape>
              </w:pict>
            </mc:Fallback>
          </mc:AlternateContent>
        </w:r>
      </w:ins>
    </w:p>
    <w:p w14:paraId="16545F35" w14:textId="77777777" w:rsidR="00E24EB5" w:rsidRDefault="00E24EB5" w:rsidP="0056335F">
      <w:pPr>
        <w:spacing w:line="276" w:lineRule="auto"/>
        <w:jc w:val="both"/>
      </w:pPr>
    </w:p>
    <w:p w14:paraId="3DD53225" w14:textId="77777777" w:rsidR="00E24EB5" w:rsidRDefault="00E24EB5" w:rsidP="0056335F">
      <w:pPr>
        <w:spacing w:line="276" w:lineRule="auto"/>
        <w:jc w:val="both"/>
      </w:pPr>
    </w:p>
    <w:p w14:paraId="36F190A1" w14:textId="77777777" w:rsidR="0056335F" w:rsidRDefault="0056335F" w:rsidP="0056335F">
      <w:pPr>
        <w:pStyle w:val="Heading3"/>
        <w:numPr>
          <w:ilvl w:val="0"/>
          <w:numId w:val="0"/>
        </w:numPr>
        <w:ind w:left="720" w:hanging="720"/>
        <w:rPr>
          <w:lang w:val="en-GB"/>
        </w:rPr>
      </w:pPr>
      <w:bookmarkStart w:id="589" w:name="_Toc35918966"/>
      <w:bookmarkStart w:id="590" w:name="_Toc59197359"/>
      <w:r>
        <w:rPr>
          <w:lang w:val="en-GB"/>
        </w:rPr>
        <w:t>Addressing gaps in the alternative data sources</w:t>
      </w:r>
      <w:bookmarkEnd w:id="589"/>
      <w:bookmarkEnd w:id="590"/>
    </w:p>
    <w:p w14:paraId="6C464C7F" w14:textId="4B6DC33A" w:rsidR="0056335F" w:rsidRDefault="0056335F" w:rsidP="0056335F">
      <w:pPr>
        <w:spacing w:after="240" w:line="276" w:lineRule="auto"/>
        <w:jc w:val="both"/>
      </w:pPr>
      <w:r>
        <w:rPr>
          <w:rFonts w:asciiTheme="minorHAnsi" w:hAnsiTheme="minorHAnsi" w:cstheme="minorHAnsi"/>
        </w:rPr>
        <w:t xml:space="preserve">To take advantage of the alternative data sources, PARIS21 combined </w:t>
      </w:r>
      <w:r w:rsidR="00AF509A">
        <w:rPr>
          <w:rFonts w:asciiTheme="minorHAnsi" w:hAnsiTheme="minorHAnsi" w:cstheme="minorHAnsi"/>
        </w:rPr>
        <w:t xml:space="preserve">the </w:t>
      </w:r>
      <w:r>
        <w:rPr>
          <w:rFonts w:asciiTheme="minorHAnsi" w:hAnsiTheme="minorHAnsi" w:cstheme="minorHAnsi"/>
        </w:rPr>
        <w:t xml:space="preserve">information from </w:t>
      </w:r>
      <w:r w:rsidR="00AF509A">
        <w:rPr>
          <w:rFonts w:asciiTheme="minorHAnsi" w:hAnsiTheme="minorHAnsi" w:cstheme="minorHAnsi"/>
        </w:rPr>
        <w:t>CRS and online survey</w:t>
      </w:r>
      <w:r w:rsidR="00A64453">
        <w:rPr>
          <w:rFonts w:asciiTheme="minorHAnsi" w:hAnsiTheme="minorHAnsi" w:cstheme="minorHAnsi"/>
        </w:rPr>
        <w:t>s</w:t>
      </w:r>
      <w:r>
        <w:rPr>
          <w:rFonts w:asciiTheme="minorHAnsi" w:hAnsiTheme="minorHAnsi" w:cstheme="minorHAnsi"/>
        </w:rPr>
        <w:t xml:space="preserve"> </w:t>
      </w:r>
      <w:r w:rsidR="00AF509A">
        <w:rPr>
          <w:rFonts w:asciiTheme="minorHAnsi" w:hAnsiTheme="minorHAnsi" w:cstheme="minorHAnsi"/>
        </w:rPr>
        <w:t>with</w:t>
      </w:r>
      <w:r>
        <w:rPr>
          <w:rFonts w:asciiTheme="minorHAnsi" w:hAnsiTheme="minorHAnsi" w:cstheme="minorHAnsi"/>
        </w:rPr>
        <w:t xml:space="preserve"> these alternative data sources to create a more up-to-date</w:t>
      </w:r>
      <w:r w:rsidR="00A64453">
        <w:rPr>
          <w:rFonts w:asciiTheme="minorHAnsi" w:hAnsiTheme="minorHAnsi" w:cstheme="minorHAnsi"/>
        </w:rPr>
        <w:t>,</w:t>
      </w:r>
      <w:r>
        <w:rPr>
          <w:rFonts w:asciiTheme="minorHAnsi" w:hAnsiTheme="minorHAnsi" w:cstheme="minorHAnsi"/>
        </w:rPr>
        <w:t xml:space="preserve"> harmonised database on funding </w:t>
      </w:r>
      <w:r w:rsidR="00A64453">
        <w:rPr>
          <w:rFonts w:asciiTheme="minorHAnsi" w:hAnsiTheme="minorHAnsi" w:cstheme="minorHAnsi"/>
        </w:rPr>
        <w:t xml:space="preserve">for </w:t>
      </w:r>
      <w:r>
        <w:rPr>
          <w:rFonts w:asciiTheme="minorHAnsi" w:hAnsiTheme="minorHAnsi" w:cstheme="minorHAnsi"/>
        </w:rPr>
        <w:t xml:space="preserve">data and statistics. However, this </w:t>
      </w:r>
      <w:r w:rsidR="00A9010D">
        <w:rPr>
          <w:rFonts w:asciiTheme="minorHAnsi" w:hAnsiTheme="minorHAnsi" w:cstheme="minorHAnsi"/>
        </w:rPr>
        <w:t xml:space="preserve">means that </w:t>
      </w:r>
      <w:del w:id="591" w:author="Lorenz Noe" w:date="2021-03-08T18:55:00Z">
        <w:r w:rsidR="00A9010D">
          <w:rPr>
            <w:rFonts w:asciiTheme="minorHAnsi" w:hAnsiTheme="minorHAnsi" w:cstheme="minorHAnsi"/>
          </w:rPr>
          <w:delText xml:space="preserve">there is a requirement for </w:delText>
        </w:r>
        <w:r>
          <w:rPr>
            <w:rFonts w:asciiTheme="minorHAnsi" w:hAnsiTheme="minorHAnsi" w:cstheme="minorHAnsi"/>
          </w:rPr>
          <w:delText xml:space="preserve">the completeness and coverage problems </w:delText>
        </w:r>
        <w:r w:rsidR="00A9010D">
          <w:rPr>
            <w:rFonts w:asciiTheme="minorHAnsi" w:hAnsiTheme="minorHAnsi" w:cstheme="minorHAnsi"/>
          </w:rPr>
          <w:delText>to be addressed</w:delText>
        </w:r>
      </w:del>
      <w:ins w:id="592" w:author="Lorenz Noe" w:date="2021-03-08T18:55:00Z">
        <w:r w:rsidR="00A1232F" w:rsidRPr="004D1F27">
          <w:rPr>
            <w:rFonts w:asciiTheme="minorHAnsi" w:hAnsiTheme="minorHAnsi" w:cstheme="minorHAnsi"/>
          </w:rPr>
          <w:t>two important problems must be addressed</w:t>
        </w:r>
      </w:ins>
      <w:r w:rsidR="00A9010D">
        <w:rPr>
          <w:rFonts w:asciiTheme="minorHAnsi" w:hAnsiTheme="minorHAnsi" w:cstheme="minorHAnsi"/>
        </w:rPr>
        <w:t xml:space="preserve">, as </w:t>
      </w:r>
      <w:r>
        <w:rPr>
          <w:rFonts w:asciiTheme="minorHAnsi" w:hAnsiTheme="minorHAnsi" w:cstheme="minorHAnsi"/>
        </w:rPr>
        <w:t xml:space="preserve">described below: </w:t>
      </w:r>
    </w:p>
    <w:p w14:paraId="5FF1A66F" w14:textId="4CE766A1" w:rsidR="0056335F" w:rsidRDefault="0056335F" w:rsidP="0056335F">
      <w:pPr>
        <w:spacing w:after="240" w:line="276" w:lineRule="auto"/>
        <w:jc w:val="both"/>
        <w:rPr>
          <w:rFonts w:asciiTheme="minorHAnsi" w:hAnsiTheme="minorHAnsi" w:cstheme="minorHAnsi"/>
          <w:b/>
        </w:rPr>
      </w:pPr>
      <w:r>
        <w:rPr>
          <w:rFonts w:asciiTheme="minorHAnsi" w:hAnsiTheme="minorHAnsi" w:cstheme="minorHAnsi"/>
          <w:b/>
        </w:rPr>
        <w:t>1) The completeness problem:</w:t>
      </w:r>
      <w:r>
        <w:rPr>
          <w:rFonts w:asciiTheme="minorHAnsi" w:hAnsiTheme="minorHAnsi" w:cstheme="minorHAnsi"/>
        </w:rPr>
        <w:t xml:space="preserve">  A common weakness of the alternative data sources, compared </w:t>
      </w:r>
      <w:r w:rsidR="00A9010D">
        <w:rPr>
          <w:rFonts w:asciiTheme="minorHAnsi" w:hAnsiTheme="minorHAnsi" w:cstheme="minorHAnsi"/>
        </w:rPr>
        <w:t xml:space="preserve">with </w:t>
      </w:r>
      <w:r>
        <w:rPr>
          <w:rFonts w:asciiTheme="minorHAnsi" w:hAnsiTheme="minorHAnsi" w:cstheme="minorHAnsi"/>
        </w:rPr>
        <w:t>CRS, is their incomplete coverage. This is especially apparent in IATI where, unlike CRS, donors may not report their full portfolio, leading to a lack of comprehensive information (vertical). Further</w:t>
      </w:r>
      <w:r w:rsidR="00A9010D">
        <w:rPr>
          <w:rFonts w:asciiTheme="minorHAnsi" w:hAnsiTheme="minorHAnsi" w:cstheme="minorHAnsi"/>
        </w:rPr>
        <w:t>more</w:t>
      </w:r>
      <w:r>
        <w:rPr>
          <w:rFonts w:asciiTheme="minorHAnsi" w:hAnsiTheme="minorHAnsi" w:cstheme="minorHAnsi"/>
        </w:rPr>
        <w:t>, the CRS uses a more “</w:t>
      </w:r>
      <w:del w:id="593" w:author="Eric Swanson" w:date="2021-03-09T08:43:00Z">
        <w:r>
          <w:rPr>
            <w:rFonts w:asciiTheme="minorHAnsi" w:hAnsiTheme="minorHAnsi" w:cstheme="minorHAnsi"/>
          </w:rPr>
          <w:delText>centralised</w:delText>
        </w:r>
      </w:del>
      <w:ins w:id="594" w:author="Eric Swanson" w:date="2021-03-09T08:43:00Z">
        <w:r w:rsidR="00A87265" w:rsidRPr="004D1F27">
          <w:rPr>
            <w:rFonts w:asciiTheme="minorHAnsi" w:hAnsiTheme="minorHAnsi" w:cstheme="minorHAnsi"/>
            <w:rPrChange w:id="595" w:author="Eric Swanson" w:date="2021-03-09T08:52:00Z">
              <w:rPr>
                <w:rFonts w:asciiTheme="minorHAnsi" w:hAnsiTheme="minorHAnsi" w:cstheme="minorHAnsi"/>
                <w:lang w:val="en-US"/>
              </w:rPr>
            </w:rPrChange>
          </w:rPr>
          <w:t>centralized</w:t>
        </w:r>
      </w:ins>
      <w:r>
        <w:rPr>
          <w:rFonts w:asciiTheme="minorHAnsi" w:hAnsiTheme="minorHAnsi" w:cstheme="minorHAnsi"/>
        </w:rPr>
        <w:t>” reporting system for each donor country</w:t>
      </w:r>
      <w:r w:rsidR="00A9010D">
        <w:rPr>
          <w:rFonts w:asciiTheme="minorHAnsi" w:hAnsiTheme="minorHAnsi" w:cstheme="minorHAnsi"/>
        </w:rPr>
        <w:t>,</w:t>
      </w:r>
      <w:r>
        <w:rPr>
          <w:rFonts w:asciiTheme="minorHAnsi" w:hAnsiTheme="minorHAnsi" w:cstheme="minorHAnsi"/>
        </w:rPr>
        <w:t xml:space="preserve"> whereby information from different agencies providing ODA is gathered </w:t>
      </w:r>
      <w:r>
        <w:rPr>
          <w:rFonts w:asciiTheme="minorHAnsi" w:hAnsiTheme="minorHAnsi" w:cstheme="minorHAnsi"/>
        </w:rPr>
        <w:lastRenderedPageBreak/>
        <w:t>under one entity before reporting to CRS as a whole. The IATI, on the other hand, allows different agencies in a single donor country to report their data separately. This implies different reporting patterns for different agencies based on their capacity to do so regularly</w:t>
      </w:r>
      <w:r w:rsidR="00A9010D">
        <w:rPr>
          <w:rFonts w:asciiTheme="minorHAnsi" w:hAnsiTheme="minorHAnsi" w:cstheme="minorHAnsi"/>
        </w:rPr>
        <w:t>,</w:t>
      </w:r>
      <w:r>
        <w:rPr>
          <w:rFonts w:asciiTheme="minorHAnsi" w:hAnsiTheme="minorHAnsi" w:cstheme="minorHAnsi"/>
        </w:rPr>
        <w:t xml:space="preserve"> and a lack of overall coordination. </w:t>
      </w:r>
    </w:p>
    <w:p w14:paraId="548AEBBB" w14:textId="77777777" w:rsidR="00DD6837" w:rsidRPr="00680D2A" w:rsidRDefault="0056335F" w:rsidP="006B0626">
      <w:pPr>
        <w:spacing w:after="240" w:line="276" w:lineRule="auto"/>
        <w:jc w:val="both"/>
        <w:rPr>
          <w:rFonts w:asciiTheme="minorHAnsi" w:hAnsiTheme="minorHAnsi" w:cstheme="minorHAnsi"/>
          <w:b/>
        </w:rPr>
      </w:pPr>
      <w:r>
        <w:rPr>
          <w:rFonts w:asciiTheme="minorHAnsi" w:hAnsiTheme="minorHAnsi" w:cstheme="minorHAnsi"/>
          <w:b/>
        </w:rPr>
        <w:t xml:space="preserve">2) The coverage problem:  </w:t>
      </w:r>
      <w:r w:rsidR="00DD6837" w:rsidRPr="00DD6837">
        <w:rPr>
          <w:rFonts w:asciiTheme="minorHAnsi" w:hAnsiTheme="minorHAnsi" w:cstheme="minorHAnsi"/>
        </w:rPr>
        <w:t>CRS contains information from over 100 donors. On the other hand, donor transparency portals suffer from a “horizontal”</w:t>
      </w:r>
      <w:r w:rsidR="00DD6837">
        <w:rPr>
          <w:rFonts w:asciiTheme="minorHAnsi" w:hAnsiTheme="minorHAnsi" w:cstheme="minorHAnsi"/>
        </w:rPr>
        <w:t xml:space="preserve"> </w:t>
      </w:r>
      <w:r w:rsidR="00DD6837" w:rsidRPr="00DD6837">
        <w:rPr>
          <w:rFonts w:asciiTheme="minorHAnsi" w:hAnsiTheme="minorHAnsi" w:cstheme="minorHAnsi"/>
        </w:rPr>
        <w:t>problem</w:t>
      </w:r>
      <w:r w:rsidR="00FD0493">
        <w:rPr>
          <w:rFonts w:asciiTheme="minorHAnsi" w:hAnsiTheme="minorHAnsi" w:cstheme="minorHAnsi"/>
        </w:rPr>
        <w:t>,</w:t>
      </w:r>
      <w:r w:rsidR="00DD6837" w:rsidRPr="00DD6837">
        <w:rPr>
          <w:rFonts w:asciiTheme="minorHAnsi" w:hAnsiTheme="minorHAnsi" w:cstheme="minorHAnsi"/>
        </w:rPr>
        <w:t xml:space="preserve"> i.e.</w:t>
      </w:r>
      <w:r w:rsidR="00FD0493">
        <w:rPr>
          <w:rFonts w:asciiTheme="minorHAnsi" w:hAnsiTheme="minorHAnsi" w:cstheme="minorHAnsi"/>
        </w:rPr>
        <w:t>,</w:t>
      </w:r>
      <w:r w:rsidR="00DD6837" w:rsidRPr="00DD6837">
        <w:rPr>
          <w:rFonts w:asciiTheme="minorHAnsi" w:hAnsiTheme="minorHAnsi" w:cstheme="minorHAnsi"/>
        </w:rPr>
        <w:t xml:space="preserve"> they usually have complete coverage and contain the full portfolio, </w:t>
      </w:r>
      <w:r w:rsidR="00FD0493">
        <w:rPr>
          <w:rFonts w:asciiTheme="minorHAnsi" w:hAnsiTheme="minorHAnsi" w:cstheme="minorHAnsi"/>
        </w:rPr>
        <w:t>but</w:t>
      </w:r>
      <w:r w:rsidR="00FD0493" w:rsidRPr="00DD6837">
        <w:rPr>
          <w:rFonts w:asciiTheme="minorHAnsi" w:hAnsiTheme="minorHAnsi" w:cstheme="minorHAnsi"/>
        </w:rPr>
        <w:t xml:space="preserve"> </w:t>
      </w:r>
      <w:r w:rsidR="00FD0493">
        <w:rPr>
          <w:rFonts w:asciiTheme="minorHAnsi" w:hAnsiTheme="minorHAnsi" w:cstheme="minorHAnsi"/>
        </w:rPr>
        <w:t>fewer</w:t>
      </w:r>
      <w:r w:rsidR="00FD0493" w:rsidRPr="00DD6837">
        <w:rPr>
          <w:rFonts w:asciiTheme="minorHAnsi" w:hAnsiTheme="minorHAnsi" w:cstheme="minorHAnsi"/>
        </w:rPr>
        <w:t xml:space="preserve"> </w:t>
      </w:r>
      <w:r w:rsidR="00DD6837" w:rsidRPr="00DD6837">
        <w:rPr>
          <w:rFonts w:asciiTheme="minorHAnsi" w:hAnsiTheme="minorHAnsi" w:cstheme="minorHAnsi"/>
        </w:rPr>
        <w:t>than ten major donors provide access to such open and easy-to-use databases.</w:t>
      </w:r>
    </w:p>
    <w:p w14:paraId="708244FD" w14:textId="0A02E9EE" w:rsidR="0056335F" w:rsidRDefault="0056335F" w:rsidP="0056335F">
      <w:pPr>
        <w:spacing w:after="240" w:line="276" w:lineRule="auto"/>
        <w:jc w:val="both"/>
        <w:rPr>
          <w:rFonts w:asciiTheme="minorHAnsi" w:hAnsiTheme="minorHAnsi" w:cstheme="minorHAnsi"/>
        </w:rPr>
      </w:pPr>
      <w:commentRangeStart w:id="596"/>
      <w:r>
        <w:rPr>
          <w:rFonts w:asciiTheme="minorHAnsi" w:hAnsiTheme="minorHAnsi" w:cstheme="minorHAnsi"/>
        </w:rPr>
        <w:t>PARIS21 has mitigated the horizontal and vertical problem</w:t>
      </w:r>
      <w:r w:rsidR="00FD0493">
        <w:rPr>
          <w:rFonts w:asciiTheme="minorHAnsi" w:hAnsiTheme="minorHAnsi" w:cstheme="minorHAnsi"/>
        </w:rPr>
        <w:t>s</w:t>
      </w:r>
      <w:r>
        <w:rPr>
          <w:rFonts w:asciiTheme="minorHAnsi" w:hAnsiTheme="minorHAnsi" w:cstheme="minorHAnsi"/>
        </w:rPr>
        <w:t xml:space="preserve"> in alternative data sources by harmonising and linking these databases. </w:t>
      </w:r>
      <w:commentRangeEnd w:id="596"/>
      <w:r w:rsidR="00330D0A" w:rsidRPr="004605D3">
        <w:rPr>
          <w:rStyle w:val="CommentReference"/>
        </w:rPr>
        <w:commentReference w:id="596"/>
      </w:r>
      <w:r>
        <w:rPr>
          <w:rFonts w:asciiTheme="minorHAnsi" w:hAnsiTheme="minorHAnsi" w:cstheme="minorHAnsi"/>
        </w:rPr>
        <w:t>The final dataset used in the analyses below combines the alternative data sources and PRESS data using project IDs and other identifiers. As a caveat</w:t>
      </w:r>
      <w:r w:rsidR="00FD0493">
        <w:rPr>
          <w:rFonts w:asciiTheme="minorHAnsi" w:hAnsiTheme="minorHAnsi" w:cstheme="minorHAnsi"/>
        </w:rPr>
        <w:t>, however,</w:t>
      </w:r>
      <w:r>
        <w:rPr>
          <w:rFonts w:asciiTheme="minorHAnsi" w:hAnsiTheme="minorHAnsi" w:cstheme="minorHAnsi"/>
        </w:rPr>
        <w:t xml:space="preserve"> the total number of projects included in the alternative sources still </w:t>
      </w:r>
      <w:commentRangeStart w:id="597"/>
      <w:r>
        <w:rPr>
          <w:rFonts w:asciiTheme="minorHAnsi" w:hAnsiTheme="minorHAnsi" w:cstheme="minorHAnsi"/>
        </w:rPr>
        <w:t xml:space="preserve">only </w:t>
      </w:r>
      <w:r w:rsidR="00FD0493">
        <w:rPr>
          <w:rFonts w:asciiTheme="minorHAnsi" w:hAnsiTheme="minorHAnsi" w:cstheme="minorHAnsi"/>
        </w:rPr>
        <w:t xml:space="preserve">represents </w:t>
      </w:r>
      <w:r>
        <w:rPr>
          <w:rFonts w:asciiTheme="minorHAnsi" w:hAnsiTheme="minorHAnsi" w:cstheme="minorHAnsi"/>
        </w:rPr>
        <w:t xml:space="preserve">40% of all projects reported in the CRS. </w:t>
      </w:r>
      <w:commentRangeEnd w:id="597"/>
      <w:r w:rsidR="007539F9">
        <w:rPr>
          <w:rStyle w:val="CommentReference"/>
        </w:rPr>
        <w:commentReference w:id="597"/>
      </w:r>
    </w:p>
    <w:p w14:paraId="509D98DE" w14:textId="46FC3369" w:rsidR="0056335F" w:rsidRDefault="0056335F" w:rsidP="0056335F">
      <w:pPr>
        <w:spacing w:after="240" w:line="276" w:lineRule="auto"/>
        <w:jc w:val="both"/>
      </w:pPr>
      <w:r>
        <w:rPr>
          <w:rFonts w:asciiTheme="minorHAnsi" w:hAnsiTheme="minorHAnsi" w:cstheme="minorHAnsi"/>
        </w:rPr>
        <w:t>The advantage of using such data sources, such as</w:t>
      </w:r>
      <w:r w:rsidR="00FD0493">
        <w:rPr>
          <w:rFonts w:asciiTheme="minorHAnsi" w:hAnsiTheme="minorHAnsi" w:cstheme="minorHAnsi"/>
        </w:rPr>
        <w:t xml:space="preserve"> the</w:t>
      </w:r>
      <w:r>
        <w:rPr>
          <w:rFonts w:asciiTheme="minorHAnsi" w:hAnsiTheme="minorHAnsi" w:cstheme="minorHAnsi"/>
        </w:rPr>
        <w:t xml:space="preserve"> timeliness and inclusion of philanthropic foundations, makes them a useful extension of PRESS data, especially when trying to solve the lag issue. </w:t>
      </w:r>
      <w:r w:rsidR="00FD0493">
        <w:rPr>
          <w:rFonts w:asciiTheme="minorHAnsi" w:hAnsiTheme="minorHAnsi" w:cstheme="minorHAnsi"/>
        </w:rPr>
        <w:t xml:space="preserve">However, </w:t>
      </w:r>
      <w:r>
        <w:rPr>
          <w:rFonts w:asciiTheme="minorHAnsi" w:hAnsiTheme="minorHAnsi" w:cstheme="minorHAnsi"/>
        </w:rPr>
        <w:t xml:space="preserve">their weaknesses imply that they are not a substitute for CRS </w:t>
      </w:r>
      <w:r w:rsidR="00FD0493">
        <w:rPr>
          <w:rFonts w:asciiTheme="minorHAnsi" w:hAnsiTheme="minorHAnsi" w:cstheme="minorHAnsi"/>
        </w:rPr>
        <w:t xml:space="preserve">or, </w:t>
      </w:r>
      <w:r>
        <w:rPr>
          <w:rFonts w:asciiTheme="minorHAnsi" w:hAnsiTheme="minorHAnsi" w:cstheme="minorHAnsi"/>
        </w:rPr>
        <w:t>by extension</w:t>
      </w:r>
      <w:r w:rsidR="00FD0493">
        <w:rPr>
          <w:rFonts w:asciiTheme="minorHAnsi" w:hAnsiTheme="minorHAnsi" w:cstheme="minorHAnsi"/>
        </w:rPr>
        <w:t>,</w:t>
      </w:r>
      <w:r>
        <w:rPr>
          <w:rFonts w:asciiTheme="minorHAnsi" w:hAnsiTheme="minorHAnsi" w:cstheme="minorHAnsi"/>
        </w:rPr>
        <w:t xml:space="preserve"> conventional PRESS </w:t>
      </w:r>
      <w:del w:id="598" w:author="Yu TIAN" w:date="2021-07-07T08:14:00Z">
        <w:r w:rsidDel="007276AF">
          <w:rPr>
            <w:rFonts w:asciiTheme="minorHAnsi" w:hAnsiTheme="minorHAnsi" w:cstheme="minorHAnsi"/>
          </w:rPr>
          <w:delText>reporting</w:delText>
        </w:r>
      </w:del>
      <w:ins w:id="599" w:author="Yu TIAN" w:date="2021-07-07T08:14:00Z">
        <w:r w:rsidR="007276AF">
          <w:rPr>
            <w:rFonts w:asciiTheme="minorHAnsi" w:hAnsiTheme="minorHAnsi" w:cstheme="minorHAnsi"/>
          </w:rPr>
          <w:t>analysis</w:t>
        </w:r>
      </w:ins>
      <w:r>
        <w:rPr>
          <w:rFonts w:asciiTheme="minorHAnsi" w:hAnsiTheme="minorHAnsi" w:cstheme="minorHAnsi"/>
        </w:rPr>
        <w:t xml:space="preserve">. </w:t>
      </w:r>
      <w:bookmarkStart w:id="600" w:name="_Toc34301213"/>
      <w:bookmarkEnd w:id="600"/>
    </w:p>
    <w:p w14:paraId="48FE5956" w14:textId="77777777" w:rsidR="0056335F" w:rsidRPr="00E24EB5" w:rsidRDefault="0056335F" w:rsidP="00E24EB5">
      <w:pPr>
        <w:pStyle w:val="Heading3"/>
        <w:numPr>
          <w:ilvl w:val="0"/>
          <w:numId w:val="0"/>
        </w:numPr>
        <w:ind w:left="720" w:hanging="720"/>
        <w:rPr>
          <w:lang w:val="en-GB"/>
        </w:rPr>
      </w:pPr>
      <w:bookmarkStart w:id="601" w:name="_Toc35918967"/>
      <w:bookmarkStart w:id="602" w:name="_Toc59197360"/>
      <w:r w:rsidRPr="00E24EB5">
        <w:rPr>
          <w:lang w:val="en-GB"/>
        </w:rPr>
        <w:t>Linking the alternative sources: the new harmonised database</w:t>
      </w:r>
      <w:bookmarkEnd w:id="601"/>
      <w:bookmarkEnd w:id="602"/>
    </w:p>
    <w:p w14:paraId="60B6062A" w14:textId="77777777" w:rsidR="0056335F" w:rsidRDefault="0056335F" w:rsidP="00E0377E">
      <w:pPr>
        <w:spacing w:after="240" w:line="276" w:lineRule="auto"/>
        <w:jc w:val="both"/>
        <w:rPr>
          <w:rFonts w:asciiTheme="minorHAnsi" w:hAnsiTheme="minorHAnsi" w:cstheme="minorHAnsi"/>
        </w:rPr>
      </w:pPr>
      <w:r>
        <w:rPr>
          <w:rFonts w:asciiTheme="minorHAnsi" w:hAnsiTheme="minorHAnsi" w:cstheme="minorHAnsi"/>
        </w:rPr>
        <w:t xml:space="preserve">The next step in leveraging the independent alternative data sources described above is to link them with PRESS data and create a new harmonised database of disbursements for data and statistics </w:t>
      </w:r>
      <w:r>
        <w:rPr>
          <w:rFonts w:asciiTheme="minorHAnsi" w:hAnsiTheme="minorHAnsi" w:cstheme="minorHAnsi"/>
          <w:b/>
        </w:rPr>
        <w:t>at project level</w:t>
      </w:r>
      <w:r>
        <w:rPr>
          <w:rFonts w:asciiTheme="minorHAnsi" w:hAnsiTheme="minorHAnsi" w:cstheme="minorHAnsi"/>
        </w:rPr>
        <w:t xml:space="preserve">. </w:t>
      </w:r>
    </w:p>
    <w:p w14:paraId="421775DD" w14:textId="77777777" w:rsidR="0056335F" w:rsidRDefault="0056335F" w:rsidP="0056335F">
      <w:pPr>
        <w:spacing w:after="240" w:line="276" w:lineRule="auto"/>
        <w:jc w:val="both"/>
        <w:rPr>
          <w:rFonts w:asciiTheme="minorHAnsi" w:hAnsiTheme="minorHAnsi" w:cstheme="minorHAnsi"/>
        </w:rPr>
      </w:pPr>
      <w:r>
        <w:rPr>
          <w:rFonts w:asciiTheme="minorHAnsi" w:hAnsiTheme="minorHAnsi" w:cstheme="minorHAnsi"/>
        </w:rPr>
        <w:t xml:space="preserve">Using disbursements as the primary variable to determine the support to statistics </w:t>
      </w:r>
      <w:r w:rsidR="00E943AA">
        <w:rPr>
          <w:rFonts w:asciiTheme="minorHAnsi" w:hAnsiTheme="minorHAnsi" w:cstheme="minorHAnsi"/>
        </w:rPr>
        <w:t xml:space="preserve">is even more beneficial </w:t>
      </w:r>
      <w:r>
        <w:rPr>
          <w:rFonts w:asciiTheme="minorHAnsi" w:hAnsiTheme="minorHAnsi" w:cstheme="minorHAnsi"/>
        </w:rPr>
        <w:t xml:space="preserve">at this </w:t>
      </w:r>
      <w:r w:rsidR="00E943AA">
        <w:rPr>
          <w:rFonts w:asciiTheme="minorHAnsi" w:hAnsiTheme="minorHAnsi" w:cstheme="minorHAnsi"/>
        </w:rPr>
        <w:t>stage, and</w:t>
      </w:r>
      <w:r>
        <w:rPr>
          <w:rFonts w:asciiTheme="minorHAnsi" w:hAnsiTheme="minorHAnsi" w:cstheme="minorHAnsi"/>
        </w:rPr>
        <w:t xml:space="preserve"> data on annual disbursements </w:t>
      </w:r>
      <w:r w:rsidR="00E943AA">
        <w:rPr>
          <w:rFonts w:asciiTheme="minorHAnsi" w:hAnsiTheme="minorHAnsi" w:cstheme="minorHAnsi"/>
        </w:rPr>
        <w:t xml:space="preserve">is </w:t>
      </w:r>
      <w:r>
        <w:rPr>
          <w:rFonts w:asciiTheme="minorHAnsi" w:hAnsiTheme="minorHAnsi" w:cstheme="minorHAnsi"/>
        </w:rPr>
        <w:t>adequately available in most of the sources considered above. The activity-based CRS data</w:t>
      </w:r>
      <w:r w:rsidR="00E943AA">
        <w:rPr>
          <w:rFonts w:asciiTheme="minorHAnsi" w:hAnsiTheme="minorHAnsi" w:cstheme="minorHAnsi"/>
        </w:rPr>
        <w:t>, for example,</w:t>
      </w:r>
      <w:r>
        <w:rPr>
          <w:rFonts w:asciiTheme="minorHAnsi" w:hAnsiTheme="minorHAnsi" w:cstheme="minorHAnsi"/>
        </w:rPr>
        <w:t xml:space="preserve"> contain disbursement information for more than 98% of the projects. Similarly, the PRESS survey for multilateral donors provides specific information on disbursement plans (though it is project-based). The donors’ transparency portals are also expenditure/disbursement based. </w:t>
      </w:r>
    </w:p>
    <w:p w14:paraId="19117BC0" w14:textId="022131BC" w:rsidR="0056335F" w:rsidRDefault="0056335F" w:rsidP="0056335F">
      <w:pPr>
        <w:spacing w:after="240" w:line="276" w:lineRule="auto"/>
        <w:jc w:val="both"/>
        <w:rPr>
          <w:rFonts w:asciiTheme="minorHAnsi" w:hAnsiTheme="minorHAnsi" w:cstheme="minorHAnsi"/>
        </w:rPr>
      </w:pPr>
      <w:r>
        <w:rPr>
          <w:rFonts w:asciiTheme="minorHAnsi" w:hAnsiTheme="minorHAnsi" w:cstheme="minorHAnsi"/>
        </w:rPr>
        <w:t xml:space="preserve">However, the IATI database is weaker in this regard: it contains an unusually high percentage of negative commitments or disbursements. </w:t>
      </w:r>
      <w:commentRangeStart w:id="603"/>
      <w:r>
        <w:rPr>
          <w:rFonts w:asciiTheme="minorHAnsi" w:hAnsiTheme="minorHAnsi" w:cstheme="minorHAnsi"/>
        </w:rPr>
        <w:t xml:space="preserve">For example, </w:t>
      </w:r>
      <w:ins w:id="604" w:author="Yu TIAN" w:date="2021-07-07T08:36:00Z">
        <w:r w:rsidR="00DB300A">
          <w:rPr>
            <w:rFonts w:asciiTheme="minorHAnsi" w:hAnsiTheme="minorHAnsi" w:cstheme="minorHAnsi"/>
          </w:rPr>
          <w:t xml:space="preserve">data downloaded from the IATI database in 2018 contained </w:t>
        </w:r>
      </w:ins>
      <w:del w:id="605" w:author="Yu TIAN" w:date="2021-07-07T08:36:00Z">
        <w:r w:rsidDel="00DB300A">
          <w:rPr>
            <w:rFonts w:asciiTheme="minorHAnsi" w:hAnsiTheme="minorHAnsi" w:cstheme="minorHAnsi"/>
          </w:rPr>
          <w:delText xml:space="preserve">in 2016, 18% of projects reported either having </w:delText>
        </w:r>
      </w:del>
      <w:r>
        <w:rPr>
          <w:rFonts w:asciiTheme="minorHAnsi" w:hAnsiTheme="minorHAnsi" w:cstheme="minorHAnsi"/>
        </w:rPr>
        <w:t xml:space="preserve">negative </w:t>
      </w:r>
      <w:ins w:id="606" w:author="Yu TIAN" w:date="2021-07-07T08:36:00Z">
        <w:r w:rsidR="00DB300A">
          <w:rPr>
            <w:rFonts w:asciiTheme="minorHAnsi" w:hAnsiTheme="minorHAnsi" w:cstheme="minorHAnsi"/>
          </w:rPr>
          <w:t xml:space="preserve">value </w:t>
        </w:r>
      </w:ins>
      <w:r>
        <w:rPr>
          <w:rFonts w:asciiTheme="minorHAnsi" w:hAnsiTheme="minorHAnsi" w:cstheme="minorHAnsi"/>
        </w:rPr>
        <w:t>commitments or disbursements</w:t>
      </w:r>
      <w:ins w:id="607" w:author="Yu TIAN" w:date="2021-07-07T08:37:00Z">
        <w:r w:rsidR="00DB300A">
          <w:rPr>
            <w:rFonts w:asciiTheme="minorHAnsi" w:hAnsiTheme="minorHAnsi" w:cstheme="minorHAnsi"/>
          </w:rPr>
          <w:t xml:space="preserve"> in 18% of projects reported</w:t>
        </w:r>
      </w:ins>
      <w:ins w:id="608" w:author="Yu TIAN" w:date="2021-07-07T08:35:00Z">
        <w:r w:rsidR="00DB300A">
          <w:rPr>
            <w:rStyle w:val="FootnoteReference"/>
            <w:rFonts w:eastAsiaTheme="majorEastAsia"/>
          </w:rPr>
          <w:footnoteReference w:id="16"/>
        </w:r>
      </w:ins>
      <w:ins w:id="611" w:author="Yu TIAN" w:date="2021-07-07T08:37:00Z">
        <w:r w:rsidR="00DB300A">
          <w:rPr>
            <w:rFonts w:asciiTheme="minorHAnsi" w:hAnsiTheme="minorHAnsi" w:cstheme="minorHAnsi"/>
          </w:rPr>
          <w:t xml:space="preserve">. In comparison, less </w:t>
        </w:r>
        <w:proofErr w:type="spellStart"/>
        <w:r w:rsidR="00DB300A">
          <w:rPr>
            <w:rFonts w:asciiTheme="minorHAnsi" w:hAnsiTheme="minorHAnsi" w:cstheme="minorHAnsi"/>
          </w:rPr>
          <w:t>that</w:t>
        </w:r>
        <w:proofErr w:type="spellEnd"/>
        <w:r w:rsidR="00DB300A">
          <w:rPr>
            <w:rFonts w:asciiTheme="minorHAnsi" w:hAnsiTheme="minorHAnsi" w:cstheme="minorHAnsi"/>
          </w:rPr>
          <w:t xml:space="preserve"> </w:t>
        </w:r>
      </w:ins>
      <w:del w:id="612" w:author="Yu TIAN" w:date="2021-07-07T08:37:00Z">
        <w:r w:rsidDel="00DB300A">
          <w:rPr>
            <w:rFonts w:asciiTheme="minorHAnsi" w:hAnsiTheme="minorHAnsi" w:cstheme="minorHAnsi"/>
          </w:rPr>
          <w:delText xml:space="preserve">, </w:delText>
        </w:r>
        <w:commentRangeStart w:id="613"/>
        <w:r w:rsidDel="00DB300A">
          <w:rPr>
            <w:rFonts w:asciiTheme="minorHAnsi" w:hAnsiTheme="minorHAnsi" w:cstheme="minorHAnsi"/>
          </w:rPr>
          <w:delText xml:space="preserve">while this </w:delText>
        </w:r>
        <w:r w:rsidR="00E943AA" w:rsidDel="00DB300A">
          <w:rPr>
            <w:rFonts w:asciiTheme="minorHAnsi" w:hAnsiTheme="minorHAnsi" w:cstheme="minorHAnsi"/>
          </w:rPr>
          <w:delText xml:space="preserve">was </w:delText>
        </w:r>
        <w:r w:rsidDel="00DB300A">
          <w:rPr>
            <w:rFonts w:asciiTheme="minorHAnsi" w:hAnsiTheme="minorHAnsi" w:cstheme="minorHAnsi"/>
          </w:rPr>
          <w:delText xml:space="preserve">less than </w:delText>
        </w:r>
      </w:del>
      <w:r>
        <w:rPr>
          <w:rFonts w:asciiTheme="minorHAnsi" w:hAnsiTheme="minorHAnsi" w:cstheme="minorHAnsi"/>
        </w:rPr>
        <w:t>1%</w:t>
      </w:r>
      <w:ins w:id="614" w:author="Yu TIAN" w:date="2021-07-07T09:15:00Z">
        <w:r>
          <w:rPr>
            <w:rFonts w:asciiTheme="minorHAnsi" w:hAnsiTheme="minorHAnsi" w:cstheme="minorHAnsi"/>
          </w:rPr>
          <w:t xml:space="preserve"> </w:t>
        </w:r>
      </w:ins>
      <w:ins w:id="615" w:author="Yu TIAN" w:date="2021-07-07T08:37:00Z">
        <w:r w:rsidR="00DB300A">
          <w:rPr>
            <w:rFonts w:asciiTheme="minorHAnsi" w:hAnsiTheme="minorHAnsi" w:cstheme="minorHAnsi"/>
          </w:rPr>
          <w:t xml:space="preserve">of </w:t>
        </w:r>
      </w:ins>
      <w:ins w:id="616" w:author="Yu TIAN" w:date="2021-07-07T08:38:00Z">
        <w:r w:rsidR="00DB300A">
          <w:rPr>
            <w:rFonts w:asciiTheme="minorHAnsi" w:hAnsiTheme="minorHAnsi" w:cstheme="minorHAnsi"/>
          </w:rPr>
          <w:t xml:space="preserve">activities reported in CRS has negative value, mostly associated with loan repayments and correction of previous entries, i.e. not a database error. </w:t>
        </w:r>
      </w:ins>
      <w:del w:id="617" w:author="Yu TIAN" w:date="2021-07-07T08:37:00Z">
        <w:r w:rsidDel="00DB300A">
          <w:rPr>
            <w:rFonts w:asciiTheme="minorHAnsi" w:hAnsiTheme="minorHAnsi" w:cstheme="minorHAnsi"/>
          </w:rPr>
          <w:delText xml:space="preserve">for </w:delText>
        </w:r>
      </w:del>
      <w:del w:id="618" w:author="Yu TIAN" w:date="2021-07-07T08:38:00Z">
        <w:r w:rsidDel="00DB300A">
          <w:rPr>
            <w:rFonts w:asciiTheme="minorHAnsi" w:hAnsiTheme="minorHAnsi" w:cstheme="minorHAnsi"/>
          </w:rPr>
          <w:delText>CRS</w:delText>
        </w:r>
        <w:r w:rsidR="00E943AA" w:rsidDel="00DB300A">
          <w:rPr>
            <w:rFonts w:asciiTheme="minorHAnsi" w:hAnsiTheme="minorHAnsi" w:cstheme="minorHAnsi"/>
          </w:rPr>
          <w:delText>.</w:delText>
        </w:r>
      </w:del>
      <w:del w:id="619" w:author="Yu TIAN" w:date="2021-07-07T08:35:00Z">
        <w:r w:rsidDel="00DB300A">
          <w:rPr>
            <w:rStyle w:val="FootnoteReference"/>
            <w:rFonts w:eastAsiaTheme="majorEastAsia"/>
          </w:rPr>
          <w:footnoteReference w:id="17"/>
        </w:r>
      </w:del>
      <w:del w:id="630" w:author="Yu TIAN" w:date="2021-07-07T08:38:00Z">
        <w:r w:rsidDel="00DB300A">
          <w:rPr>
            <w:rFonts w:asciiTheme="minorHAnsi" w:hAnsiTheme="minorHAnsi" w:cstheme="minorHAnsi"/>
          </w:rPr>
          <w:delText xml:space="preserve"> </w:delText>
        </w:r>
      </w:del>
      <w:commentRangeEnd w:id="613"/>
      <w:commentRangeEnd w:id="603"/>
      <w:r w:rsidR="000A574E">
        <w:rPr>
          <w:rStyle w:val="CommentReference"/>
        </w:rPr>
        <w:commentReference w:id="603"/>
      </w:r>
      <w:del w:id="631" w:author="Yu TIAN" w:date="2021-07-07T08:38:00Z">
        <w:r w:rsidR="00A55370" w:rsidDel="00DB300A">
          <w:rPr>
            <w:rStyle w:val="CommentReference"/>
          </w:rPr>
          <w:commentReference w:id="613"/>
        </w:r>
      </w:del>
    </w:p>
    <w:p w14:paraId="4EC52DC5" w14:textId="46099439" w:rsidR="0056335F" w:rsidRDefault="0056335F" w:rsidP="0056335F">
      <w:pPr>
        <w:spacing w:after="240" w:line="276" w:lineRule="auto"/>
        <w:jc w:val="both"/>
        <w:rPr>
          <w:rFonts w:asciiTheme="minorHAnsi" w:hAnsiTheme="minorHAnsi" w:cstheme="minorHAnsi"/>
        </w:rPr>
      </w:pPr>
      <w:r>
        <w:rPr>
          <w:rFonts w:asciiTheme="minorHAnsi" w:hAnsiTheme="minorHAnsi" w:cstheme="minorHAnsi"/>
        </w:rPr>
        <w:lastRenderedPageBreak/>
        <w:t xml:space="preserve">For the harmonised database, the missing disbursement values were </w:t>
      </w:r>
      <w:del w:id="632" w:author="Yu TIAN" w:date="2021-07-07T09:15:00Z">
        <w:r w:rsidR="00E943AA" w:rsidRPr="004D1F27">
          <w:rPr>
            <w:rFonts w:asciiTheme="minorHAnsi" w:hAnsiTheme="minorHAnsi" w:cstheme="minorHAnsi"/>
          </w:rPr>
          <w:delText>inputted</w:delText>
        </w:r>
        <w:r w:rsidRPr="004D1F27">
          <w:rPr>
            <w:rFonts w:asciiTheme="minorHAnsi" w:hAnsiTheme="minorHAnsi" w:cstheme="minorHAnsi"/>
          </w:rPr>
          <w:delText xml:space="preserve"> </w:delText>
        </w:r>
      </w:del>
      <w:commentRangeStart w:id="633"/>
      <w:ins w:id="634" w:author="Yu TIAN" w:date="2021-07-07T09:15:00Z">
        <w:r w:rsidR="00E943AA">
          <w:rPr>
            <w:rFonts w:asciiTheme="minorHAnsi" w:hAnsiTheme="minorHAnsi" w:cstheme="minorHAnsi"/>
          </w:rPr>
          <w:t>i</w:t>
        </w:r>
      </w:ins>
      <w:ins w:id="635" w:author="Yu TIAN" w:date="2021-07-07T08:39:00Z">
        <w:r w:rsidR="00DB300A">
          <w:rPr>
            <w:rFonts w:asciiTheme="minorHAnsi" w:hAnsiTheme="minorHAnsi" w:cstheme="minorHAnsi"/>
          </w:rPr>
          <w:t>m</w:t>
        </w:r>
      </w:ins>
      <w:del w:id="636" w:author="Yu TIAN" w:date="2021-07-07T08:39:00Z">
        <w:r w:rsidR="00E943AA" w:rsidDel="00DB300A">
          <w:rPr>
            <w:rFonts w:asciiTheme="minorHAnsi" w:hAnsiTheme="minorHAnsi" w:cstheme="minorHAnsi"/>
          </w:rPr>
          <w:delText>n</w:delText>
        </w:r>
      </w:del>
      <w:proofErr w:type="gramStart"/>
      <w:ins w:id="637" w:author="Yu TIAN" w:date="2021-07-07T09:15:00Z">
        <w:r w:rsidR="00E943AA">
          <w:rPr>
            <w:rFonts w:asciiTheme="minorHAnsi" w:hAnsiTheme="minorHAnsi" w:cstheme="minorHAnsi"/>
          </w:rPr>
          <w:t>pu</w:t>
        </w:r>
      </w:ins>
      <w:proofErr w:type="gramEnd"/>
      <w:del w:id="638" w:author="Yu TIAN" w:date="2021-07-07T08:39:00Z">
        <w:r w:rsidR="00E943AA" w:rsidDel="00DB300A">
          <w:rPr>
            <w:rFonts w:asciiTheme="minorHAnsi" w:hAnsiTheme="minorHAnsi" w:cstheme="minorHAnsi"/>
          </w:rPr>
          <w:delText>t</w:delText>
        </w:r>
      </w:del>
      <w:ins w:id="639" w:author="Yu TIAN" w:date="2021-07-07T09:15:00Z">
        <w:r w:rsidR="00E943AA">
          <w:rPr>
            <w:rFonts w:asciiTheme="minorHAnsi" w:hAnsiTheme="minorHAnsi" w:cstheme="minorHAnsi"/>
          </w:rPr>
          <w:t>ted</w:t>
        </w:r>
        <w:r>
          <w:rPr>
            <w:rFonts w:asciiTheme="minorHAnsi" w:hAnsiTheme="minorHAnsi" w:cstheme="minorHAnsi"/>
          </w:rPr>
          <w:t xml:space="preserve"> </w:t>
        </w:r>
        <w:commentRangeEnd w:id="633"/>
        <w:r w:rsidR="000D65B7">
          <w:rPr>
            <w:rStyle w:val="CommentReference"/>
          </w:rPr>
          <w:commentReference w:id="633"/>
        </w:r>
      </w:ins>
      <w:r>
        <w:rPr>
          <w:rFonts w:asciiTheme="minorHAnsi" w:hAnsiTheme="minorHAnsi" w:cstheme="minorHAnsi"/>
        </w:rPr>
        <w:t xml:space="preserve">based on the assumption that the commitments were distributed evenly from the start date to the end date of the project. These negative projects in IATI were corrected or removed by cross-validating against CRS. The duplicated projects were then removed based on project identifiers. Consultations with several multilateral donors were conducted to ensure the validity of the final data. </w:t>
      </w:r>
    </w:p>
    <w:p w14:paraId="7D79C12B" w14:textId="788817AF" w:rsidR="0056335F" w:rsidRDefault="0056335F" w:rsidP="0056335F">
      <w:pPr>
        <w:spacing w:after="240" w:line="276" w:lineRule="auto"/>
        <w:jc w:val="both"/>
      </w:pPr>
      <w:r>
        <w:rPr>
          <w:rFonts w:asciiTheme="minorHAnsi" w:hAnsiTheme="minorHAnsi" w:cstheme="minorHAnsi"/>
        </w:rPr>
        <w:t xml:space="preserve">Figure </w:t>
      </w:r>
      <w:del w:id="640" w:author="Lorenz Noe" w:date="2021-03-08T19:02:00Z">
        <w:r>
          <w:rPr>
            <w:rFonts w:asciiTheme="minorHAnsi" w:hAnsiTheme="minorHAnsi" w:cstheme="minorHAnsi"/>
          </w:rPr>
          <w:delText>B.4</w:delText>
        </w:r>
      </w:del>
      <w:ins w:id="641" w:author="Lorenz Noe" w:date="2021-03-08T19:02:00Z">
        <w:r w:rsidR="00C01336" w:rsidRPr="004D1F27">
          <w:rPr>
            <w:rFonts w:asciiTheme="minorHAnsi" w:hAnsiTheme="minorHAnsi" w:cstheme="minorHAnsi"/>
          </w:rPr>
          <w:t>5</w:t>
        </w:r>
      </w:ins>
      <w:r>
        <w:rPr>
          <w:rFonts w:asciiTheme="minorHAnsi" w:hAnsiTheme="minorHAnsi" w:cstheme="minorHAnsi"/>
        </w:rPr>
        <w:t xml:space="preserve"> presents an example of how the new harmonised dataset looks after linking the different sources. For the 15</w:t>
      </w:r>
      <w:r w:rsidR="00E943AA">
        <w:rPr>
          <w:rFonts w:asciiTheme="minorHAnsi" w:hAnsiTheme="minorHAnsi" w:cstheme="minorHAnsi"/>
        </w:rPr>
        <w:t>,</w:t>
      </w:r>
      <w:r>
        <w:rPr>
          <w:rFonts w:asciiTheme="minorHAnsi" w:hAnsiTheme="minorHAnsi" w:cstheme="minorHAnsi"/>
        </w:rPr>
        <w:t>312 projects in the new datasets, 54% of disbursement activities come from the CRS data, compared with over 73% in the earlier dataset used for PRESS. In the new dataset, the PRESS survey accounts for 27% of projects</w:t>
      </w:r>
      <w:r w:rsidR="00E943AA">
        <w:rPr>
          <w:rFonts w:asciiTheme="minorHAnsi" w:hAnsiTheme="minorHAnsi" w:cstheme="minorHAnsi"/>
        </w:rPr>
        <w:t>,</w:t>
      </w:r>
      <w:r>
        <w:rPr>
          <w:rFonts w:asciiTheme="minorHAnsi" w:hAnsiTheme="minorHAnsi" w:cstheme="minorHAnsi"/>
        </w:rPr>
        <w:t xml:space="preserve"> while IATI data and donor databases account for 19% of projects. By filtering through the data using recipient country and year, donors can already observe the upcoming funding received by a country for statistical development. It is then easier for them to identify funding gaps in prioritised areas. Hence, the new harmonised database can achieve better diversification of data sources and reduce the dependence on CRS.</w:t>
      </w:r>
    </w:p>
    <w:p w14:paraId="42F49052" w14:textId="640E604B" w:rsidR="0056335F" w:rsidRDefault="00CC0B38" w:rsidP="00CC0B38">
      <w:pPr>
        <w:pStyle w:val="Caption"/>
      </w:pPr>
      <w:commentRangeStart w:id="642"/>
      <w:r>
        <w:t xml:space="preserve">Figure </w:t>
      </w:r>
      <w:r w:rsidR="00B16BFA">
        <w:fldChar w:fldCharType="begin"/>
      </w:r>
      <w:r w:rsidR="00B16BFA">
        <w:instrText xml:space="preserve"> SEQ Figure \* ARABIC </w:instrText>
      </w:r>
      <w:r w:rsidR="00B16BFA">
        <w:rPr>
          <w:rPrChange w:id="643" w:author="Yu TIAN" w:date="2021-07-07T09:15:00Z">
            <w:rPr/>
          </w:rPrChange>
        </w:rPr>
        <w:fldChar w:fldCharType="separate"/>
      </w:r>
      <w:r>
        <w:rPr>
          <w:noProof/>
        </w:rPr>
        <w:t>5</w:t>
      </w:r>
      <w:r w:rsidR="00B16BFA">
        <w:rPr>
          <w:noProof/>
        </w:rPr>
        <w:fldChar w:fldCharType="end"/>
      </w:r>
      <w:r w:rsidR="0056335F">
        <w:t>: Comparison of PRESS and the new harmonised database for the share of projects in the final datasets, by sources of data</w:t>
      </w:r>
      <w:commentRangeEnd w:id="642"/>
      <w:ins w:id="644" w:author="Yu TIAN" w:date="2021-07-07T09:15:00Z">
        <w:r w:rsidR="000D65B7">
          <w:rPr>
            <w:rStyle w:val="CommentReference"/>
            <w:b w:val="0"/>
            <w:iCs w:val="0"/>
            <w:color w:val="auto"/>
          </w:rPr>
          <w:commentReference w:id="642"/>
        </w:r>
      </w:ins>
      <w:ins w:id="645" w:author="Yu TIAN" w:date="2021-07-07T08:39:00Z">
        <w:r w:rsidR="00DB300A">
          <w:t>, 2016-2018</w:t>
        </w:r>
      </w:ins>
    </w:p>
    <w:p w14:paraId="3B5183D0" w14:textId="77777777" w:rsidR="0056335F" w:rsidRDefault="0056335F" w:rsidP="0056335F">
      <w:pPr>
        <w:spacing w:line="276" w:lineRule="auto"/>
        <w:jc w:val="center"/>
        <w:rPr>
          <w:i/>
          <w:color w:val="FF0000"/>
        </w:rPr>
      </w:pPr>
      <w:r>
        <w:rPr>
          <w:noProof/>
          <w:color w:val="FF0000"/>
          <w:lang w:eastAsia="zh-CN"/>
        </w:rPr>
        <w:drawing>
          <wp:inline distT="0" distB="0" distL="0" distR="0" wp14:anchorId="3DC9B5A7" wp14:editId="7E4AA879">
            <wp:extent cx="4890770" cy="1552575"/>
            <wp:effectExtent l="0" t="0" r="5080" b="9525"/>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13A9D3A" w14:textId="77777777" w:rsidR="0056335F" w:rsidRDefault="0056335F" w:rsidP="0056335F">
      <w:pPr>
        <w:spacing w:line="276" w:lineRule="auto"/>
        <w:jc w:val="center"/>
        <w:rPr>
          <w:i/>
          <w:color w:val="FF0000"/>
        </w:rPr>
      </w:pPr>
    </w:p>
    <w:p w14:paraId="00AE8BAC" w14:textId="77777777" w:rsidR="0056335F" w:rsidRDefault="0056335F" w:rsidP="0056335F">
      <w:pPr>
        <w:pStyle w:val="Heading3"/>
        <w:numPr>
          <w:ilvl w:val="0"/>
          <w:numId w:val="0"/>
        </w:numPr>
        <w:ind w:left="720" w:hanging="720"/>
        <w:rPr>
          <w:lang w:val="en-GB"/>
        </w:rPr>
      </w:pPr>
      <w:bookmarkStart w:id="646" w:name="_Toc35918968"/>
      <w:bookmarkStart w:id="647" w:name="_Toc59197361"/>
      <w:r>
        <w:rPr>
          <w:lang w:val="en-GB"/>
        </w:rPr>
        <w:t xml:space="preserve">Bringing them together – </w:t>
      </w:r>
      <w:proofErr w:type="spellStart"/>
      <w:r>
        <w:rPr>
          <w:lang w:val="en-GB"/>
        </w:rPr>
        <w:t>nowcasting</w:t>
      </w:r>
      <w:proofErr w:type="spellEnd"/>
      <w:r>
        <w:rPr>
          <w:lang w:val="en-GB"/>
        </w:rPr>
        <w:t xml:space="preserve"> and forecasting with </w:t>
      </w:r>
      <w:bookmarkEnd w:id="646"/>
      <w:r>
        <w:rPr>
          <w:lang w:val="en-GB"/>
        </w:rPr>
        <w:t>the new harmonised database</w:t>
      </w:r>
      <w:bookmarkEnd w:id="647"/>
    </w:p>
    <w:p w14:paraId="4330F18B" w14:textId="77777777" w:rsidR="0056335F" w:rsidRDefault="0056335F" w:rsidP="0056335F">
      <w:pPr>
        <w:spacing w:after="240" w:line="276" w:lineRule="auto"/>
        <w:jc w:val="both"/>
        <w:rPr>
          <w:rFonts w:asciiTheme="minorHAnsi" w:hAnsiTheme="minorHAnsi" w:cstheme="minorHAnsi"/>
        </w:rPr>
      </w:pPr>
      <w:bookmarkStart w:id="648" w:name="_Toc35918969"/>
      <w:r>
        <w:rPr>
          <w:rFonts w:asciiTheme="minorHAnsi" w:hAnsiTheme="minorHAnsi" w:cstheme="minorHAnsi"/>
        </w:rPr>
        <w:t xml:space="preserve">PARIS21 applied the same model on </w:t>
      </w:r>
      <w:proofErr w:type="spellStart"/>
      <w:r>
        <w:rPr>
          <w:rFonts w:asciiTheme="minorHAnsi" w:hAnsiTheme="minorHAnsi" w:cstheme="minorHAnsi"/>
        </w:rPr>
        <w:t>nowcasting</w:t>
      </w:r>
      <w:proofErr w:type="spellEnd"/>
      <w:r>
        <w:rPr>
          <w:rFonts w:asciiTheme="minorHAnsi" w:hAnsiTheme="minorHAnsi" w:cstheme="minorHAnsi"/>
        </w:rPr>
        <w:t xml:space="preserve"> and forecasting support to statistics (disbursements) but based on the new harmonised database, linking PRESS data with the aforementioned alternative sources. The main findings of this approach were similar to those based on CRS estimations: there is no indication of a systematic increase in funding to statistics in the current or coming years. </w:t>
      </w:r>
    </w:p>
    <w:p w14:paraId="47AF33D8" w14:textId="77777777" w:rsidR="0056335F" w:rsidRDefault="0056335F" w:rsidP="0056335F">
      <w:pPr>
        <w:spacing w:line="276" w:lineRule="auto"/>
        <w:ind w:left="360"/>
        <w:jc w:val="both"/>
      </w:pPr>
    </w:p>
    <w:p w14:paraId="2764BC50" w14:textId="77777777" w:rsidR="0056335F" w:rsidRDefault="0056335F" w:rsidP="0056335F">
      <w:pPr>
        <w:pStyle w:val="Heading2"/>
        <w:numPr>
          <w:ilvl w:val="0"/>
          <w:numId w:val="0"/>
        </w:numPr>
        <w:ind w:left="576" w:hanging="576"/>
        <w:rPr>
          <w:lang w:val="en-GB"/>
        </w:rPr>
      </w:pPr>
      <w:bookmarkStart w:id="649" w:name="_Toc59197362"/>
      <w:r>
        <w:rPr>
          <w:lang w:val="en-GB"/>
        </w:rPr>
        <w:t>Conclusion</w:t>
      </w:r>
      <w:bookmarkEnd w:id="648"/>
      <w:bookmarkEnd w:id="649"/>
    </w:p>
    <w:p w14:paraId="5E99108B" w14:textId="77777777" w:rsidR="0056335F" w:rsidRDefault="0056335F" w:rsidP="0056335F">
      <w:pPr>
        <w:spacing w:after="240" w:line="276" w:lineRule="auto"/>
        <w:jc w:val="both"/>
        <w:rPr>
          <w:rFonts w:asciiTheme="minorHAnsi" w:hAnsiTheme="minorHAnsi" w:cstheme="minorHAnsi"/>
        </w:rPr>
      </w:pPr>
      <w:commentRangeStart w:id="650"/>
      <w:r>
        <w:rPr>
          <w:rFonts w:asciiTheme="minorHAnsi" w:hAnsiTheme="minorHAnsi" w:cstheme="minorHAnsi"/>
        </w:rPr>
        <w:t xml:space="preserve">The </w:t>
      </w:r>
      <w:proofErr w:type="spellStart"/>
      <w:r>
        <w:rPr>
          <w:rFonts w:asciiTheme="minorHAnsi" w:hAnsiTheme="minorHAnsi" w:cstheme="minorHAnsi"/>
        </w:rPr>
        <w:t>nowcast</w:t>
      </w:r>
      <w:proofErr w:type="spellEnd"/>
      <w:r>
        <w:rPr>
          <w:rFonts w:asciiTheme="minorHAnsi" w:hAnsiTheme="minorHAnsi" w:cstheme="minorHAnsi"/>
        </w:rPr>
        <w:t xml:space="preserve"> and forecast analysis aims to solve </w:t>
      </w:r>
      <w:r w:rsidR="00315C8C">
        <w:rPr>
          <w:rFonts w:asciiTheme="minorHAnsi" w:hAnsiTheme="minorHAnsi" w:cstheme="minorHAnsi"/>
        </w:rPr>
        <w:t>the</w:t>
      </w:r>
      <w:r>
        <w:rPr>
          <w:rFonts w:asciiTheme="minorHAnsi" w:hAnsiTheme="minorHAnsi" w:cstheme="minorHAnsi"/>
        </w:rPr>
        <w:t xml:space="preserve"> specific </w:t>
      </w:r>
      <w:r w:rsidR="00315C8C">
        <w:rPr>
          <w:rFonts w:asciiTheme="minorHAnsi" w:hAnsiTheme="minorHAnsi" w:cstheme="minorHAnsi"/>
        </w:rPr>
        <w:t xml:space="preserve">lag </w:t>
      </w:r>
      <w:r>
        <w:rPr>
          <w:rFonts w:asciiTheme="minorHAnsi" w:hAnsiTheme="minorHAnsi" w:cstheme="minorHAnsi"/>
        </w:rPr>
        <w:t xml:space="preserve">issue faced by the PRESS, rather than to substitute it. Even with longer lag, PRESS still reports the most reliable and comprehensive data on funding to statistics. The PRESS database continues to serve as the source data for SDG Indicator 17.19.1. </w:t>
      </w:r>
      <w:commentRangeEnd w:id="650"/>
      <w:r w:rsidR="00602B93">
        <w:rPr>
          <w:rStyle w:val="CommentReference"/>
        </w:rPr>
        <w:commentReference w:id="650"/>
      </w:r>
    </w:p>
    <w:p w14:paraId="311C8947" w14:textId="77777777" w:rsidR="0056335F" w:rsidRDefault="0056335F" w:rsidP="0056335F">
      <w:pPr>
        <w:spacing w:after="240" w:line="276" w:lineRule="auto"/>
        <w:jc w:val="both"/>
        <w:rPr>
          <w:rFonts w:asciiTheme="minorHAnsi" w:hAnsiTheme="minorHAnsi" w:cstheme="minorHAnsi"/>
        </w:rPr>
      </w:pPr>
      <w:r>
        <w:rPr>
          <w:rFonts w:asciiTheme="minorHAnsi" w:hAnsiTheme="minorHAnsi" w:cstheme="minorHAnsi"/>
        </w:rPr>
        <w:lastRenderedPageBreak/>
        <w:t xml:space="preserve">The outputs from </w:t>
      </w:r>
      <w:proofErr w:type="spellStart"/>
      <w:r>
        <w:rPr>
          <w:rFonts w:asciiTheme="minorHAnsi" w:hAnsiTheme="minorHAnsi" w:cstheme="minorHAnsi"/>
        </w:rPr>
        <w:t>nowcast</w:t>
      </w:r>
      <w:proofErr w:type="spellEnd"/>
      <w:r>
        <w:rPr>
          <w:rFonts w:asciiTheme="minorHAnsi" w:hAnsiTheme="minorHAnsi" w:cstheme="minorHAnsi"/>
        </w:rPr>
        <w:t xml:space="preserve"> and forecast also vary in their accuracy. While the merged database is as robust as PRESS, the forecast analysis is based on several assumptions. Results produced through the </w:t>
      </w:r>
      <w:proofErr w:type="spellStart"/>
      <w:r>
        <w:rPr>
          <w:rFonts w:asciiTheme="minorHAnsi" w:hAnsiTheme="minorHAnsi" w:cstheme="minorHAnsi"/>
        </w:rPr>
        <w:t>nowcast</w:t>
      </w:r>
      <w:proofErr w:type="spellEnd"/>
      <w:r>
        <w:rPr>
          <w:rFonts w:asciiTheme="minorHAnsi" w:hAnsiTheme="minorHAnsi" w:cstheme="minorHAnsi"/>
        </w:rPr>
        <w:t xml:space="preserve"> and forecast analyses can therefore be used for different products to serve different purposes:</w:t>
      </w:r>
    </w:p>
    <w:p w14:paraId="2ECB2809" w14:textId="77777777" w:rsidR="0056335F" w:rsidRDefault="0056335F" w:rsidP="0056335F">
      <w:pPr>
        <w:pStyle w:val="ListParagraph"/>
        <w:numPr>
          <w:ilvl w:val="0"/>
          <w:numId w:val="8"/>
        </w:numPr>
        <w:spacing w:after="240" w:line="276" w:lineRule="auto"/>
        <w:jc w:val="both"/>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nowcast</w:t>
      </w:r>
      <w:proofErr w:type="spellEnd"/>
      <w:r>
        <w:rPr>
          <w:rFonts w:asciiTheme="minorHAnsi" w:hAnsiTheme="minorHAnsi" w:cstheme="minorHAnsi"/>
        </w:rPr>
        <w:t xml:space="preserve"> on disbursements and some information provided by the harmonised dataset can be directly presented in PRESS 2020 as a natural extension of its current content, based on existing data sources </w:t>
      </w:r>
      <w:r w:rsidR="00E943AA">
        <w:rPr>
          <w:rFonts w:asciiTheme="minorHAnsi" w:hAnsiTheme="minorHAnsi" w:cstheme="minorHAnsi"/>
        </w:rPr>
        <w:t xml:space="preserve">such as </w:t>
      </w:r>
      <w:r>
        <w:rPr>
          <w:rFonts w:asciiTheme="minorHAnsi" w:hAnsiTheme="minorHAnsi" w:cstheme="minorHAnsi"/>
        </w:rPr>
        <w:t>CRS.</w:t>
      </w:r>
    </w:p>
    <w:p w14:paraId="42CBA06F" w14:textId="77777777" w:rsidR="0056335F" w:rsidRDefault="0056335F" w:rsidP="0056335F">
      <w:pPr>
        <w:pStyle w:val="ListParagraph"/>
        <w:numPr>
          <w:ilvl w:val="0"/>
          <w:numId w:val="8"/>
        </w:numPr>
        <w:spacing w:after="240" w:line="276" w:lineRule="auto"/>
        <w:jc w:val="both"/>
        <w:rPr>
          <w:rFonts w:asciiTheme="minorHAnsi" w:hAnsiTheme="minorHAnsi" w:cstheme="minorHAnsi"/>
        </w:rPr>
      </w:pPr>
      <w:r>
        <w:rPr>
          <w:rFonts w:asciiTheme="minorHAnsi" w:hAnsiTheme="minorHAnsi" w:cstheme="minorHAnsi"/>
        </w:rPr>
        <w:t xml:space="preserve">The forecast </w:t>
      </w:r>
      <w:r w:rsidR="00E943AA">
        <w:rPr>
          <w:rFonts w:asciiTheme="minorHAnsi" w:hAnsiTheme="minorHAnsi" w:cstheme="minorHAnsi"/>
        </w:rPr>
        <w:t xml:space="preserve">for </w:t>
      </w:r>
      <w:r>
        <w:rPr>
          <w:rFonts w:asciiTheme="minorHAnsi" w:hAnsiTheme="minorHAnsi" w:cstheme="minorHAnsi"/>
        </w:rPr>
        <w:t>funding gaps could be presented in separate policy briefs due to its speculative nature.</w:t>
      </w:r>
    </w:p>
    <w:p w14:paraId="18D6A0E3" w14:textId="180191A2" w:rsidR="0056335F" w:rsidRDefault="0056335F" w:rsidP="0056335F">
      <w:pPr>
        <w:pStyle w:val="ListParagraph"/>
        <w:numPr>
          <w:ilvl w:val="0"/>
          <w:numId w:val="8"/>
        </w:numPr>
        <w:spacing w:after="240" w:line="276" w:lineRule="auto"/>
        <w:jc w:val="both"/>
        <w:rPr>
          <w:rFonts w:asciiTheme="minorHAnsi" w:hAnsiTheme="minorHAnsi" w:cstheme="minorHAnsi"/>
        </w:rPr>
      </w:pPr>
      <w:commentRangeStart w:id="651"/>
      <w:r>
        <w:rPr>
          <w:rFonts w:asciiTheme="minorHAnsi" w:hAnsiTheme="minorHAnsi" w:cstheme="minorHAnsi"/>
        </w:rPr>
        <w:t>The complete</w:t>
      </w:r>
      <w:r w:rsidR="00E943AA">
        <w:rPr>
          <w:rFonts w:asciiTheme="minorHAnsi" w:hAnsiTheme="minorHAnsi" w:cstheme="minorHAnsi"/>
        </w:rPr>
        <w:t>,</w:t>
      </w:r>
      <w:r>
        <w:rPr>
          <w:rFonts w:asciiTheme="minorHAnsi" w:hAnsiTheme="minorHAnsi" w:cstheme="minorHAnsi"/>
        </w:rPr>
        <w:t xml:space="preserve"> harmonised database can also be deployed on a platform to be used as a dynamic planning tool by development partners.</w:t>
      </w:r>
      <w:commentRangeEnd w:id="651"/>
      <w:r w:rsidR="00286147" w:rsidRPr="004605D3">
        <w:rPr>
          <w:rStyle w:val="CommentReference"/>
        </w:rPr>
        <w:commentReference w:id="651"/>
      </w:r>
    </w:p>
    <w:p w14:paraId="7CE6E0C7" w14:textId="25D7C896" w:rsidR="0056335F" w:rsidRDefault="0056335F" w:rsidP="0056335F">
      <w:pPr>
        <w:spacing w:after="240" w:line="276" w:lineRule="auto"/>
        <w:jc w:val="both"/>
        <w:rPr>
          <w:rFonts w:asciiTheme="minorHAnsi" w:hAnsiTheme="minorHAnsi" w:cstheme="minorHAnsi"/>
        </w:rPr>
      </w:pPr>
      <w:r>
        <w:rPr>
          <w:rFonts w:asciiTheme="minorHAnsi" w:hAnsiTheme="minorHAnsi" w:cstheme="minorHAnsi"/>
        </w:rPr>
        <w:t>The immediate next step in improving the new methodology is to strengthen the communication and consultation between PARIS21, donors</w:t>
      </w:r>
      <w:r w:rsidR="00E943AA">
        <w:rPr>
          <w:rFonts w:asciiTheme="minorHAnsi" w:hAnsiTheme="minorHAnsi" w:cstheme="minorHAnsi"/>
        </w:rPr>
        <w:t>,</w:t>
      </w:r>
      <w:r>
        <w:rPr>
          <w:rFonts w:asciiTheme="minorHAnsi" w:hAnsiTheme="minorHAnsi" w:cstheme="minorHAnsi"/>
        </w:rPr>
        <w:t xml:space="preserve"> and recipients. Benefits from such consultations would lead to further robust results by correcting erroneous information contained in IATI data, validating assumptions on </w:t>
      </w:r>
      <w:r w:rsidR="00E943AA">
        <w:rPr>
          <w:rFonts w:asciiTheme="minorHAnsi" w:hAnsiTheme="minorHAnsi" w:cstheme="minorHAnsi"/>
        </w:rPr>
        <w:t xml:space="preserve">the </w:t>
      </w:r>
      <w:r>
        <w:rPr>
          <w:rFonts w:asciiTheme="minorHAnsi" w:hAnsiTheme="minorHAnsi" w:cstheme="minorHAnsi"/>
        </w:rPr>
        <w:t>termination or continuation of projects in assumptions for forecasting, and enhancing data sharing</w:t>
      </w:r>
      <w:r w:rsidR="00E943AA">
        <w:rPr>
          <w:rFonts w:asciiTheme="minorHAnsi" w:hAnsiTheme="minorHAnsi" w:cstheme="minorHAnsi"/>
        </w:rPr>
        <w:t xml:space="preserve"> in general</w:t>
      </w:r>
      <w:r>
        <w:rPr>
          <w:rFonts w:asciiTheme="minorHAnsi" w:hAnsiTheme="minorHAnsi" w:cstheme="minorHAnsi"/>
        </w:rPr>
        <w:t xml:space="preserve">. Consultations </w:t>
      </w:r>
      <w:del w:id="652" w:author="Lorenz Noe" w:date="2021-03-08T19:06:00Z">
        <w:r>
          <w:rPr>
            <w:rFonts w:asciiTheme="minorHAnsi" w:hAnsiTheme="minorHAnsi" w:cstheme="minorHAnsi"/>
          </w:rPr>
          <w:delText xml:space="preserve">over </w:delText>
        </w:r>
      </w:del>
      <w:ins w:id="653" w:author="Lorenz Noe" w:date="2021-03-08T19:06:00Z">
        <w:r w:rsidR="008131A0" w:rsidRPr="004D1F27">
          <w:rPr>
            <w:rFonts w:asciiTheme="minorHAnsi" w:hAnsiTheme="minorHAnsi" w:cstheme="minorHAnsi"/>
          </w:rPr>
          <w:t xml:space="preserve">for </w:t>
        </w:r>
      </w:ins>
      <w:ins w:id="654" w:author="unknow reviewer" w:date="2021-07-07T09:15:00Z">
        <w:r w:rsidRPr="004D1F27">
          <w:rPr>
            <w:rFonts w:asciiTheme="minorHAnsi" w:hAnsiTheme="minorHAnsi" w:cstheme="minorHAnsi"/>
          </w:rPr>
          <w:t>th</w:t>
        </w:r>
      </w:ins>
      <w:ins w:id="655" w:author="Lorenz Noe" w:date="2021-03-08T19:06:00Z">
        <w:r w:rsidR="008131A0" w:rsidRPr="004D1F27">
          <w:rPr>
            <w:rFonts w:asciiTheme="minorHAnsi" w:hAnsiTheme="minorHAnsi" w:cstheme="minorHAnsi"/>
          </w:rPr>
          <w:t>is</w:t>
        </w:r>
      </w:ins>
      <w:del w:id="656" w:author="Lorenz Noe" w:date="2021-03-08T19:06:00Z">
        <w:r w:rsidRPr="004D1F27" w:rsidDel="008131A0">
          <w:rPr>
            <w:rFonts w:asciiTheme="minorHAnsi" w:hAnsiTheme="minorHAnsi" w:cstheme="minorHAnsi"/>
          </w:rPr>
          <w:delText>e</w:delText>
        </w:r>
      </w:del>
      <w:del w:id="657" w:author="unknow reviewer" w:date="2021-07-07T09:15:00Z">
        <w:r>
          <w:rPr>
            <w:rFonts w:asciiTheme="minorHAnsi" w:hAnsiTheme="minorHAnsi" w:cstheme="minorHAnsi"/>
          </w:rPr>
          <w:delText>the</w:delText>
        </w:r>
      </w:del>
      <w:r>
        <w:rPr>
          <w:rFonts w:asciiTheme="minorHAnsi" w:hAnsiTheme="minorHAnsi" w:cstheme="minorHAnsi"/>
        </w:rPr>
        <w:t xml:space="preserve"> product will also help PARIS21 to shape its work </w:t>
      </w:r>
      <w:r w:rsidR="00E943AA">
        <w:rPr>
          <w:rFonts w:asciiTheme="minorHAnsi" w:hAnsiTheme="minorHAnsi" w:cstheme="minorHAnsi"/>
        </w:rPr>
        <w:t xml:space="preserve">in order to </w:t>
      </w:r>
      <w:r>
        <w:rPr>
          <w:rFonts w:asciiTheme="minorHAnsi" w:hAnsiTheme="minorHAnsi" w:cstheme="minorHAnsi"/>
        </w:rPr>
        <w:t xml:space="preserve">better meet the demand of its stakeholders. </w:t>
      </w:r>
    </w:p>
    <w:p w14:paraId="404A3AF6" w14:textId="09AAFEDF" w:rsidR="000F2A73" w:rsidRDefault="0056335F" w:rsidP="00C62CF1">
      <w:pPr>
        <w:spacing w:after="240" w:line="276" w:lineRule="auto"/>
        <w:jc w:val="both"/>
        <w:rPr>
          <w:rFonts w:asciiTheme="minorHAnsi" w:hAnsiTheme="minorHAnsi" w:cstheme="minorHAnsi"/>
        </w:rPr>
      </w:pPr>
      <w:r>
        <w:rPr>
          <w:rFonts w:asciiTheme="minorHAnsi" w:hAnsiTheme="minorHAnsi" w:cstheme="minorHAnsi"/>
        </w:rPr>
        <w:t xml:space="preserve">As the COVID-19 pandemic </w:t>
      </w:r>
      <w:commentRangeStart w:id="658"/>
      <w:r>
        <w:rPr>
          <w:rFonts w:asciiTheme="minorHAnsi" w:hAnsiTheme="minorHAnsi" w:cstheme="minorHAnsi"/>
        </w:rPr>
        <w:t xml:space="preserve">may affect </w:t>
      </w:r>
      <w:commentRangeEnd w:id="658"/>
      <w:r w:rsidR="000D65B7">
        <w:rPr>
          <w:rStyle w:val="CommentReference"/>
        </w:rPr>
        <w:commentReference w:id="658"/>
      </w:r>
      <w:r>
        <w:rPr>
          <w:rFonts w:asciiTheme="minorHAnsi" w:hAnsiTheme="minorHAnsi" w:cstheme="minorHAnsi"/>
        </w:rPr>
        <w:t xml:space="preserve">donors’ </w:t>
      </w:r>
      <w:del w:id="659" w:author="LANGE Simon, DCD/RREDI" w:date="2021-03-12T10:41:00Z">
        <w:r w:rsidDel="000D65B7">
          <w:rPr>
            <w:rFonts w:asciiTheme="minorHAnsi" w:hAnsiTheme="minorHAnsi" w:cstheme="minorHAnsi"/>
          </w:rPr>
          <w:delText>GDP/GNI and</w:delText>
        </w:r>
        <w:r w:rsidR="00E943AA" w:rsidDel="000D65B7">
          <w:rPr>
            <w:rFonts w:asciiTheme="minorHAnsi" w:hAnsiTheme="minorHAnsi" w:cstheme="minorHAnsi"/>
          </w:rPr>
          <w:delText>,</w:delText>
        </w:r>
        <w:r w:rsidDel="000D65B7">
          <w:rPr>
            <w:rFonts w:asciiTheme="minorHAnsi" w:hAnsiTheme="minorHAnsi" w:cstheme="minorHAnsi"/>
          </w:rPr>
          <w:delText xml:space="preserve"> consequently</w:delText>
        </w:r>
        <w:r w:rsidR="00E943AA" w:rsidDel="000D65B7">
          <w:rPr>
            <w:rFonts w:asciiTheme="minorHAnsi" w:hAnsiTheme="minorHAnsi" w:cstheme="minorHAnsi"/>
          </w:rPr>
          <w:delText>,</w:delText>
        </w:r>
        <w:r w:rsidDel="000D65B7">
          <w:rPr>
            <w:rFonts w:asciiTheme="minorHAnsi" w:hAnsiTheme="minorHAnsi" w:cstheme="minorHAnsi"/>
          </w:rPr>
          <w:delText xml:space="preserve"> their</w:delText>
        </w:r>
      </w:del>
      <w:ins w:id="660" w:author="Yu TIAN" w:date="2021-07-07T08:41:00Z">
        <w:r w:rsidR="00DB300A">
          <w:rPr>
            <w:rFonts w:asciiTheme="minorHAnsi" w:hAnsiTheme="minorHAnsi" w:cstheme="minorHAnsi"/>
          </w:rPr>
          <w:t>GNI and consequently their ODA</w:t>
        </w:r>
      </w:ins>
      <w:del w:id="661" w:author="LANGE Simon, DCD/RREDI" w:date="2021-03-12T10:41:00Z">
        <w:r w:rsidDel="000D65B7">
          <w:rPr>
            <w:rFonts w:asciiTheme="minorHAnsi" w:hAnsiTheme="minorHAnsi" w:cstheme="minorHAnsi"/>
          </w:rPr>
          <w:delText xml:space="preserve"> </w:delText>
        </w:r>
      </w:del>
      <w:del w:id="662" w:author="Yu TIAN" w:date="2021-07-07T08:40:00Z">
        <w:r w:rsidDel="00DB300A">
          <w:rPr>
            <w:rFonts w:asciiTheme="minorHAnsi" w:hAnsiTheme="minorHAnsi" w:cstheme="minorHAnsi"/>
          </w:rPr>
          <w:delText>ODA</w:delText>
        </w:r>
      </w:del>
      <w:r>
        <w:rPr>
          <w:rFonts w:asciiTheme="minorHAnsi" w:hAnsiTheme="minorHAnsi" w:cstheme="minorHAnsi"/>
        </w:rPr>
        <w:t>, some fluctuation in development financing</w:t>
      </w:r>
      <w:r w:rsidR="00E943AA">
        <w:rPr>
          <w:rFonts w:asciiTheme="minorHAnsi" w:hAnsiTheme="minorHAnsi" w:cstheme="minorHAnsi"/>
        </w:rPr>
        <w:t xml:space="preserve"> </w:t>
      </w:r>
      <w:ins w:id="663" w:author="Yu TIAN" w:date="2021-07-07T08:41:00Z">
        <w:r w:rsidR="00DB300A">
          <w:rPr>
            <w:rFonts w:asciiTheme="minorHAnsi" w:hAnsiTheme="minorHAnsi" w:cstheme="minorHAnsi"/>
          </w:rPr>
          <w:t xml:space="preserve">for data and statistics </w:t>
        </w:r>
      </w:ins>
      <w:r w:rsidR="00E943AA">
        <w:rPr>
          <w:rFonts w:asciiTheme="minorHAnsi" w:hAnsiTheme="minorHAnsi" w:cstheme="minorHAnsi"/>
        </w:rPr>
        <w:t>can be expected</w:t>
      </w:r>
      <w:r>
        <w:rPr>
          <w:rFonts w:asciiTheme="minorHAnsi" w:hAnsiTheme="minorHAnsi" w:cstheme="minorHAnsi"/>
        </w:rPr>
        <w:t xml:space="preserve">. Despite the difficulty these anomalies will bring to the analyses, </w:t>
      </w:r>
      <w:r w:rsidR="00E943AA">
        <w:rPr>
          <w:rFonts w:asciiTheme="minorHAnsi" w:hAnsiTheme="minorHAnsi" w:cstheme="minorHAnsi"/>
        </w:rPr>
        <w:t xml:space="preserve">however, </w:t>
      </w:r>
      <w:r>
        <w:rPr>
          <w:rFonts w:asciiTheme="minorHAnsi" w:hAnsiTheme="minorHAnsi" w:cstheme="minorHAnsi"/>
        </w:rPr>
        <w:t>the transparency and timeliness of the information on funding to data and statistics have also become more relevant, as identified in</w:t>
      </w:r>
      <w:r w:rsidR="00DD6837">
        <w:rPr>
          <w:rFonts w:asciiTheme="minorHAnsi" w:hAnsiTheme="minorHAnsi" w:cstheme="minorHAnsi"/>
        </w:rPr>
        <w:t xml:space="preserve"> Part I </w:t>
      </w:r>
      <w:r w:rsidR="00E943AA">
        <w:rPr>
          <w:rFonts w:asciiTheme="minorHAnsi" w:hAnsiTheme="minorHAnsi" w:cstheme="minorHAnsi"/>
        </w:rPr>
        <w:t xml:space="preserve">of </w:t>
      </w:r>
      <w:r w:rsidR="00DD6837">
        <w:rPr>
          <w:rFonts w:asciiTheme="minorHAnsi" w:hAnsiTheme="minorHAnsi" w:cstheme="minorHAnsi"/>
        </w:rPr>
        <w:t>PRESS 2020</w:t>
      </w:r>
      <w:r>
        <w:rPr>
          <w:rFonts w:asciiTheme="minorHAnsi" w:hAnsiTheme="minorHAnsi" w:cstheme="minorHAnsi"/>
        </w:rPr>
        <w:t>.  The results from these analyses can play a crucial role in informing and supporting the statistics and development co-operation communit</w:t>
      </w:r>
      <w:r w:rsidR="00E943AA">
        <w:rPr>
          <w:rFonts w:asciiTheme="minorHAnsi" w:hAnsiTheme="minorHAnsi" w:cstheme="minorHAnsi"/>
        </w:rPr>
        <w:t>ies</w:t>
      </w:r>
      <w:r>
        <w:rPr>
          <w:rFonts w:asciiTheme="minorHAnsi" w:hAnsiTheme="minorHAnsi" w:cstheme="minorHAnsi"/>
        </w:rPr>
        <w:t xml:space="preserve"> in their response to these challenges. </w:t>
      </w:r>
    </w:p>
    <w:p w14:paraId="7AC4D531" w14:textId="77777777" w:rsidR="000F2A73" w:rsidRDefault="000F2A73" w:rsidP="00DD1421">
      <w:pPr>
        <w:spacing w:after="160" w:line="259" w:lineRule="auto"/>
        <w:rPr>
          <w:rFonts w:asciiTheme="minorHAnsi" w:hAnsiTheme="minorHAnsi" w:cstheme="minorHAnsi"/>
        </w:rPr>
        <w:sectPr w:rsidR="000F2A73">
          <w:headerReference w:type="default" r:id="rId22"/>
          <w:footerReference w:type="default" r:id="rId23"/>
          <w:pgSz w:w="11906" w:h="16838"/>
          <w:pgMar w:top="1440" w:right="1440" w:bottom="1440" w:left="1440" w:header="708" w:footer="708" w:gutter="0"/>
          <w:cols w:space="708"/>
          <w:docGrid w:linePitch="360"/>
        </w:sectPr>
      </w:pPr>
    </w:p>
    <w:p w14:paraId="6C33B33B" w14:textId="77777777" w:rsidR="002D1FEC" w:rsidRDefault="001B7A1A" w:rsidP="00DD1421">
      <w:pPr>
        <w:pStyle w:val="Caption"/>
        <w:rPr>
          <w:rFonts w:asciiTheme="minorHAnsi" w:hAnsiTheme="minorHAnsi" w:cstheme="minorHAnsi"/>
        </w:rPr>
      </w:pPr>
      <w:bookmarkStart w:id="664" w:name="_Ref57736363"/>
      <w:r>
        <w:lastRenderedPageBreak/>
        <w:t xml:space="preserve">Table </w:t>
      </w:r>
      <w:r w:rsidR="00B16BFA">
        <w:fldChar w:fldCharType="begin"/>
      </w:r>
      <w:r w:rsidR="00B16BFA">
        <w:instrText xml:space="preserve"> SEQ Table \* ARABIC </w:instrText>
      </w:r>
      <w:r w:rsidR="00B16BFA">
        <w:rPr>
          <w:rPrChange w:id="665" w:author="Yu TIAN" w:date="2021-07-07T09:15:00Z">
            <w:rPr/>
          </w:rPrChange>
        </w:rPr>
        <w:fldChar w:fldCharType="separate"/>
      </w:r>
      <w:r>
        <w:rPr>
          <w:noProof/>
        </w:rPr>
        <w:t>2</w:t>
      </w:r>
      <w:r w:rsidR="00B16BFA">
        <w:rPr>
          <w:noProof/>
        </w:rPr>
        <w:fldChar w:fldCharType="end"/>
      </w:r>
      <w:bookmarkEnd w:id="664"/>
      <w:r>
        <w:rPr>
          <w:rFonts w:asciiTheme="minorHAnsi" w:hAnsiTheme="minorHAnsi" w:cstheme="minorHAnsi"/>
        </w:rPr>
        <w:t>: The sub-dataset of each Figure in PRESS 2020</w:t>
      </w:r>
    </w:p>
    <w:p w14:paraId="166FD725" w14:textId="77777777" w:rsidR="00774A47" w:rsidRDefault="00774A47" w:rsidP="001B7A1A">
      <w:pPr>
        <w:spacing w:after="240" w:line="276" w:lineRule="auto"/>
        <w:jc w:val="both"/>
        <w:rPr>
          <w:rFonts w:asciiTheme="minorHAnsi" w:hAnsiTheme="minorHAnsi" w:cstheme="minorHAnsi"/>
        </w:rPr>
      </w:pPr>
    </w:p>
    <w:tbl>
      <w:tblPr>
        <w:tblStyle w:val="TableGrid"/>
        <w:tblW w:w="0" w:type="auto"/>
        <w:tblLook w:val="04A0" w:firstRow="1" w:lastRow="0" w:firstColumn="1" w:lastColumn="0" w:noHBand="0" w:noVBand="1"/>
      </w:tblPr>
      <w:tblGrid>
        <w:gridCol w:w="6941"/>
        <w:gridCol w:w="6836"/>
      </w:tblGrid>
      <w:tr w:rsidR="00774A47" w14:paraId="751C0265" w14:textId="77777777" w:rsidTr="00C871C6">
        <w:trPr>
          <w:trHeight w:val="263"/>
        </w:trPr>
        <w:tc>
          <w:tcPr>
            <w:tcW w:w="6941" w:type="dxa"/>
            <w:vAlign w:val="center"/>
          </w:tcPr>
          <w:p w14:paraId="5B9D71E5" w14:textId="77777777" w:rsidR="00774A47" w:rsidRPr="00680D2A" w:rsidRDefault="00774A47" w:rsidP="00680D2A">
            <w:pPr>
              <w:spacing w:before="0" w:after="0" w:line="276" w:lineRule="auto"/>
              <w:jc w:val="center"/>
              <w:rPr>
                <w:rFonts w:asciiTheme="minorHAnsi" w:hAnsiTheme="minorHAnsi" w:cstheme="minorHAnsi"/>
                <w:b/>
              </w:rPr>
            </w:pPr>
            <w:r w:rsidRPr="00680D2A">
              <w:rPr>
                <w:rFonts w:ascii="Calibri" w:hAnsi="Calibri" w:cs="Calibri"/>
                <w:b/>
                <w:color w:val="000000"/>
              </w:rPr>
              <w:t>Figure number and title</w:t>
            </w:r>
          </w:p>
        </w:tc>
        <w:tc>
          <w:tcPr>
            <w:tcW w:w="6836" w:type="dxa"/>
            <w:vAlign w:val="center"/>
          </w:tcPr>
          <w:p w14:paraId="422734A9" w14:textId="77777777" w:rsidR="00774A47" w:rsidRPr="00680D2A" w:rsidRDefault="00774A47" w:rsidP="00680D2A">
            <w:pPr>
              <w:spacing w:before="0" w:after="0" w:line="276" w:lineRule="auto"/>
              <w:jc w:val="center"/>
              <w:rPr>
                <w:rFonts w:asciiTheme="minorHAnsi" w:hAnsiTheme="minorHAnsi" w:cstheme="minorHAnsi"/>
                <w:b/>
              </w:rPr>
            </w:pPr>
            <w:r w:rsidRPr="00680D2A">
              <w:rPr>
                <w:rFonts w:ascii="Calibri" w:hAnsi="Calibri" w:cs="Calibri"/>
                <w:b/>
                <w:color w:val="000000"/>
              </w:rPr>
              <w:t>Sub-dataset used</w:t>
            </w:r>
          </w:p>
        </w:tc>
      </w:tr>
      <w:tr w:rsidR="00774A47" w14:paraId="049E69A1" w14:textId="77777777" w:rsidTr="00C871C6">
        <w:trPr>
          <w:trHeight w:val="516"/>
        </w:trPr>
        <w:tc>
          <w:tcPr>
            <w:tcW w:w="6941" w:type="dxa"/>
            <w:vAlign w:val="center"/>
          </w:tcPr>
          <w:p w14:paraId="4E94D613"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Figure 1. Share of statistics-related projects in development aid addressing COVID-19</w:t>
            </w:r>
          </w:p>
        </w:tc>
        <w:tc>
          <w:tcPr>
            <w:tcW w:w="6836" w:type="dxa"/>
            <w:vAlign w:val="center"/>
          </w:tcPr>
          <w:p w14:paraId="3EE57AA2" w14:textId="77777777" w:rsidR="00774A47" w:rsidRDefault="00774A47" w:rsidP="00C871C6">
            <w:pPr>
              <w:spacing w:before="0" w:after="0" w:line="276" w:lineRule="auto"/>
              <w:rPr>
                <w:rFonts w:asciiTheme="minorHAnsi" w:hAnsiTheme="minorHAnsi" w:cstheme="minorHAnsi"/>
              </w:rPr>
            </w:pPr>
            <w:r>
              <w:rPr>
                <w:rFonts w:ascii="Calibri" w:hAnsi="Calibri" w:cs="Calibri"/>
                <w:color w:val="000000"/>
              </w:rPr>
              <w:t xml:space="preserve">Data </w:t>
            </w:r>
            <w:r w:rsidR="00C72374">
              <w:rPr>
                <w:rFonts w:ascii="Calibri" w:hAnsi="Calibri" w:cs="Calibri"/>
                <w:color w:val="000000"/>
              </w:rPr>
              <w:t xml:space="preserve">are </w:t>
            </w:r>
            <w:r>
              <w:rPr>
                <w:rFonts w:ascii="Calibri" w:hAnsi="Calibri" w:cs="Calibri"/>
                <w:color w:val="000000"/>
              </w:rPr>
              <w:t>downl</w:t>
            </w:r>
            <w:r w:rsidR="003A79F3">
              <w:rPr>
                <w:rFonts w:ascii="Calibri" w:hAnsi="Calibri" w:cs="Calibri"/>
                <w:color w:val="000000"/>
              </w:rPr>
              <w:t xml:space="preserve">oaded from the d-portal of IATI and aggregated through </w:t>
            </w:r>
            <w:r w:rsidR="00E943AA">
              <w:rPr>
                <w:rFonts w:ascii="Calibri" w:hAnsi="Calibri" w:cs="Calibri"/>
                <w:color w:val="000000"/>
              </w:rPr>
              <w:t>it</w:t>
            </w:r>
            <w:r w:rsidR="003A79F3">
              <w:rPr>
                <w:rFonts w:ascii="Calibri" w:hAnsi="Calibri" w:cs="Calibri"/>
                <w:color w:val="000000"/>
              </w:rPr>
              <w:t xml:space="preserve">. </w:t>
            </w:r>
          </w:p>
        </w:tc>
      </w:tr>
      <w:tr w:rsidR="00774A47" w14:paraId="7BB0D885" w14:textId="77777777" w:rsidTr="00C871C6">
        <w:trPr>
          <w:trHeight w:val="793"/>
        </w:trPr>
        <w:tc>
          <w:tcPr>
            <w:tcW w:w="6941" w:type="dxa"/>
            <w:vAlign w:val="center"/>
          </w:tcPr>
          <w:p w14:paraId="4C46F19F"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Figure 2. Funding to statistics and data from external sources has been stagnant since 2014</w:t>
            </w:r>
          </w:p>
        </w:tc>
        <w:tc>
          <w:tcPr>
            <w:tcW w:w="6836" w:type="dxa"/>
            <w:vAlign w:val="center"/>
          </w:tcPr>
          <w:p w14:paraId="58B03A13"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 xml:space="preserve">The entire dataset </w:t>
            </w:r>
            <w:r w:rsidR="003A79F3">
              <w:rPr>
                <w:rFonts w:ascii="Calibri" w:hAnsi="Calibri" w:cs="Calibri"/>
                <w:color w:val="000000"/>
              </w:rPr>
              <w:t>aggregated by year</w:t>
            </w:r>
            <w:r w:rsidR="00DD6837">
              <w:rPr>
                <w:rFonts w:ascii="Calibri" w:hAnsi="Calibri" w:cs="Calibri"/>
                <w:color w:val="000000"/>
              </w:rPr>
              <w:t xml:space="preserve"> and the projection for 2019 is based on </w:t>
            </w:r>
            <w:proofErr w:type="spellStart"/>
            <w:r w:rsidR="00DD6837">
              <w:rPr>
                <w:rFonts w:ascii="Calibri" w:hAnsi="Calibri" w:cs="Calibri"/>
                <w:color w:val="000000"/>
              </w:rPr>
              <w:t>nowcasting</w:t>
            </w:r>
            <w:proofErr w:type="spellEnd"/>
            <w:r w:rsidR="00DD6837">
              <w:rPr>
                <w:rFonts w:ascii="Calibri" w:hAnsi="Calibri" w:cs="Calibri"/>
                <w:color w:val="000000"/>
              </w:rPr>
              <w:t xml:space="preserve"> of projects. </w:t>
            </w:r>
          </w:p>
        </w:tc>
      </w:tr>
      <w:tr w:rsidR="00774A47" w14:paraId="51A7F895" w14:textId="77777777" w:rsidTr="00C871C6">
        <w:trPr>
          <w:trHeight w:val="793"/>
        </w:trPr>
        <w:tc>
          <w:tcPr>
            <w:tcW w:w="6941" w:type="dxa"/>
            <w:vAlign w:val="center"/>
          </w:tcPr>
          <w:p w14:paraId="4A6F5C8E"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Figure 3. Total number of censuses planned, by region</w:t>
            </w:r>
          </w:p>
        </w:tc>
        <w:tc>
          <w:tcPr>
            <w:tcW w:w="6836" w:type="dxa"/>
            <w:vAlign w:val="center"/>
          </w:tcPr>
          <w:p w14:paraId="2D3E7F57" w14:textId="77777777" w:rsidR="00774A47" w:rsidRDefault="00774A47" w:rsidP="00C871C6">
            <w:pPr>
              <w:spacing w:before="0" w:after="0" w:line="276" w:lineRule="auto"/>
              <w:rPr>
                <w:rFonts w:asciiTheme="minorHAnsi" w:hAnsiTheme="minorHAnsi" w:cstheme="minorHAnsi"/>
              </w:rPr>
            </w:pPr>
            <w:r>
              <w:rPr>
                <w:rFonts w:ascii="Calibri" w:hAnsi="Calibri" w:cs="Calibri"/>
                <w:color w:val="000000"/>
              </w:rPr>
              <w:t xml:space="preserve">Data from UNFPA.  </w:t>
            </w:r>
          </w:p>
        </w:tc>
      </w:tr>
      <w:tr w:rsidR="00774A47" w14:paraId="794E7650" w14:textId="77777777" w:rsidTr="00C871C6">
        <w:trPr>
          <w:trHeight w:val="516"/>
        </w:trPr>
        <w:tc>
          <w:tcPr>
            <w:tcW w:w="6941" w:type="dxa"/>
            <w:vAlign w:val="center"/>
          </w:tcPr>
          <w:p w14:paraId="33F84D03"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 xml:space="preserve">Figure 4. How do donors decide </w:t>
            </w:r>
            <w:r w:rsidR="00E943AA">
              <w:rPr>
                <w:rFonts w:ascii="Calibri" w:hAnsi="Calibri" w:cs="Calibri"/>
                <w:color w:val="000000"/>
              </w:rPr>
              <w:t xml:space="preserve">on </w:t>
            </w:r>
            <w:r>
              <w:rPr>
                <w:rFonts w:ascii="Calibri" w:hAnsi="Calibri" w:cs="Calibri"/>
                <w:color w:val="000000"/>
              </w:rPr>
              <w:t>supporting data and statistics?</w:t>
            </w:r>
          </w:p>
        </w:tc>
        <w:tc>
          <w:tcPr>
            <w:tcW w:w="6836" w:type="dxa"/>
            <w:vAlign w:val="center"/>
          </w:tcPr>
          <w:p w14:paraId="57AF409C" w14:textId="77777777" w:rsidR="00774A47" w:rsidRDefault="00774A47" w:rsidP="00C871C6">
            <w:pPr>
              <w:spacing w:before="0" w:after="0" w:line="276" w:lineRule="auto"/>
              <w:rPr>
                <w:rFonts w:asciiTheme="minorHAnsi" w:hAnsiTheme="minorHAnsi" w:cstheme="minorHAnsi"/>
              </w:rPr>
            </w:pPr>
            <w:r>
              <w:rPr>
                <w:rFonts w:asciiTheme="minorHAnsi" w:hAnsiTheme="minorHAnsi" w:cstheme="minorHAnsi"/>
              </w:rPr>
              <w:t xml:space="preserve">This figure is directly from another publication.  </w:t>
            </w:r>
          </w:p>
        </w:tc>
      </w:tr>
      <w:tr w:rsidR="00774A47" w14:paraId="69B92C8B" w14:textId="77777777" w:rsidTr="00C871C6">
        <w:trPr>
          <w:trHeight w:val="793"/>
        </w:trPr>
        <w:tc>
          <w:tcPr>
            <w:tcW w:w="6941" w:type="dxa"/>
            <w:vAlign w:val="center"/>
          </w:tcPr>
          <w:p w14:paraId="521DCC81"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Figure 5. DAC members’ views on topic data availability, levels of funding</w:t>
            </w:r>
            <w:r w:rsidR="00E943AA">
              <w:rPr>
                <w:rFonts w:ascii="Calibri" w:hAnsi="Calibri" w:cs="Calibri"/>
                <w:color w:val="000000"/>
              </w:rPr>
              <w:t>,</w:t>
            </w:r>
            <w:r>
              <w:rPr>
                <w:rFonts w:ascii="Calibri" w:hAnsi="Calibri" w:cs="Calibri"/>
                <w:color w:val="000000"/>
              </w:rPr>
              <w:t xml:space="preserve"> and coordination</w:t>
            </w:r>
          </w:p>
        </w:tc>
        <w:tc>
          <w:tcPr>
            <w:tcW w:w="6836" w:type="dxa"/>
            <w:vAlign w:val="center"/>
          </w:tcPr>
          <w:p w14:paraId="5C3B4B00" w14:textId="77777777" w:rsidR="00774A47" w:rsidRDefault="00774A47" w:rsidP="00774A47">
            <w:pPr>
              <w:spacing w:before="0" w:after="0" w:line="276" w:lineRule="auto"/>
              <w:rPr>
                <w:rFonts w:asciiTheme="minorHAnsi" w:hAnsiTheme="minorHAnsi" w:cstheme="minorHAnsi"/>
              </w:rPr>
            </w:pPr>
            <w:r>
              <w:rPr>
                <w:rFonts w:asciiTheme="minorHAnsi" w:hAnsiTheme="minorHAnsi" w:cstheme="minorHAnsi"/>
              </w:rPr>
              <w:t xml:space="preserve">This figure is directly from another publication.  </w:t>
            </w:r>
          </w:p>
        </w:tc>
      </w:tr>
      <w:tr w:rsidR="00774A47" w14:paraId="72CE1520" w14:textId="77777777" w:rsidTr="00C871C6">
        <w:trPr>
          <w:trHeight w:val="516"/>
        </w:trPr>
        <w:tc>
          <w:tcPr>
            <w:tcW w:w="6941" w:type="dxa"/>
            <w:vAlign w:val="center"/>
          </w:tcPr>
          <w:p w14:paraId="7FEEBFC3"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Figure 6. Global commitment to statistics</w:t>
            </w:r>
          </w:p>
        </w:tc>
        <w:tc>
          <w:tcPr>
            <w:tcW w:w="6836" w:type="dxa"/>
            <w:vAlign w:val="center"/>
          </w:tcPr>
          <w:p w14:paraId="053F91EE"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 xml:space="preserve">Same as figure 2. </w:t>
            </w:r>
          </w:p>
        </w:tc>
      </w:tr>
      <w:tr w:rsidR="00774A47" w14:paraId="111F4D9C" w14:textId="77777777" w:rsidTr="00C871C6">
        <w:trPr>
          <w:trHeight w:val="2115"/>
        </w:trPr>
        <w:tc>
          <w:tcPr>
            <w:tcW w:w="6941" w:type="dxa"/>
            <w:vAlign w:val="center"/>
          </w:tcPr>
          <w:p w14:paraId="670D5945"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Figure 7. Share of alignment with national statistical plans, sectoral vs non-sectoral programs</w:t>
            </w:r>
          </w:p>
        </w:tc>
        <w:tc>
          <w:tcPr>
            <w:tcW w:w="6836" w:type="dxa"/>
            <w:vAlign w:val="center"/>
          </w:tcPr>
          <w:p w14:paraId="06269498"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 xml:space="preserve">Projects that are not marked by reporters for alignment with the national statistical plans or </w:t>
            </w:r>
            <w:r w:rsidR="0023379D">
              <w:rPr>
                <w:rFonts w:ascii="Calibri" w:hAnsi="Calibri" w:cs="Calibri"/>
                <w:color w:val="000000"/>
              </w:rPr>
              <w:t xml:space="preserve">are </w:t>
            </w:r>
            <w:r>
              <w:rPr>
                <w:rFonts w:ascii="Calibri" w:hAnsi="Calibri" w:cs="Calibri"/>
                <w:color w:val="000000"/>
              </w:rPr>
              <w:t xml:space="preserve">not marked by reporters for </w:t>
            </w:r>
            <w:r w:rsidR="0023379D">
              <w:rPr>
                <w:rFonts w:ascii="Calibri" w:hAnsi="Calibri" w:cs="Calibri"/>
                <w:color w:val="000000"/>
              </w:rPr>
              <w:t xml:space="preserve">their </w:t>
            </w:r>
            <w:r>
              <w:rPr>
                <w:rFonts w:ascii="Calibri" w:hAnsi="Calibri" w:cs="Calibri"/>
                <w:color w:val="000000"/>
              </w:rPr>
              <w:t>sector/systematic nature</w:t>
            </w:r>
            <w:r w:rsidR="0023379D">
              <w:rPr>
                <w:rFonts w:ascii="Calibri" w:hAnsi="Calibri" w:cs="Calibri"/>
                <w:color w:val="000000"/>
              </w:rPr>
              <w:t>,</w:t>
            </w:r>
            <w:r>
              <w:rPr>
                <w:rFonts w:ascii="Calibri" w:hAnsi="Calibri" w:cs="Calibri"/>
                <w:color w:val="000000"/>
              </w:rPr>
              <w:t xml:space="preserve"> are not included in the calculation. Systemic projects aim to improve the capacity of the statistical system, such as </w:t>
            </w:r>
            <w:r w:rsidR="0023379D">
              <w:rPr>
                <w:rFonts w:ascii="Calibri" w:hAnsi="Calibri" w:cs="Calibri"/>
                <w:color w:val="000000"/>
              </w:rPr>
              <w:t xml:space="preserve">the </w:t>
            </w:r>
            <w:r>
              <w:rPr>
                <w:rFonts w:ascii="Calibri" w:hAnsi="Calibri" w:cs="Calibri"/>
                <w:color w:val="000000"/>
              </w:rPr>
              <w:t xml:space="preserve">IADB’s programme to strengthen the statistical capacity of Argentina’s national statistical system. Sectoral projects in the figure are defined as projects with a sectoral focus and aim to provide sectoral data, such as sectoral survey programmes. </w:t>
            </w:r>
          </w:p>
        </w:tc>
      </w:tr>
      <w:tr w:rsidR="00774A47" w14:paraId="29CCDD6E" w14:textId="77777777" w:rsidTr="00C871C6">
        <w:trPr>
          <w:trHeight w:val="1057"/>
        </w:trPr>
        <w:tc>
          <w:tcPr>
            <w:tcW w:w="6941" w:type="dxa"/>
            <w:vAlign w:val="center"/>
          </w:tcPr>
          <w:p w14:paraId="78F10A99"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lastRenderedPageBreak/>
              <w:t>Figure 8. Sectoral distribution of funding to COVID-19-related projects that also have a gender statistics dimension, August 2020</w:t>
            </w:r>
          </w:p>
        </w:tc>
        <w:tc>
          <w:tcPr>
            <w:tcW w:w="6836" w:type="dxa"/>
            <w:vAlign w:val="center"/>
          </w:tcPr>
          <w:p w14:paraId="523080DF"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 xml:space="preserve">Only projects that are related to COVID-19 and </w:t>
            </w:r>
            <w:r w:rsidR="0023379D">
              <w:rPr>
                <w:rFonts w:ascii="Calibri" w:hAnsi="Calibri" w:cs="Calibri"/>
                <w:color w:val="000000"/>
              </w:rPr>
              <w:t xml:space="preserve">have </w:t>
            </w:r>
            <w:r>
              <w:rPr>
                <w:rFonts w:ascii="Calibri" w:hAnsi="Calibri" w:cs="Calibri"/>
                <w:color w:val="000000"/>
              </w:rPr>
              <w:t xml:space="preserve">an explicit gender dimension are included in the calculation. The sectors defined in this figure </w:t>
            </w:r>
            <w:r w:rsidR="0023379D">
              <w:rPr>
                <w:rFonts w:ascii="Calibri" w:hAnsi="Calibri" w:cs="Calibri"/>
                <w:color w:val="000000"/>
              </w:rPr>
              <w:t xml:space="preserve">are </w:t>
            </w:r>
            <w:r>
              <w:rPr>
                <w:rFonts w:ascii="Calibri" w:hAnsi="Calibri" w:cs="Calibri"/>
                <w:color w:val="000000"/>
              </w:rPr>
              <w:t>based on the sectors defined in CRS. The total amount represented by the pie chart is 28 million</w:t>
            </w:r>
            <w:r w:rsidR="0023379D">
              <w:rPr>
                <w:rFonts w:ascii="Calibri" w:hAnsi="Calibri" w:cs="Calibri"/>
                <w:color w:val="000000"/>
              </w:rPr>
              <w:t xml:space="preserve"> USD</w:t>
            </w:r>
            <w:r>
              <w:rPr>
                <w:rFonts w:ascii="Calibri" w:hAnsi="Calibri" w:cs="Calibri"/>
                <w:color w:val="000000"/>
              </w:rPr>
              <w:t xml:space="preserve">. </w:t>
            </w:r>
          </w:p>
        </w:tc>
      </w:tr>
      <w:tr w:rsidR="00774A47" w14:paraId="526C265D" w14:textId="77777777" w:rsidTr="00C871C6">
        <w:trPr>
          <w:trHeight w:val="1045"/>
        </w:trPr>
        <w:tc>
          <w:tcPr>
            <w:tcW w:w="6941" w:type="dxa"/>
            <w:vAlign w:val="center"/>
          </w:tcPr>
          <w:p w14:paraId="33578673"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Figure 9. Share of DAC donors’ statistical projects targeting gender equality, 2018</w:t>
            </w:r>
          </w:p>
        </w:tc>
        <w:tc>
          <w:tcPr>
            <w:tcW w:w="6836" w:type="dxa"/>
            <w:vAlign w:val="center"/>
          </w:tcPr>
          <w:p w14:paraId="3FCDBA2D"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 xml:space="preserve">This figure only includes data and statistics projects reported in the CRS database with a gender marker. The total amount represented by the two pie charts are 829 projects (left) and 436 million </w:t>
            </w:r>
            <w:r w:rsidR="0023379D">
              <w:rPr>
                <w:rFonts w:ascii="Calibri" w:hAnsi="Calibri" w:cs="Calibri"/>
                <w:color w:val="000000"/>
              </w:rPr>
              <w:t xml:space="preserve">USD </w:t>
            </w:r>
            <w:r>
              <w:rPr>
                <w:rFonts w:ascii="Calibri" w:hAnsi="Calibri" w:cs="Calibri"/>
                <w:color w:val="000000"/>
              </w:rPr>
              <w:t>(right).</w:t>
            </w:r>
          </w:p>
        </w:tc>
      </w:tr>
      <w:tr w:rsidR="00774A47" w14:paraId="509B9432" w14:textId="77777777" w:rsidTr="00C871C6">
        <w:trPr>
          <w:trHeight w:val="1586"/>
        </w:trPr>
        <w:tc>
          <w:tcPr>
            <w:tcW w:w="6941" w:type="dxa"/>
            <w:vAlign w:val="center"/>
          </w:tcPr>
          <w:p w14:paraId="1A08ABB5"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 xml:space="preserve">Figure 10. Share of DAC donors’ commitments for gender statistics activities, identified </w:t>
            </w:r>
            <w:r w:rsidR="0023379D">
              <w:rPr>
                <w:rFonts w:ascii="Calibri" w:hAnsi="Calibri" w:cs="Calibri"/>
                <w:color w:val="000000"/>
              </w:rPr>
              <w:t xml:space="preserve">from </w:t>
            </w:r>
            <w:r>
              <w:rPr>
                <w:rFonts w:ascii="Calibri" w:hAnsi="Calibri" w:cs="Calibri"/>
                <w:color w:val="000000"/>
              </w:rPr>
              <w:t>text mining in 2011-2018</w:t>
            </w:r>
          </w:p>
        </w:tc>
        <w:tc>
          <w:tcPr>
            <w:tcW w:w="6836" w:type="dxa"/>
            <w:vAlign w:val="center"/>
          </w:tcPr>
          <w:p w14:paraId="59B00423"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This figure only includes data and statistics projects reported in the CRS database. The gender component is identified mainly through text mining or validation from donors on the gender component. The denominators of the percentages in this figure are the three</w:t>
            </w:r>
            <w:r w:rsidR="0023379D">
              <w:rPr>
                <w:rFonts w:ascii="Calibri" w:hAnsi="Calibri" w:cs="Calibri"/>
                <w:color w:val="000000"/>
              </w:rPr>
              <w:t>-</w:t>
            </w:r>
            <w:r>
              <w:rPr>
                <w:rFonts w:ascii="Calibri" w:hAnsi="Calibri" w:cs="Calibri"/>
                <w:color w:val="000000"/>
              </w:rPr>
              <w:t>year</w:t>
            </w:r>
            <w:r w:rsidR="0023379D">
              <w:rPr>
                <w:rFonts w:ascii="Calibri" w:hAnsi="Calibri" w:cs="Calibri"/>
                <w:color w:val="000000"/>
              </w:rPr>
              <w:t xml:space="preserve"> </w:t>
            </w:r>
            <w:r>
              <w:rPr>
                <w:rFonts w:ascii="Calibri" w:hAnsi="Calibri" w:cs="Calibri"/>
                <w:color w:val="000000"/>
              </w:rPr>
              <w:t>rolling average of total funding to data and statistics, e.g.</w:t>
            </w:r>
            <w:r w:rsidR="0023379D">
              <w:rPr>
                <w:rFonts w:ascii="Calibri" w:hAnsi="Calibri" w:cs="Calibri"/>
                <w:color w:val="000000"/>
              </w:rPr>
              <w:t>,</w:t>
            </w:r>
            <w:r>
              <w:rPr>
                <w:rFonts w:ascii="Calibri" w:hAnsi="Calibri" w:cs="Calibri"/>
                <w:color w:val="000000"/>
              </w:rPr>
              <w:t xml:space="preserve"> 693 million </w:t>
            </w:r>
            <w:r w:rsidR="0023379D">
              <w:rPr>
                <w:rFonts w:ascii="Calibri" w:hAnsi="Calibri" w:cs="Calibri"/>
                <w:color w:val="000000"/>
              </w:rPr>
              <w:t xml:space="preserve">USD </w:t>
            </w:r>
            <w:r>
              <w:rPr>
                <w:rFonts w:ascii="Calibri" w:hAnsi="Calibri" w:cs="Calibri"/>
                <w:color w:val="000000"/>
              </w:rPr>
              <w:t xml:space="preserve">in the year 2018. </w:t>
            </w:r>
          </w:p>
        </w:tc>
      </w:tr>
      <w:tr w:rsidR="00774A47" w14:paraId="4077DF22" w14:textId="77777777" w:rsidTr="00C871C6">
        <w:trPr>
          <w:trHeight w:val="1574"/>
        </w:trPr>
        <w:tc>
          <w:tcPr>
            <w:tcW w:w="6941" w:type="dxa"/>
            <w:vAlign w:val="center"/>
          </w:tcPr>
          <w:p w14:paraId="7B912810"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 xml:space="preserve">Figure 11. Share of the top 5 and </w:t>
            </w:r>
            <w:r w:rsidR="0023379D">
              <w:rPr>
                <w:rFonts w:ascii="Calibri" w:hAnsi="Calibri" w:cs="Calibri"/>
                <w:color w:val="000000"/>
              </w:rPr>
              <w:t xml:space="preserve">the </w:t>
            </w:r>
            <w:r>
              <w:rPr>
                <w:rFonts w:ascii="Calibri" w:hAnsi="Calibri" w:cs="Calibri"/>
                <w:color w:val="000000"/>
              </w:rPr>
              <w:t xml:space="preserve">rest of </w:t>
            </w:r>
            <w:r w:rsidR="0023379D">
              <w:rPr>
                <w:rFonts w:ascii="Calibri" w:hAnsi="Calibri" w:cs="Calibri"/>
                <w:color w:val="000000"/>
              </w:rPr>
              <w:t xml:space="preserve">the </w:t>
            </w:r>
            <w:r>
              <w:rPr>
                <w:rFonts w:ascii="Calibri" w:hAnsi="Calibri" w:cs="Calibri"/>
                <w:color w:val="000000"/>
              </w:rPr>
              <w:t>donors for gender statistics activities in 2018</w:t>
            </w:r>
          </w:p>
        </w:tc>
        <w:tc>
          <w:tcPr>
            <w:tcW w:w="6836" w:type="dxa"/>
            <w:vAlign w:val="center"/>
          </w:tcPr>
          <w:p w14:paraId="0ABAEF38"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 xml:space="preserve">This figure only includes data and statistics projects reported in the CRS database. The gender component is identified mainly through text mining or validation from donors on the gender component. The total amount represented in the figure is the funding </w:t>
            </w:r>
            <w:r w:rsidR="0023379D">
              <w:rPr>
                <w:rFonts w:ascii="Calibri" w:hAnsi="Calibri" w:cs="Calibri"/>
                <w:color w:val="000000"/>
              </w:rPr>
              <w:t xml:space="preserve">for </w:t>
            </w:r>
            <w:r>
              <w:rPr>
                <w:rFonts w:ascii="Calibri" w:hAnsi="Calibri" w:cs="Calibri"/>
                <w:color w:val="000000"/>
              </w:rPr>
              <w:t>activities</w:t>
            </w:r>
            <w:r w:rsidR="0023379D">
              <w:rPr>
                <w:rFonts w:ascii="Calibri" w:hAnsi="Calibri" w:cs="Calibri"/>
                <w:color w:val="000000"/>
              </w:rPr>
              <w:t>,</w:t>
            </w:r>
            <w:r>
              <w:rPr>
                <w:rFonts w:ascii="Calibri" w:hAnsi="Calibri" w:cs="Calibri"/>
                <w:color w:val="000000"/>
              </w:rPr>
              <w:t xml:space="preserve"> of which gender is the primary component (51 million</w:t>
            </w:r>
            <w:r w:rsidR="0023379D">
              <w:rPr>
                <w:rFonts w:ascii="Calibri" w:hAnsi="Calibri" w:cs="Calibri"/>
                <w:color w:val="000000"/>
              </w:rPr>
              <w:t xml:space="preserve"> USD</w:t>
            </w:r>
            <w:r>
              <w:rPr>
                <w:rFonts w:ascii="Calibri" w:hAnsi="Calibri" w:cs="Calibri"/>
                <w:color w:val="000000"/>
              </w:rPr>
              <w:t xml:space="preserve">) in Figure 10. </w:t>
            </w:r>
          </w:p>
        </w:tc>
      </w:tr>
      <w:tr w:rsidR="00774A47" w14:paraId="288E0212" w14:textId="77777777" w:rsidTr="00C871C6">
        <w:trPr>
          <w:trHeight w:val="1057"/>
        </w:trPr>
        <w:tc>
          <w:tcPr>
            <w:tcW w:w="6941" w:type="dxa"/>
            <w:vAlign w:val="center"/>
          </w:tcPr>
          <w:p w14:paraId="51B7E023"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Figure 12. Share of multilateral donors’ projects which refer to gender statistics, 2018</w:t>
            </w:r>
          </w:p>
        </w:tc>
        <w:tc>
          <w:tcPr>
            <w:tcW w:w="6836" w:type="dxa"/>
            <w:vAlign w:val="center"/>
          </w:tcPr>
          <w:p w14:paraId="161E6ED1"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 xml:space="preserve">This figure only includes data and statistics projects reported to the PRESS survey conducted by PARIS21. The gender component is identified by reporters to the survey. The total amount represented by this pie chart is 884 projects.  </w:t>
            </w:r>
          </w:p>
        </w:tc>
      </w:tr>
      <w:tr w:rsidR="00774A47" w14:paraId="3CC87ECF" w14:textId="77777777" w:rsidTr="00C871C6">
        <w:trPr>
          <w:trHeight w:val="1586"/>
        </w:trPr>
        <w:tc>
          <w:tcPr>
            <w:tcW w:w="6941" w:type="dxa"/>
            <w:vAlign w:val="center"/>
          </w:tcPr>
          <w:p w14:paraId="6AF24494"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lastRenderedPageBreak/>
              <w:t xml:space="preserve">Figure 13. Multilateral donors’ project themes containing activities </w:t>
            </w:r>
            <w:r w:rsidR="0023379D">
              <w:rPr>
                <w:rFonts w:ascii="Calibri" w:hAnsi="Calibri" w:cs="Calibri"/>
                <w:color w:val="000000"/>
              </w:rPr>
              <w:t xml:space="preserve">around </w:t>
            </w:r>
            <w:r>
              <w:rPr>
                <w:rFonts w:ascii="Calibri" w:hAnsi="Calibri" w:cs="Calibri"/>
                <w:color w:val="000000"/>
              </w:rPr>
              <w:t>gender statistics, 2018</w:t>
            </w:r>
          </w:p>
        </w:tc>
        <w:tc>
          <w:tcPr>
            <w:tcW w:w="6836" w:type="dxa"/>
            <w:vAlign w:val="center"/>
          </w:tcPr>
          <w:p w14:paraId="6B3DCC03"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 xml:space="preserve">This figure only includes data and statistics projects reported to the PRESS survey conducted by PARIS21. The total number represented by the square is the total funding allocated to gender statistics in those projects. The gender component is identified by reporters to the survey. </w:t>
            </w:r>
            <w:r w:rsidR="0023379D">
              <w:rPr>
                <w:rFonts w:ascii="Calibri" w:hAnsi="Calibri" w:cs="Calibri"/>
                <w:color w:val="000000"/>
              </w:rPr>
              <w:t>The t</w:t>
            </w:r>
            <w:r>
              <w:rPr>
                <w:rFonts w:ascii="Calibri" w:hAnsi="Calibri" w:cs="Calibri"/>
                <w:color w:val="000000"/>
              </w:rPr>
              <w:t>otal amount represented in this figure is 18 million</w:t>
            </w:r>
            <w:r w:rsidR="0023379D">
              <w:rPr>
                <w:rFonts w:ascii="Calibri" w:hAnsi="Calibri" w:cs="Calibri"/>
                <w:color w:val="000000"/>
              </w:rPr>
              <w:t xml:space="preserve"> USD</w:t>
            </w:r>
            <w:r>
              <w:rPr>
                <w:rFonts w:ascii="Calibri" w:hAnsi="Calibri" w:cs="Calibri"/>
                <w:color w:val="000000"/>
              </w:rPr>
              <w:t xml:space="preserve">. </w:t>
            </w:r>
          </w:p>
        </w:tc>
      </w:tr>
      <w:tr w:rsidR="00774A47" w14:paraId="6D8D1D7F" w14:textId="77777777" w:rsidTr="00C871C6">
        <w:trPr>
          <w:trHeight w:val="781"/>
        </w:trPr>
        <w:tc>
          <w:tcPr>
            <w:tcW w:w="6941" w:type="dxa"/>
            <w:vAlign w:val="center"/>
          </w:tcPr>
          <w:p w14:paraId="72B59E71"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Figure 14. Country-specified vs unspecified support to data and statistics since 2007, three-year rolling average</w:t>
            </w:r>
          </w:p>
        </w:tc>
        <w:tc>
          <w:tcPr>
            <w:tcW w:w="6836" w:type="dxa"/>
            <w:vAlign w:val="center"/>
          </w:tcPr>
          <w:p w14:paraId="3C8C4DB0"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 xml:space="preserve">This figure only includes projects marked with areas of statistical activities. </w:t>
            </w:r>
          </w:p>
        </w:tc>
      </w:tr>
      <w:tr w:rsidR="00774A47" w14:paraId="4EFC77A4" w14:textId="77777777" w:rsidTr="00C871C6">
        <w:trPr>
          <w:trHeight w:val="793"/>
        </w:trPr>
        <w:tc>
          <w:tcPr>
            <w:tcW w:w="6941" w:type="dxa"/>
            <w:vAlign w:val="center"/>
          </w:tcPr>
          <w:p w14:paraId="59B172B1"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Figure 15. Areas of statistical activities most targeted by aid to data and statistics, three-year rolling average</w:t>
            </w:r>
          </w:p>
        </w:tc>
        <w:tc>
          <w:tcPr>
            <w:tcW w:w="6836" w:type="dxa"/>
            <w:vAlign w:val="center"/>
          </w:tcPr>
          <w:p w14:paraId="0789DD53"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This figure only includes projects marked with areas of statistical activities</w:t>
            </w:r>
            <w:r w:rsidR="0023379D">
              <w:rPr>
                <w:rFonts w:ascii="Calibri" w:hAnsi="Calibri" w:cs="Calibri"/>
                <w:color w:val="000000"/>
              </w:rPr>
              <w:t>.</w:t>
            </w:r>
          </w:p>
        </w:tc>
      </w:tr>
      <w:tr w:rsidR="00774A47" w14:paraId="0F7E308E" w14:textId="77777777" w:rsidTr="00C871C6">
        <w:trPr>
          <w:trHeight w:val="528"/>
        </w:trPr>
        <w:tc>
          <w:tcPr>
            <w:tcW w:w="6941" w:type="dxa"/>
            <w:vAlign w:val="center"/>
          </w:tcPr>
          <w:p w14:paraId="4686BB26"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Figure 16. Funding to data and statistics by region, three-year rolling average</w:t>
            </w:r>
          </w:p>
        </w:tc>
        <w:tc>
          <w:tcPr>
            <w:tcW w:w="6836" w:type="dxa"/>
            <w:vAlign w:val="center"/>
          </w:tcPr>
          <w:p w14:paraId="39C68236"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The whole dataset</w:t>
            </w:r>
            <w:r w:rsidR="003A79F3">
              <w:rPr>
                <w:rFonts w:ascii="Calibri" w:hAnsi="Calibri" w:cs="Calibri"/>
                <w:color w:val="000000"/>
              </w:rPr>
              <w:t xml:space="preserve"> aggregated by region.</w:t>
            </w:r>
          </w:p>
        </w:tc>
      </w:tr>
      <w:tr w:rsidR="00774A47" w14:paraId="634BCABF" w14:textId="77777777" w:rsidTr="00C871C6">
        <w:trPr>
          <w:trHeight w:val="781"/>
        </w:trPr>
        <w:tc>
          <w:tcPr>
            <w:tcW w:w="6941" w:type="dxa"/>
            <w:vAlign w:val="center"/>
          </w:tcPr>
          <w:p w14:paraId="77197061"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Figure 17. Share of top 5 and top 25 recipients in funding to statistics since 2007, three-year rolling average</w:t>
            </w:r>
          </w:p>
        </w:tc>
        <w:tc>
          <w:tcPr>
            <w:tcW w:w="6836" w:type="dxa"/>
            <w:vAlign w:val="center"/>
          </w:tcPr>
          <w:p w14:paraId="25F92D4E" w14:textId="77777777" w:rsidR="00774A47" w:rsidRDefault="0023379D" w:rsidP="00774A47">
            <w:pPr>
              <w:spacing w:before="0" w:after="0" w:line="276" w:lineRule="auto"/>
              <w:rPr>
                <w:rFonts w:asciiTheme="minorHAnsi" w:hAnsiTheme="minorHAnsi" w:cstheme="minorHAnsi"/>
              </w:rPr>
            </w:pPr>
            <w:r>
              <w:rPr>
                <w:rFonts w:ascii="Calibri" w:hAnsi="Calibri" w:cs="Calibri"/>
                <w:color w:val="000000"/>
              </w:rPr>
              <w:t>The t</w:t>
            </w:r>
            <w:r w:rsidR="00774A47">
              <w:rPr>
                <w:rFonts w:ascii="Calibri" w:hAnsi="Calibri" w:cs="Calibri"/>
                <w:color w:val="000000"/>
              </w:rPr>
              <w:t>otal amount represented in this figure is the three-rolling average of total commitment to data and statistics, e.g.</w:t>
            </w:r>
            <w:r>
              <w:rPr>
                <w:rFonts w:ascii="Calibri" w:hAnsi="Calibri" w:cs="Calibri"/>
                <w:color w:val="000000"/>
              </w:rPr>
              <w:t>,</w:t>
            </w:r>
            <w:r w:rsidR="00774A47">
              <w:rPr>
                <w:rFonts w:ascii="Calibri" w:hAnsi="Calibri" w:cs="Calibri"/>
                <w:color w:val="000000"/>
              </w:rPr>
              <w:t xml:space="preserve"> 693 million </w:t>
            </w:r>
            <w:r>
              <w:rPr>
                <w:rFonts w:ascii="Calibri" w:hAnsi="Calibri" w:cs="Calibri"/>
                <w:color w:val="000000"/>
              </w:rPr>
              <w:t xml:space="preserve">USD </w:t>
            </w:r>
            <w:r w:rsidR="00774A47">
              <w:rPr>
                <w:rFonts w:ascii="Calibri" w:hAnsi="Calibri" w:cs="Calibri"/>
                <w:color w:val="000000"/>
              </w:rPr>
              <w:t>in the year 2018</w:t>
            </w:r>
          </w:p>
        </w:tc>
      </w:tr>
      <w:tr w:rsidR="00774A47" w14:paraId="370CB174" w14:textId="77777777" w:rsidTr="00C871C6">
        <w:trPr>
          <w:trHeight w:val="793"/>
        </w:trPr>
        <w:tc>
          <w:tcPr>
            <w:tcW w:w="6941" w:type="dxa"/>
            <w:vAlign w:val="center"/>
          </w:tcPr>
          <w:p w14:paraId="6DADF12D"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Figure 18. Statistical capacity and support to statistics compared, 2016-2018</w:t>
            </w:r>
          </w:p>
        </w:tc>
        <w:tc>
          <w:tcPr>
            <w:tcW w:w="6836" w:type="dxa"/>
            <w:vAlign w:val="center"/>
          </w:tcPr>
          <w:p w14:paraId="450A4BDA"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SIDS are removed in this process because the per capita funding they received can increase significantly due to the</w:t>
            </w:r>
            <w:r w:rsidR="0023379D">
              <w:rPr>
                <w:rFonts w:ascii="Calibri" w:hAnsi="Calibri" w:cs="Calibri"/>
                <w:color w:val="000000"/>
              </w:rPr>
              <w:t>ir</w:t>
            </w:r>
            <w:r>
              <w:rPr>
                <w:rFonts w:ascii="Calibri" w:hAnsi="Calibri" w:cs="Calibri"/>
                <w:color w:val="000000"/>
              </w:rPr>
              <w:t xml:space="preserve"> small population</w:t>
            </w:r>
            <w:r w:rsidR="0023379D">
              <w:rPr>
                <w:rFonts w:ascii="Calibri" w:hAnsi="Calibri" w:cs="Calibri"/>
                <w:color w:val="000000"/>
              </w:rPr>
              <w:t>s, even though only small amounts were received</w:t>
            </w:r>
            <w:r>
              <w:rPr>
                <w:rFonts w:ascii="Calibri" w:hAnsi="Calibri" w:cs="Calibri"/>
                <w:color w:val="000000"/>
              </w:rPr>
              <w:t>.</w:t>
            </w:r>
          </w:p>
        </w:tc>
      </w:tr>
      <w:tr w:rsidR="00774A47" w14:paraId="30116591" w14:textId="77777777" w:rsidTr="00C871C6">
        <w:trPr>
          <w:trHeight w:val="781"/>
        </w:trPr>
        <w:tc>
          <w:tcPr>
            <w:tcW w:w="6941" w:type="dxa"/>
            <w:vAlign w:val="center"/>
          </w:tcPr>
          <w:p w14:paraId="7D007F03"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 xml:space="preserve">Figure 19. Small island developing states with more than 1 million </w:t>
            </w:r>
            <w:r w:rsidR="0023379D">
              <w:rPr>
                <w:rFonts w:ascii="Calibri" w:hAnsi="Calibri" w:cs="Calibri"/>
                <w:color w:val="000000"/>
              </w:rPr>
              <w:t xml:space="preserve">USD </w:t>
            </w:r>
            <w:r>
              <w:rPr>
                <w:rFonts w:ascii="Calibri" w:hAnsi="Calibri" w:cs="Calibri"/>
                <w:color w:val="000000"/>
              </w:rPr>
              <w:t xml:space="preserve">in commitments </w:t>
            </w:r>
            <w:r w:rsidR="0023379D">
              <w:rPr>
                <w:rFonts w:ascii="Calibri" w:hAnsi="Calibri" w:cs="Calibri"/>
                <w:color w:val="000000"/>
              </w:rPr>
              <w:t xml:space="preserve">to </w:t>
            </w:r>
            <w:r>
              <w:rPr>
                <w:rFonts w:ascii="Calibri" w:hAnsi="Calibri" w:cs="Calibri"/>
                <w:color w:val="000000"/>
              </w:rPr>
              <w:t>data and statistics, 2018</w:t>
            </w:r>
          </w:p>
        </w:tc>
        <w:tc>
          <w:tcPr>
            <w:tcW w:w="6836" w:type="dxa"/>
            <w:vAlign w:val="center"/>
          </w:tcPr>
          <w:p w14:paraId="1715880F" w14:textId="77777777" w:rsidR="00774A47" w:rsidRDefault="00774A47" w:rsidP="00C871C6">
            <w:pPr>
              <w:spacing w:before="0" w:after="0" w:line="276" w:lineRule="auto"/>
              <w:rPr>
                <w:rFonts w:asciiTheme="minorHAnsi" w:hAnsiTheme="minorHAnsi" w:cstheme="minorHAnsi"/>
              </w:rPr>
            </w:pPr>
            <w:r>
              <w:rPr>
                <w:rFonts w:asciiTheme="minorHAnsi" w:hAnsiTheme="minorHAnsi" w:cstheme="minorHAnsi"/>
              </w:rPr>
              <w:t xml:space="preserve">The total amount presented in this figure is calculated by </w:t>
            </w:r>
            <w:r w:rsidR="0023379D">
              <w:rPr>
                <w:rFonts w:asciiTheme="minorHAnsi" w:hAnsiTheme="minorHAnsi" w:cstheme="minorHAnsi"/>
              </w:rPr>
              <w:t xml:space="preserve">totalling </w:t>
            </w:r>
            <w:r>
              <w:rPr>
                <w:rFonts w:asciiTheme="minorHAnsi" w:hAnsiTheme="minorHAnsi" w:cstheme="minorHAnsi"/>
              </w:rPr>
              <w:t xml:space="preserve">the projects that are dedicated to SIDS. Only country-specific projects are included in the process.  </w:t>
            </w:r>
          </w:p>
        </w:tc>
      </w:tr>
      <w:tr w:rsidR="00774A47" w14:paraId="3738A706" w14:textId="77777777" w:rsidTr="00C871C6">
        <w:trPr>
          <w:trHeight w:val="793"/>
        </w:trPr>
        <w:tc>
          <w:tcPr>
            <w:tcW w:w="6941" w:type="dxa"/>
            <w:vAlign w:val="center"/>
          </w:tcPr>
          <w:p w14:paraId="26723568"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 xml:space="preserve">Figure 20. Top 5 and the rest of </w:t>
            </w:r>
            <w:r w:rsidR="0023379D">
              <w:rPr>
                <w:rFonts w:ascii="Calibri" w:hAnsi="Calibri" w:cs="Calibri"/>
                <w:color w:val="000000"/>
              </w:rPr>
              <w:t xml:space="preserve">the </w:t>
            </w:r>
            <w:r>
              <w:rPr>
                <w:rFonts w:ascii="Calibri" w:hAnsi="Calibri" w:cs="Calibri"/>
                <w:color w:val="000000"/>
              </w:rPr>
              <w:t>donors in data and statistics for small island developing states, 2016-2018</w:t>
            </w:r>
          </w:p>
        </w:tc>
        <w:tc>
          <w:tcPr>
            <w:tcW w:w="6836" w:type="dxa"/>
            <w:vAlign w:val="center"/>
          </w:tcPr>
          <w:p w14:paraId="0677A66F" w14:textId="77777777" w:rsidR="00774A47" w:rsidRDefault="00774A47" w:rsidP="00C871C6">
            <w:pPr>
              <w:spacing w:before="0" w:after="0" w:line="276" w:lineRule="auto"/>
              <w:rPr>
                <w:rFonts w:asciiTheme="minorHAnsi" w:hAnsiTheme="minorHAnsi" w:cstheme="minorHAnsi"/>
              </w:rPr>
            </w:pPr>
            <w:r>
              <w:rPr>
                <w:rFonts w:asciiTheme="minorHAnsi" w:hAnsiTheme="minorHAnsi" w:cstheme="minorHAnsi"/>
              </w:rPr>
              <w:t xml:space="preserve">The total amount presented in this figure is calculated by </w:t>
            </w:r>
            <w:r w:rsidR="0023379D">
              <w:rPr>
                <w:rFonts w:asciiTheme="minorHAnsi" w:hAnsiTheme="minorHAnsi" w:cstheme="minorHAnsi"/>
              </w:rPr>
              <w:t xml:space="preserve">totalling </w:t>
            </w:r>
            <w:r>
              <w:rPr>
                <w:rFonts w:asciiTheme="minorHAnsi" w:hAnsiTheme="minorHAnsi" w:cstheme="minorHAnsi"/>
              </w:rPr>
              <w:t xml:space="preserve">the projects that are dedicated to SIDS. Only country-specific projects are included in the process.  </w:t>
            </w:r>
          </w:p>
        </w:tc>
      </w:tr>
      <w:tr w:rsidR="00774A47" w14:paraId="56090F52" w14:textId="77777777" w:rsidTr="00C871C6">
        <w:trPr>
          <w:trHeight w:val="793"/>
        </w:trPr>
        <w:tc>
          <w:tcPr>
            <w:tcW w:w="6941" w:type="dxa"/>
            <w:vAlign w:val="center"/>
          </w:tcPr>
          <w:p w14:paraId="136C5B96"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lastRenderedPageBreak/>
              <w:t xml:space="preserve">Figure 21. Top 5 and the rest of </w:t>
            </w:r>
            <w:r w:rsidR="0023379D">
              <w:rPr>
                <w:rFonts w:ascii="Calibri" w:hAnsi="Calibri" w:cs="Calibri"/>
                <w:color w:val="000000"/>
              </w:rPr>
              <w:t xml:space="preserve">the </w:t>
            </w:r>
            <w:r>
              <w:rPr>
                <w:rFonts w:ascii="Calibri" w:hAnsi="Calibri" w:cs="Calibri"/>
                <w:color w:val="000000"/>
              </w:rPr>
              <w:t>fragile state recipients in support to data and statistics, 2018</w:t>
            </w:r>
          </w:p>
        </w:tc>
        <w:tc>
          <w:tcPr>
            <w:tcW w:w="6836" w:type="dxa"/>
            <w:vAlign w:val="center"/>
          </w:tcPr>
          <w:p w14:paraId="3F024B21" w14:textId="77777777" w:rsidR="00774A47" w:rsidRDefault="003A79F3" w:rsidP="00D2312E">
            <w:pPr>
              <w:spacing w:before="0" w:after="0" w:line="276" w:lineRule="auto"/>
              <w:rPr>
                <w:rFonts w:asciiTheme="minorHAnsi" w:hAnsiTheme="minorHAnsi" w:cstheme="minorHAnsi"/>
              </w:rPr>
            </w:pPr>
            <w:r>
              <w:rPr>
                <w:rFonts w:asciiTheme="minorHAnsi" w:hAnsiTheme="minorHAnsi" w:cstheme="minorHAnsi"/>
              </w:rPr>
              <w:t xml:space="preserve">The total amount presented in this figure is calculated by </w:t>
            </w:r>
            <w:r w:rsidR="0023379D">
              <w:rPr>
                <w:rFonts w:asciiTheme="minorHAnsi" w:hAnsiTheme="minorHAnsi" w:cstheme="minorHAnsi"/>
              </w:rPr>
              <w:t xml:space="preserve">totalling </w:t>
            </w:r>
            <w:r>
              <w:rPr>
                <w:rFonts w:asciiTheme="minorHAnsi" w:hAnsiTheme="minorHAnsi" w:cstheme="minorHAnsi"/>
              </w:rPr>
              <w:t>the projects that are dedicated to</w:t>
            </w:r>
            <w:r w:rsidR="00D2312E">
              <w:rPr>
                <w:rFonts w:asciiTheme="minorHAnsi" w:hAnsiTheme="minorHAnsi" w:cstheme="minorHAnsi"/>
              </w:rPr>
              <w:t xml:space="preserve"> f</w:t>
            </w:r>
            <w:r>
              <w:rPr>
                <w:rFonts w:asciiTheme="minorHAnsi" w:hAnsiTheme="minorHAnsi" w:cstheme="minorHAnsi"/>
              </w:rPr>
              <w:t xml:space="preserve">ragile </w:t>
            </w:r>
            <w:r w:rsidR="00D2312E">
              <w:rPr>
                <w:rFonts w:asciiTheme="minorHAnsi" w:hAnsiTheme="minorHAnsi" w:cstheme="minorHAnsi"/>
              </w:rPr>
              <w:t>s</w:t>
            </w:r>
            <w:r>
              <w:rPr>
                <w:rFonts w:asciiTheme="minorHAnsi" w:hAnsiTheme="minorHAnsi" w:cstheme="minorHAnsi"/>
              </w:rPr>
              <w:t xml:space="preserve">tates </w:t>
            </w:r>
            <w:r w:rsidR="00D2312E">
              <w:rPr>
                <w:rFonts w:asciiTheme="minorHAnsi" w:hAnsiTheme="minorHAnsi" w:cstheme="minorHAnsi"/>
              </w:rPr>
              <w:t>o</w:t>
            </w:r>
            <w:r>
              <w:rPr>
                <w:rFonts w:asciiTheme="minorHAnsi" w:hAnsiTheme="minorHAnsi" w:cstheme="minorHAnsi"/>
              </w:rPr>
              <w:t xml:space="preserve">nly country-specific projects are included in the process.  </w:t>
            </w:r>
          </w:p>
        </w:tc>
      </w:tr>
      <w:tr w:rsidR="00774A47" w14:paraId="376EDDE8" w14:textId="77777777" w:rsidTr="00C871C6">
        <w:trPr>
          <w:trHeight w:val="781"/>
        </w:trPr>
        <w:tc>
          <w:tcPr>
            <w:tcW w:w="6941" w:type="dxa"/>
            <w:vAlign w:val="center"/>
          </w:tcPr>
          <w:p w14:paraId="349DB0EE"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 xml:space="preserve">Figure 22. Top 5 and </w:t>
            </w:r>
            <w:r w:rsidR="00DA2A63">
              <w:rPr>
                <w:rFonts w:ascii="Calibri" w:hAnsi="Calibri" w:cs="Calibri"/>
                <w:color w:val="000000"/>
              </w:rPr>
              <w:t xml:space="preserve">the </w:t>
            </w:r>
            <w:r>
              <w:rPr>
                <w:rFonts w:ascii="Calibri" w:hAnsi="Calibri" w:cs="Calibri"/>
                <w:color w:val="000000"/>
              </w:rPr>
              <w:t xml:space="preserve">rest of </w:t>
            </w:r>
            <w:r w:rsidR="00DA2A63">
              <w:rPr>
                <w:rFonts w:ascii="Calibri" w:hAnsi="Calibri" w:cs="Calibri"/>
                <w:color w:val="000000"/>
              </w:rPr>
              <w:t xml:space="preserve">the </w:t>
            </w:r>
            <w:r>
              <w:rPr>
                <w:rFonts w:ascii="Calibri" w:hAnsi="Calibri" w:cs="Calibri"/>
                <w:color w:val="000000"/>
              </w:rPr>
              <w:t>donors committed to data and statistics in fragile states, 2018</w:t>
            </w:r>
          </w:p>
        </w:tc>
        <w:tc>
          <w:tcPr>
            <w:tcW w:w="6836" w:type="dxa"/>
            <w:vAlign w:val="center"/>
          </w:tcPr>
          <w:p w14:paraId="209962C5" w14:textId="77777777" w:rsidR="00774A47" w:rsidRDefault="003A79F3" w:rsidP="00C871C6">
            <w:pPr>
              <w:spacing w:before="0" w:after="0" w:line="276" w:lineRule="auto"/>
              <w:rPr>
                <w:rFonts w:asciiTheme="minorHAnsi" w:hAnsiTheme="minorHAnsi" w:cstheme="minorHAnsi"/>
              </w:rPr>
            </w:pPr>
            <w:r>
              <w:rPr>
                <w:rFonts w:asciiTheme="minorHAnsi" w:hAnsiTheme="minorHAnsi" w:cstheme="minorHAnsi"/>
              </w:rPr>
              <w:t xml:space="preserve">The total amount presented in this figure is calculated by </w:t>
            </w:r>
            <w:r w:rsidR="00DA2A63">
              <w:rPr>
                <w:rFonts w:asciiTheme="minorHAnsi" w:hAnsiTheme="minorHAnsi" w:cstheme="minorHAnsi"/>
              </w:rPr>
              <w:t xml:space="preserve">totalling </w:t>
            </w:r>
            <w:r>
              <w:rPr>
                <w:rFonts w:asciiTheme="minorHAnsi" w:hAnsiTheme="minorHAnsi" w:cstheme="minorHAnsi"/>
              </w:rPr>
              <w:t xml:space="preserve">the projects that are dedicated to Fragile States. Only country-specific projects are included in the process.  </w:t>
            </w:r>
          </w:p>
        </w:tc>
      </w:tr>
      <w:tr w:rsidR="00774A47" w14:paraId="54826037" w14:textId="77777777" w:rsidTr="00C871C6">
        <w:trPr>
          <w:trHeight w:val="456"/>
        </w:trPr>
        <w:tc>
          <w:tcPr>
            <w:tcW w:w="6941" w:type="dxa"/>
            <w:vAlign w:val="center"/>
          </w:tcPr>
          <w:p w14:paraId="3343EBEB" w14:textId="77777777" w:rsidR="00774A47" w:rsidRDefault="00774A47" w:rsidP="00774A47">
            <w:pPr>
              <w:spacing w:before="0" w:after="0"/>
              <w:rPr>
                <w:rFonts w:ascii="Calibri" w:hAnsi="Calibri" w:cs="Calibri"/>
                <w:color w:val="000000"/>
                <w:lang w:eastAsia="zh-CN"/>
              </w:rPr>
            </w:pPr>
            <w:r>
              <w:rPr>
                <w:rFonts w:ascii="Calibri" w:hAnsi="Calibri" w:cs="Calibri"/>
                <w:color w:val="000000"/>
              </w:rPr>
              <w:t xml:space="preserve">Figure 23. Top 10 and the rest of </w:t>
            </w:r>
            <w:r w:rsidR="00DA2A63">
              <w:rPr>
                <w:rFonts w:ascii="Calibri" w:hAnsi="Calibri" w:cs="Calibri"/>
                <w:color w:val="000000"/>
              </w:rPr>
              <w:t xml:space="preserve">the </w:t>
            </w:r>
            <w:r>
              <w:rPr>
                <w:rFonts w:ascii="Calibri" w:hAnsi="Calibri" w:cs="Calibri"/>
                <w:color w:val="000000"/>
              </w:rPr>
              <w:t xml:space="preserve">donors to data and statistics, 2016–2018 </w:t>
            </w:r>
          </w:p>
        </w:tc>
        <w:tc>
          <w:tcPr>
            <w:tcW w:w="6836" w:type="dxa"/>
            <w:vAlign w:val="center"/>
          </w:tcPr>
          <w:p w14:paraId="4FBE59A8" w14:textId="77777777" w:rsidR="00774A47" w:rsidRDefault="00774A47" w:rsidP="00774A47">
            <w:pPr>
              <w:spacing w:before="0" w:after="0" w:line="276" w:lineRule="auto"/>
              <w:rPr>
                <w:rFonts w:ascii="Calibri" w:hAnsi="Calibri" w:cs="Calibri"/>
                <w:color w:val="000000"/>
              </w:rPr>
            </w:pPr>
            <w:r>
              <w:rPr>
                <w:rFonts w:ascii="Calibri" w:hAnsi="Calibri" w:cs="Calibri"/>
                <w:color w:val="000000"/>
              </w:rPr>
              <w:t>The whole dataset</w:t>
            </w:r>
            <w:r w:rsidR="003A79F3">
              <w:rPr>
                <w:rFonts w:ascii="Calibri" w:hAnsi="Calibri" w:cs="Calibri"/>
                <w:color w:val="000000"/>
              </w:rPr>
              <w:t xml:space="preserve"> aggregated by donors. </w:t>
            </w:r>
          </w:p>
        </w:tc>
      </w:tr>
    </w:tbl>
    <w:p w14:paraId="28B2042F" w14:textId="77777777" w:rsidR="00774A47" w:rsidRPr="00C62CF1" w:rsidRDefault="00774A47" w:rsidP="001B7A1A">
      <w:pPr>
        <w:spacing w:after="240" w:line="276" w:lineRule="auto"/>
        <w:jc w:val="both"/>
        <w:rPr>
          <w:rFonts w:asciiTheme="minorHAnsi" w:hAnsiTheme="minorHAnsi" w:cstheme="minorHAnsi"/>
        </w:rPr>
      </w:pPr>
    </w:p>
    <w:p w14:paraId="50574F9F" w14:textId="77777777" w:rsidR="001B7A1A" w:rsidRDefault="001B7A1A" w:rsidP="00C871C6">
      <w:pPr>
        <w:spacing w:before="0" w:after="160" w:line="259" w:lineRule="auto"/>
        <w:rPr>
          <w:rFonts w:asciiTheme="minorHAnsi" w:hAnsiTheme="minorHAnsi" w:cstheme="minorHAnsi"/>
        </w:rPr>
        <w:sectPr w:rsidR="001B7A1A" w:rsidSect="000F2A73">
          <w:pgSz w:w="16838" w:h="11906" w:orient="landscape"/>
          <w:pgMar w:top="1440" w:right="1440" w:bottom="1440" w:left="1440" w:header="709" w:footer="709" w:gutter="0"/>
          <w:cols w:space="708"/>
          <w:docGrid w:linePitch="360"/>
        </w:sectPr>
      </w:pPr>
    </w:p>
    <w:p w14:paraId="40966AB7" w14:textId="77777777" w:rsidR="00AF5988" w:rsidRPr="00C62CF1" w:rsidRDefault="00AF5988" w:rsidP="001B7A1A">
      <w:pPr>
        <w:spacing w:after="240" w:line="276" w:lineRule="auto"/>
        <w:jc w:val="both"/>
        <w:rPr>
          <w:rFonts w:asciiTheme="minorHAnsi" w:hAnsiTheme="minorHAnsi" w:cstheme="minorHAnsi"/>
        </w:rPr>
      </w:pPr>
    </w:p>
    <w:bookmarkStart w:id="666" w:name="_Toc59197363" w:displacedByCustomXml="next"/>
    <w:sdt>
      <w:sdtPr>
        <w:rPr>
          <w:rFonts w:ascii="Times New Roman" w:eastAsia="Times New Roman" w:hAnsi="Times New Roman" w:cs="Times New Roman"/>
          <w:b w:val="0"/>
          <w:color w:val="auto"/>
          <w:sz w:val="24"/>
          <w:szCs w:val="24"/>
          <w:lang w:val="en-GB" w:eastAsia="en-US"/>
        </w:rPr>
        <w:id w:val="693736186"/>
        <w:docPartObj>
          <w:docPartGallery w:val="Bibliographies"/>
          <w:docPartUnique/>
        </w:docPartObj>
      </w:sdtPr>
      <w:sdtContent>
        <w:p w14:paraId="6588D428" w14:textId="77777777" w:rsidR="00AF5988" w:rsidRPr="00C871C6" w:rsidRDefault="00AF5988" w:rsidP="00DD1421">
          <w:pPr>
            <w:pStyle w:val="Heading1"/>
            <w:numPr>
              <w:ilvl w:val="0"/>
              <w:numId w:val="0"/>
            </w:numPr>
            <w:ind w:left="432"/>
            <w:rPr>
              <w:lang w:val="en-GB"/>
            </w:rPr>
          </w:pPr>
          <w:r w:rsidRPr="00C871C6">
            <w:rPr>
              <w:lang w:val="en-GB"/>
            </w:rPr>
            <w:t>References</w:t>
          </w:r>
          <w:bookmarkEnd w:id="666"/>
        </w:p>
        <w:sdt>
          <w:sdtPr>
            <w:id w:val="-573587230"/>
            <w:bibliography/>
          </w:sdtPr>
          <w:sdtContent>
            <w:p w14:paraId="4D3FEF07" w14:textId="77777777" w:rsidR="00AF5988" w:rsidRPr="00755F86" w:rsidRDefault="00AF5988" w:rsidP="00AF5988">
              <w:pPr>
                <w:pStyle w:val="Bibliography"/>
                <w:ind w:left="720" w:hanging="720"/>
                <w:rPr>
                  <w:lang w:val="fr-FR"/>
                  <w:rPrChange w:id="667" w:author="Yu TIAN" w:date="2021-07-07T09:15:00Z">
                    <w:rPr>
                      <w:noProof/>
                      <w:lang w:val="fr-FR"/>
                    </w:rPr>
                  </w:rPrChange>
                </w:rPr>
              </w:pPr>
              <w:r>
                <w:fldChar w:fldCharType="begin"/>
              </w:r>
              <w:r>
                <w:instrText xml:space="preserve"> BIBLIOGRAPHY </w:instrText>
              </w:r>
              <w:r w:rsidRPr="004D1F27">
                <w:rPr>
                  <w:rPrChange w:id="668" w:author="Eric Swanson" w:date="2021-07-07T09:15:00Z">
                    <w:rPr/>
                  </w:rPrChange>
                </w:rPr>
                <w:fldChar w:fldCharType="separate"/>
              </w:r>
              <w:r w:rsidRPr="00DD1421">
                <w:rPr>
                  <w:noProof/>
                </w:rPr>
                <w:t xml:space="preserve">CCSA. (2020). </w:t>
              </w:r>
              <w:r w:rsidRPr="00DD1421">
                <w:rPr>
                  <w:i/>
                  <w:iCs/>
                  <w:noProof/>
                </w:rPr>
                <w:t xml:space="preserve">How COVID-19 is changing the world: a statistical perspective. </w:t>
              </w:r>
              <w:r w:rsidRPr="00680D2A">
                <w:rPr>
                  <w:i/>
                  <w:iCs/>
                  <w:noProof/>
                  <w:lang w:val="fr-FR"/>
                </w:rPr>
                <w:t>Volume II.</w:t>
              </w:r>
              <w:r w:rsidRPr="00755F86">
                <w:rPr>
                  <w:lang w:val="fr-FR"/>
                  <w:rPrChange w:id="669" w:author="Yu TIAN" w:date="2021-07-07T09:15:00Z">
                    <w:rPr>
                      <w:noProof/>
                      <w:lang w:val="fr-FR"/>
                    </w:rPr>
                  </w:rPrChange>
                </w:rPr>
                <w:t xml:space="preserve"> CCSA. Récupéré sur https://unstats.un.org/unsd/ccsa/documents/covid19-report-ccsa_vol2.pdf</w:t>
              </w:r>
            </w:p>
            <w:p w14:paraId="28C1B9FC" w14:textId="77777777" w:rsidR="00AF5988" w:rsidRPr="00DD1421" w:rsidRDefault="00AF5988" w:rsidP="00AF5988">
              <w:pPr>
                <w:pStyle w:val="Bibliography"/>
                <w:ind w:left="720" w:hanging="720"/>
                <w:rPr>
                  <w:noProof/>
                </w:rPr>
              </w:pPr>
              <w:r w:rsidRPr="00DD1421">
                <w:rPr>
                  <w:noProof/>
                </w:rPr>
                <w:t xml:space="preserve">Hudson, J. (2013). Promises kept, promises broken? The relationship between aid commitments and disbursements. </w:t>
              </w:r>
              <w:r w:rsidRPr="00DD1421">
                <w:rPr>
                  <w:i/>
                  <w:iCs/>
                  <w:noProof/>
                </w:rPr>
                <w:t>Review of Development Financ2</w:t>
              </w:r>
              <w:r w:rsidRPr="00DD1421">
                <w:rPr>
                  <w:noProof/>
                </w:rPr>
                <w:t>, 109-120. doi:https://doi.org/10.1016/j.rdf.2013.08.001</w:t>
              </w:r>
            </w:p>
            <w:p w14:paraId="2B08B53E" w14:textId="77777777" w:rsidR="00AF5988" w:rsidRPr="00755F86" w:rsidRDefault="00AF5988" w:rsidP="00AF5988">
              <w:pPr>
                <w:pStyle w:val="Bibliography"/>
                <w:ind w:left="720" w:hanging="720"/>
                <w:rPr>
                  <w:lang w:val="fr-FR"/>
                  <w:rPrChange w:id="670" w:author="Yu TIAN" w:date="2021-07-07T09:15:00Z">
                    <w:rPr>
                      <w:noProof/>
                      <w:lang w:val="fr-FR"/>
                    </w:rPr>
                  </w:rPrChange>
                </w:rPr>
              </w:pPr>
              <w:r w:rsidRPr="00DD1421">
                <w:rPr>
                  <w:noProof/>
                </w:rPr>
                <w:t xml:space="preserve">PARIS21. (2020a). </w:t>
              </w:r>
              <w:r w:rsidRPr="00DD1421">
                <w:rPr>
                  <w:i/>
                  <w:iCs/>
                  <w:noProof/>
                </w:rPr>
                <w:t>Combating COVID-19 with data: what role for National statistical systems?</w:t>
              </w:r>
              <w:r w:rsidRPr="00DD1421">
                <w:rPr>
                  <w:noProof/>
                </w:rPr>
                <w:t xml:space="preserve"> </w:t>
              </w:r>
              <w:r w:rsidRPr="00755F86">
                <w:rPr>
                  <w:lang w:val="fr-FR"/>
                  <w:rPrChange w:id="671" w:author="Yu TIAN" w:date="2021-07-07T09:15:00Z">
                    <w:rPr>
                      <w:noProof/>
                      <w:lang w:val="fr-FR"/>
                    </w:rPr>
                  </w:rPrChange>
                </w:rPr>
                <w:t>Paris: PARIS21. Récupéré sur https://paris21.org/sites/default/files/inline-files/COVID_Policybrief_Full.pdf?v=2.0</w:t>
              </w:r>
            </w:p>
            <w:p w14:paraId="081DC3F3" w14:textId="77777777" w:rsidR="00AF5988" w:rsidRPr="00DD1421" w:rsidRDefault="00AF5988" w:rsidP="00AF5988">
              <w:pPr>
                <w:pStyle w:val="Bibliography"/>
                <w:ind w:left="720" w:hanging="720"/>
                <w:rPr>
                  <w:noProof/>
                </w:rPr>
              </w:pPr>
              <w:r w:rsidRPr="00DD1421">
                <w:rPr>
                  <w:noProof/>
                </w:rPr>
                <w:t xml:space="preserve">PARIS21. (2020b). </w:t>
              </w:r>
              <w:r w:rsidRPr="00DD1421">
                <w:rPr>
                  <w:i/>
                  <w:iCs/>
                  <w:noProof/>
                </w:rPr>
                <w:t>Partner Report on Support to Statistics 2020.</w:t>
              </w:r>
              <w:r w:rsidRPr="00DD1421">
                <w:rPr>
                  <w:noProof/>
                </w:rPr>
                <w:t xml:space="preserve"> Paris: PARIS21.</w:t>
              </w:r>
            </w:p>
            <w:p w14:paraId="78F2EC22" w14:textId="77777777" w:rsidR="00AF5988" w:rsidRPr="00755F86" w:rsidRDefault="00AF5988" w:rsidP="00AF5988">
              <w:pPr>
                <w:pStyle w:val="Bibliography"/>
                <w:ind w:left="720" w:hanging="720"/>
                <w:rPr>
                  <w:lang w:val="fr-FR"/>
                  <w:rPrChange w:id="672" w:author="Yu TIAN" w:date="2021-07-07T09:15:00Z">
                    <w:rPr>
                      <w:noProof/>
                      <w:lang w:val="fr-FR"/>
                    </w:rPr>
                  </w:rPrChange>
                </w:rPr>
              </w:pPr>
              <w:r w:rsidRPr="00DD1421">
                <w:rPr>
                  <w:noProof/>
                </w:rPr>
                <w:t xml:space="preserve">UNFPA. (2020). </w:t>
              </w:r>
              <w:r w:rsidRPr="00DD1421">
                <w:rPr>
                  <w:i/>
                  <w:iCs/>
                  <w:noProof/>
                </w:rPr>
                <w:t>Technical Brief on the Implications of COVID-19 on Census.</w:t>
              </w:r>
              <w:r w:rsidRPr="00DD1421">
                <w:rPr>
                  <w:noProof/>
                </w:rPr>
                <w:t xml:space="preserve"> </w:t>
              </w:r>
              <w:r w:rsidRPr="00755F86">
                <w:rPr>
                  <w:lang w:val="fr-FR"/>
                  <w:rPrChange w:id="673" w:author="Yu TIAN" w:date="2021-07-07T09:15:00Z">
                    <w:rPr>
                      <w:noProof/>
                      <w:lang w:val="fr-FR"/>
                    </w:rPr>
                  </w:rPrChange>
                </w:rPr>
                <w:t>New York: UNFPA. Récupéré sur https://www.unfpa.org/sites/default/files/resource-pdf/Census_COVID19_digital.pdf</w:t>
              </w:r>
            </w:p>
            <w:p w14:paraId="1A59D0A9" w14:textId="77777777" w:rsidR="001B7A1A" w:rsidRPr="00DD1421" w:rsidRDefault="00AF5988" w:rsidP="00DD1421">
              <w:r w:rsidRPr="004D1F27">
                <w:rPr>
                  <w:b/>
                  <w:rPrChange w:id="674" w:author="Eric Swanson" w:date="2021-07-07T09:15:00Z">
                    <w:rPr>
                      <w:b/>
                      <w:bCs/>
                      <w:noProof/>
                    </w:rPr>
                  </w:rPrChange>
                </w:rPr>
                <w:fldChar w:fldCharType="end"/>
              </w:r>
            </w:p>
          </w:sdtContent>
        </w:sdt>
      </w:sdtContent>
    </w:sdt>
    <w:sectPr w:rsidR="001B7A1A" w:rsidRPr="00DD1421" w:rsidSect="00DD1421">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0" w:author="LANGE Simon, DCD/RREDI" w:date="2021-03-04T17:14:00Z" w:initials="LSD">
    <w:p w14:paraId="3F888BC0" w14:textId="77777777" w:rsidR="00B16BFA" w:rsidRDefault="00B16BFA" w:rsidP="00734B38">
      <w:pPr>
        <w:pStyle w:val="CommentText"/>
      </w:pPr>
      <w:r>
        <w:rPr>
          <w:rStyle w:val="CommentReference"/>
        </w:rPr>
        <w:annotationRef/>
      </w:r>
      <w:r>
        <w:t>I think the challenge is not so much to capture capacity building that is part of a larger project/programme</w:t>
      </w:r>
      <w:proofErr w:type="gramStart"/>
      <w:r>
        <w:t>,  but</w:t>
      </w:r>
      <w:proofErr w:type="gramEnd"/>
      <w:r>
        <w:t xml:space="preserve"> that some ODA for data and statistics is simply coded elsewhere. The paper Paris21 presented to WP-STAT in 2019 makes the point succinctly. </w:t>
      </w:r>
    </w:p>
    <w:p w14:paraId="74661645" w14:textId="77777777" w:rsidR="00B16BFA" w:rsidRDefault="00B16BFA" w:rsidP="00734B38">
      <w:pPr>
        <w:pStyle w:val="CommentText"/>
      </w:pPr>
    </w:p>
    <w:p w14:paraId="0B7146E3" w14:textId="77777777" w:rsidR="00B16BFA" w:rsidRDefault="00B16BFA" w:rsidP="00734B38">
      <w:pPr>
        <w:pStyle w:val="CommentText"/>
      </w:pPr>
      <w:r>
        <w:t xml:space="preserve">In my experience, the issue of components is a separate challenge (that I do not really have a good solution for).  </w:t>
      </w:r>
    </w:p>
  </w:comment>
  <w:comment w:id="98" w:author="Lorenz Noe" w:date="2021-03-08T17:22:00Z" w:initials="LN">
    <w:p w14:paraId="5758122D" w14:textId="77777777" w:rsidR="00E85780" w:rsidRDefault="00E85780">
      <w:pPr>
        <w:pStyle w:val="CommentText"/>
      </w:pPr>
      <w:r>
        <w:rPr>
          <w:rStyle w:val="CommentReference"/>
        </w:rPr>
        <w:annotationRef/>
      </w:r>
      <w:r w:rsidR="00A40996">
        <w:t xml:space="preserve">Are there plans to allow donors </w:t>
      </w:r>
      <w:r w:rsidR="004D1A18">
        <w:t>to tag projects with multiple purpose codes?</w:t>
      </w:r>
    </w:p>
  </w:comment>
  <w:comment w:id="108" w:author="Lorenz Noe" w:date="2021-03-08T17:24:00Z" w:initials="LN">
    <w:p w14:paraId="61AB17AD" w14:textId="77777777" w:rsidR="00CB717E" w:rsidRDefault="00CB717E">
      <w:pPr>
        <w:pStyle w:val="CommentText"/>
      </w:pPr>
      <w:r>
        <w:rPr>
          <w:rStyle w:val="CommentReference"/>
        </w:rPr>
        <w:annotationRef/>
      </w:r>
      <w:r>
        <w:t>Step 1 starts at the level of all projects in CRS?</w:t>
      </w:r>
    </w:p>
  </w:comment>
  <w:comment w:id="109" w:author="Lorenz Noe" w:date="2021-03-08T17:26:00Z" w:initials="LN">
    <w:p w14:paraId="3F129E4C" w14:textId="77777777" w:rsidR="000F23CF" w:rsidRDefault="000F23CF">
      <w:pPr>
        <w:pStyle w:val="CommentText"/>
      </w:pPr>
      <w:r>
        <w:rPr>
          <w:rStyle w:val="CommentReference"/>
        </w:rPr>
        <w:annotationRef/>
      </w:r>
      <w:r>
        <w:t xml:space="preserve">Does Step 4 get around the problem </w:t>
      </w:r>
      <w:r w:rsidR="00D17B67">
        <w:t>of no or very simple project descriptions? If I understand correctly, the model must still have text to evaluate if it matches</w:t>
      </w:r>
      <w:r w:rsidR="00E478E9">
        <w:t xml:space="preserve"> certain features.</w:t>
      </w:r>
      <w:r w:rsidR="00247D59">
        <w:t xml:space="preserve"> Does the lack of reporting of project descriptions</w:t>
      </w:r>
      <w:r w:rsidR="00E0461E">
        <w:t xml:space="preserve"> exist across donors in a systematic way, i.e. do certain donors </w:t>
      </w:r>
      <w:r w:rsidR="00AA3FE4">
        <w:t>include</w:t>
      </w:r>
      <w:r w:rsidR="004B652D">
        <w:t xml:space="preserve"> shorter/less detailed </w:t>
      </w:r>
      <w:r w:rsidR="00AA3FE4">
        <w:t>project descriptions and</w:t>
      </w:r>
      <w:r w:rsidR="005646B6">
        <w:t xml:space="preserve"> if so</w:t>
      </w:r>
      <w:r w:rsidR="00AA3FE4">
        <w:t xml:space="preserve"> how can </w:t>
      </w:r>
      <w:r w:rsidR="005646B6">
        <w:t>this non-random error be reduced to not bias the estimates downward?</w:t>
      </w:r>
    </w:p>
  </w:comment>
  <w:comment w:id="107" w:author="LANGE Simon, DCD/RREDI" w:date="2021-03-04T17:16:00Z" w:initials="LSD">
    <w:p w14:paraId="7BB833F7" w14:textId="77777777" w:rsidR="00B16BFA" w:rsidRDefault="00B16BFA">
      <w:pPr>
        <w:pStyle w:val="CommentText"/>
      </w:pPr>
      <w:r>
        <w:rPr>
          <w:rStyle w:val="CommentReference"/>
        </w:rPr>
        <w:annotationRef/>
      </w:r>
      <w:r>
        <w:t>“This list is used to avoid “false-positive” descriptions that only mention data or statistical concepts for reference.”</w:t>
      </w:r>
    </w:p>
    <w:p w14:paraId="64AE8F0D" w14:textId="77777777" w:rsidR="00B16BFA" w:rsidRDefault="00B16BFA">
      <w:pPr>
        <w:pStyle w:val="CommentText"/>
      </w:pPr>
    </w:p>
    <w:p w14:paraId="17B2DD89" w14:textId="77777777" w:rsidR="00B16BFA" w:rsidRDefault="00B16BFA" w:rsidP="00734B38">
      <w:pPr>
        <w:pStyle w:val="CommentText"/>
        <w:numPr>
          <w:ilvl w:val="0"/>
          <w:numId w:val="22"/>
        </w:numPr>
      </w:pPr>
      <w:r>
        <w:t xml:space="preserve"> Perhaps: “The stricter standard is used to avoid...”</w:t>
      </w:r>
    </w:p>
    <w:p w14:paraId="43E99541" w14:textId="77777777" w:rsidR="00B16BFA" w:rsidRDefault="00B16BFA">
      <w:pPr>
        <w:pStyle w:val="CommentText"/>
      </w:pPr>
    </w:p>
    <w:p w14:paraId="730FB933" w14:textId="77777777" w:rsidR="00B16BFA" w:rsidRDefault="00B16BFA">
      <w:pPr>
        <w:pStyle w:val="CommentText"/>
        <w:rPr>
          <w:i/>
        </w:rPr>
      </w:pPr>
      <w:proofErr w:type="gramStart"/>
      <w:r>
        <w:t>which</w:t>
      </w:r>
      <w:proofErr w:type="gramEnd"/>
      <w:r>
        <w:t xml:space="preserve"> contains terms such as </w:t>
      </w:r>
      <w:r>
        <w:rPr>
          <w:i/>
        </w:rPr>
        <w:t xml:space="preserve">SDG data collection, census preparation, </w:t>
      </w:r>
      <w:r w:rsidRPr="00734B38">
        <w:rPr>
          <w:i/>
          <w:highlight w:val="yellow"/>
        </w:rPr>
        <w:t>capacity development,</w:t>
      </w:r>
      <w:r>
        <w:rPr>
          <w:i/>
        </w:rPr>
        <w:t xml:space="preserve"> etc.</w:t>
      </w:r>
    </w:p>
    <w:p w14:paraId="3D40CA85" w14:textId="77777777" w:rsidR="00B16BFA" w:rsidRDefault="00B16BFA">
      <w:pPr>
        <w:pStyle w:val="CommentText"/>
        <w:rPr>
          <w:i/>
        </w:rPr>
      </w:pPr>
    </w:p>
    <w:p w14:paraId="79A626DB" w14:textId="77777777" w:rsidR="00B16BFA" w:rsidRDefault="00B16BFA" w:rsidP="00734B38">
      <w:pPr>
        <w:pStyle w:val="CommentText"/>
        <w:numPr>
          <w:ilvl w:val="0"/>
          <w:numId w:val="22"/>
        </w:numPr>
      </w:pPr>
      <w:r>
        <w:t xml:space="preserve"> “</w:t>
      </w:r>
      <w:proofErr w:type="gramStart"/>
      <w:r>
        <w:t>capacity</w:t>
      </w:r>
      <w:proofErr w:type="gramEnd"/>
      <w:r>
        <w:t xml:space="preserve"> development” could result in false-positives if it refers to capacity development outside of statistics? </w:t>
      </w:r>
    </w:p>
    <w:p w14:paraId="762D97E4" w14:textId="77777777" w:rsidR="00B16BFA" w:rsidRDefault="00B16BFA" w:rsidP="00734B38">
      <w:pPr>
        <w:pStyle w:val="CommentText"/>
      </w:pPr>
    </w:p>
    <w:p w14:paraId="4E28FB3D" w14:textId="77777777" w:rsidR="00B16BFA" w:rsidRDefault="00B16BFA" w:rsidP="00734B38">
      <w:pPr>
        <w:pStyle w:val="CommentText"/>
      </w:pPr>
      <w:r>
        <w:t>False-positives or false positives</w:t>
      </w:r>
    </w:p>
    <w:p w14:paraId="153B4547" w14:textId="77777777" w:rsidR="00B16BFA" w:rsidRDefault="00B16BFA" w:rsidP="00734B38">
      <w:pPr>
        <w:pStyle w:val="CommentText"/>
      </w:pPr>
    </w:p>
    <w:p w14:paraId="1DDD80C6" w14:textId="77777777" w:rsidR="00B16BFA" w:rsidRDefault="00B16BFA" w:rsidP="00734B38">
      <w:pPr>
        <w:pStyle w:val="CommentText"/>
        <w:numPr>
          <w:ilvl w:val="0"/>
          <w:numId w:val="22"/>
        </w:numPr>
      </w:pPr>
      <w:r>
        <w:t xml:space="preserve"> Ensure consistent spelling. </w:t>
      </w:r>
    </w:p>
  </w:comment>
  <w:comment w:id="128" w:author="Lorenz Noe" w:date="2021-03-08T17:38:00Z" w:initials="LN">
    <w:p w14:paraId="319D4BB1" w14:textId="77777777" w:rsidR="00473B05" w:rsidRDefault="00473B05">
      <w:pPr>
        <w:pStyle w:val="CommentText"/>
      </w:pPr>
      <w:r>
        <w:rPr>
          <w:rStyle w:val="CommentReference"/>
        </w:rPr>
        <w:annotationRef/>
      </w:r>
      <w:r w:rsidR="00B9100D">
        <w:t>Not sure if this adds</w:t>
      </w:r>
      <w:r w:rsidR="00211A42">
        <w:t xml:space="preserve"> anything. If the issue of who counts as a donor comes up separately, could be explained in a footnote.</w:t>
      </w:r>
    </w:p>
  </w:comment>
  <w:comment w:id="139" w:author="LANGE Simon, DCD/RREDI" w:date="2021-03-04T17:22:00Z" w:initials="LSD">
    <w:p w14:paraId="762C2838" w14:textId="77777777" w:rsidR="00B16BFA" w:rsidRDefault="00B16BFA">
      <w:pPr>
        <w:pStyle w:val="CommentText"/>
      </w:pPr>
      <w:r>
        <w:rPr>
          <w:rStyle w:val="CommentReference"/>
        </w:rPr>
        <w:annotationRef/>
      </w:r>
      <w:r>
        <w:t xml:space="preserve">Many of these, especially those that are main sources of funding for data and statistics (e.g. WB, IMF, Gates), do report to the DAC and have done so for many years, right? The subsequent sentence suggests this could be more of a reflection on the </w:t>
      </w:r>
    </w:p>
  </w:comment>
  <w:comment w:id="159" w:author="LANGE Simon, DCD/RREDI" w:date="2021-03-04T17:23:00Z" w:initials="LSD">
    <w:p w14:paraId="170FEEF2" w14:textId="45BBC215" w:rsidR="00B16BFA" w:rsidRDefault="00B16BFA">
      <w:pPr>
        <w:pStyle w:val="CommentText"/>
      </w:pPr>
      <w:r>
        <w:rPr>
          <w:rStyle w:val="CommentReference"/>
        </w:rPr>
        <w:annotationRef/>
      </w:r>
      <w:r>
        <w:t xml:space="preserve">I am always tempted to say PRESS Report as well but try to remind myself that the “R” stands for “Report”. There are some inconsistencies in this document in this regard in this regard. </w:t>
      </w:r>
    </w:p>
  </w:comment>
  <w:comment w:id="169" w:author="Lorenz Noe" w:date="2021-03-08T17:56:00Z" w:initials="LN">
    <w:p w14:paraId="05B25313" w14:textId="77777777" w:rsidR="00FA7151" w:rsidRDefault="00FA7151">
      <w:pPr>
        <w:pStyle w:val="CommentText"/>
      </w:pPr>
      <w:r>
        <w:rPr>
          <w:rStyle w:val="CommentReference"/>
        </w:rPr>
        <w:annotationRef/>
      </w:r>
      <w:r>
        <w:t xml:space="preserve">I know </w:t>
      </w:r>
      <w:r w:rsidR="00DD2978">
        <w:t xml:space="preserve">commitments vs disbursements are addressed later on, but </w:t>
      </w:r>
      <w:r w:rsidR="00A94957">
        <w:t xml:space="preserve">could you explain here why you include </w:t>
      </w:r>
      <w:r w:rsidR="004C2E9A">
        <w:t>commitments rather than disbursements?</w:t>
      </w:r>
    </w:p>
  </w:comment>
  <w:comment w:id="170" w:author="Lorenz Noe" w:date="2021-03-08T18:00:00Z" w:initials="LN">
    <w:p w14:paraId="4B8005A9" w14:textId="77777777" w:rsidR="00A3240A" w:rsidRDefault="00A3240A">
      <w:pPr>
        <w:pStyle w:val="CommentText"/>
      </w:pPr>
      <w:r>
        <w:rPr>
          <w:rStyle w:val="CommentReference"/>
        </w:rPr>
        <w:annotationRef/>
      </w:r>
      <w:r>
        <w:t>This footnote is not clear</w:t>
      </w:r>
    </w:p>
  </w:comment>
  <w:comment w:id="172" w:author="Lorenz Noe" w:date="2021-03-08T17:55:00Z" w:initials="LN">
    <w:p w14:paraId="296F6E9E" w14:textId="77777777" w:rsidR="006D38D4" w:rsidRDefault="006D38D4">
      <w:pPr>
        <w:pStyle w:val="CommentText"/>
      </w:pPr>
      <w:r>
        <w:rPr>
          <w:rStyle w:val="CommentReference"/>
        </w:rPr>
        <w:annotationRef/>
      </w:r>
      <w:r w:rsidR="000D361D">
        <w:t xml:space="preserve">Not sure if this line and Table 2 fits into this methodology note. Why not add Table 2 as notes to the </w:t>
      </w:r>
      <w:r w:rsidR="00CA6356">
        <w:t>Full PRESS 2020 dataset available on the report website?</w:t>
      </w:r>
    </w:p>
  </w:comment>
  <w:comment w:id="184" w:author="Lorenz Noe" w:date="2021-03-08T17:58:00Z" w:initials="LN">
    <w:p w14:paraId="3AAF983D" w14:textId="77777777" w:rsidR="00A17B99" w:rsidRDefault="00A17B99">
      <w:pPr>
        <w:pStyle w:val="CommentText"/>
      </w:pPr>
      <w:r>
        <w:rPr>
          <w:rStyle w:val="CommentReference"/>
        </w:rPr>
        <w:annotationRef/>
      </w:r>
      <w:r>
        <w:t xml:space="preserve">So the dollar amounts reported by the </w:t>
      </w:r>
      <w:r w:rsidR="00A87B45">
        <w:t>donors in the PRESS survey are not used in the totals? So what information is used from the survey?</w:t>
      </w:r>
    </w:p>
  </w:comment>
  <w:comment w:id="185" w:author="Lorenz Noe" w:date="2021-03-08T17:58:00Z" w:initials="LN">
    <w:p w14:paraId="55D1644A" w14:textId="77777777" w:rsidR="001E15A4" w:rsidRDefault="001E15A4">
      <w:pPr>
        <w:pStyle w:val="CommentText"/>
      </w:pPr>
      <w:r>
        <w:rPr>
          <w:rStyle w:val="CommentReference"/>
        </w:rPr>
        <w:annotationRef/>
      </w:r>
      <w:r w:rsidR="00136193">
        <w:t>12 months?</w:t>
      </w:r>
    </w:p>
  </w:comment>
  <w:comment w:id="192" w:author="Lorenz Noe" w:date="2021-03-08T18:00:00Z" w:initials="LN">
    <w:p w14:paraId="128140F4" w14:textId="77777777" w:rsidR="0042734B" w:rsidRDefault="0042734B">
      <w:pPr>
        <w:pStyle w:val="CommentText"/>
      </w:pPr>
      <w:r>
        <w:rPr>
          <w:rStyle w:val="CommentReference"/>
        </w:rPr>
        <w:annotationRef/>
      </w:r>
      <w:r>
        <w:t>I think this is clear without</w:t>
      </w:r>
    </w:p>
  </w:comment>
  <w:comment w:id="226" w:author="Lorenz Noe" w:date="2021-03-08T18:59:00Z" w:initials="LN">
    <w:p w14:paraId="10BE4D46" w14:textId="77777777" w:rsidR="0005251D" w:rsidRDefault="0005251D">
      <w:pPr>
        <w:pStyle w:val="CommentText"/>
      </w:pPr>
      <w:r>
        <w:rPr>
          <w:rStyle w:val="CommentReference"/>
        </w:rPr>
        <w:annotationRef/>
      </w:r>
      <w:r>
        <w:t>In the discussion below on commitments versus disbursements and in creating an expanded PRESS database, do you use net or gross disbursements?</w:t>
      </w:r>
    </w:p>
  </w:comment>
  <w:comment w:id="230" w:author="LANGE Simon, DCD/RREDI" w:date="2021-03-04T17:33:00Z" w:initials="LSD">
    <w:p w14:paraId="594E8477" w14:textId="77777777" w:rsidR="00B16BFA" w:rsidRDefault="00B16BFA">
      <w:pPr>
        <w:pStyle w:val="CommentText"/>
      </w:pPr>
      <w:r>
        <w:rPr>
          <w:rStyle w:val="CommentReference"/>
        </w:rPr>
        <w:annotationRef/>
      </w:r>
      <w:r>
        <w:t xml:space="preserve">Also, some commitments are never disbursed. </w:t>
      </w:r>
    </w:p>
  </w:comment>
  <w:comment w:id="229" w:author="Lorenz Noe" w:date="2021-03-08T18:17:00Z" w:initials="LN">
    <w:p w14:paraId="3CF526AA" w14:textId="77777777" w:rsidR="00CA34E0" w:rsidRDefault="00CA34E0">
      <w:pPr>
        <w:pStyle w:val="CommentText"/>
      </w:pPr>
      <w:r>
        <w:rPr>
          <w:rStyle w:val="CommentReference"/>
        </w:rPr>
        <w:annotationRef/>
      </w:r>
      <w:r>
        <w:t xml:space="preserve">This </w:t>
      </w:r>
      <w:r w:rsidR="00533089">
        <w:t>brings up</w:t>
      </w:r>
      <w:r>
        <w:t xml:space="preserve"> the question raised earlier, why use comm</w:t>
      </w:r>
      <w:r w:rsidR="00533089">
        <w:t>itments in PRESS thus far?</w:t>
      </w:r>
    </w:p>
  </w:comment>
  <w:comment w:id="238" w:author="LANGE Simon, DCD/RREDI" w:date="2021-03-04T17:34:00Z" w:initials="LSD">
    <w:p w14:paraId="343CBF2B" w14:textId="77777777" w:rsidR="00B16BFA" w:rsidRDefault="00B16BFA">
      <w:pPr>
        <w:pStyle w:val="CommentText"/>
      </w:pPr>
      <w:r>
        <w:rPr>
          <w:rStyle w:val="CommentReference"/>
        </w:rPr>
        <w:annotationRef/>
      </w:r>
      <w:r>
        <w:t xml:space="preserve">More robust than what other regressions analysis? </w:t>
      </w:r>
    </w:p>
  </w:comment>
  <w:comment w:id="248" w:author="Lorenz Noe" w:date="2021-03-08T18:21:00Z" w:initials="LN">
    <w:p w14:paraId="384247DE" w14:textId="77777777" w:rsidR="002D348E" w:rsidRDefault="002D348E">
      <w:pPr>
        <w:pStyle w:val="CommentText"/>
      </w:pPr>
      <w:r>
        <w:rPr>
          <w:rStyle w:val="CommentReference"/>
        </w:rPr>
        <w:annotationRef/>
      </w:r>
      <w:r>
        <w:t>Figure 2 above says 12 months</w:t>
      </w:r>
    </w:p>
  </w:comment>
  <w:comment w:id="253" w:author="Lorenz Noe" w:date="2021-03-08T18:21:00Z" w:initials="LN">
    <w:p w14:paraId="64762CDA" w14:textId="77777777" w:rsidR="00CE49F7" w:rsidRDefault="00CE49F7">
      <w:pPr>
        <w:pStyle w:val="CommentText"/>
      </w:pPr>
      <w:r>
        <w:rPr>
          <w:rStyle w:val="CommentReference"/>
        </w:rPr>
        <w:annotationRef/>
      </w:r>
      <w:r>
        <w:t>?</w:t>
      </w:r>
    </w:p>
  </w:comment>
  <w:comment w:id="255" w:author="LANGE Simon, DCD/RREDI" w:date="2021-03-04T17:45:00Z" w:initials="LSD">
    <w:p w14:paraId="197EAAB7" w14:textId="77777777" w:rsidR="00B16BFA" w:rsidRDefault="00B16BFA">
      <w:pPr>
        <w:pStyle w:val="CommentText"/>
      </w:pPr>
      <w:r>
        <w:rPr>
          <w:rStyle w:val="CommentReference"/>
        </w:rPr>
        <w:annotationRef/>
      </w:r>
      <w:r>
        <w:t xml:space="preserve">This has raised a few questions for me: </w:t>
      </w:r>
    </w:p>
    <w:p w14:paraId="2B67FD02" w14:textId="77777777" w:rsidR="00B16BFA" w:rsidRDefault="00B16BFA">
      <w:pPr>
        <w:pStyle w:val="CommentText"/>
      </w:pPr>
    </w:p>
    <w:p w14:paraId="4F61F6FD" w14:textId="77777777" w:rsidR="00B16BFA" w:rsidRDefault="00B16BFA" w:rsidP="00734B38">
      <w:pPr>
        <w:pStyle w:val="CommentText"/>
        <w:numPr>
          <w:ilvl w:val="0"/>
          <w:numId w:val="23"/>
        </w:numPr>
      </w:pPr>
      <w:r>
        <w:t xml:space="preserve"> What do k and d stand for? </w:t>
      </w:r>
      <w:proofErr w:type="gramStart"/>
      <w:r>
        <w:t>l</w:t>
      </w:r>
      <w:proofErr w:type="gramEnd"/>
      <w:r>
        <w:t xml:space="preserve"> regression coefficient and d </w:t>
      </w:r>
      <w:proofErr w:type="spellStart"/>
      <w:r>
        <w:t>i.i.d</w:t>
      </w:r>
      <w:proofErr w:type="spellEnd"/>
      <w:r>
        <w:t xml:space="preserve">. error term? </w:t>
      </w:r>
    </w:p>
    <w:p w14:paraId="7C4D29C3" w14:textId="77777777" w:rsidR="00B16BFA" w:rsidRDefault="00B16BFA" w:rsidP="00734B38">
      <w:pPr>
        <w:pStyle w:val="CommentText"/>
        <w:numPr>
          <w:ilvl w:val="0"/>
          <w:numId w:val="23"/>
        </w:numPr>
      </w:pPr>
      <w:r>
        <w:t xml:space="preserve"> What is the level at which this model is estimated? Aggregate, provider-level, project-/programme-year level? </w:t>
      </w:r>
    </w:p>
    <w:p w14:paraId="37482696" w14:textId="77777777" w:rsidR="00B16BFA" w:rsidRDefault="00B16BFA" w:rsidP="00734B38">
      <w:pPr>
        <w:pStyle w:val="CommentText"/>
        <w:numPr>
          <w:ilvl w:val="0"/>
          <w:numId w:val="23"/>
        </w:numPr>
      </w:pPr>
      <w:r>
        <w:t xml:space="preserve"> Over which time period is average annual spending calculated? </w:t>
      </w:r>
    </w:p>
    <w:p w14:paraId="65FD0EFF" w14:textId="77777777" w:rsidR="00B16BFA" w:rsidRDefault="00B16BFA" w:rsidP="00734B38">
      <w:pPr>
        <w:pStyle w:val="CommentText"/>
        <w:numPr>
          <w:ilvl w:val="0"/>
          <w:numId w:val="23"/>
        </w:numPr>
      </w:pPr>
      <w:r>
        <w:t xml:space="preserve">Why not use the most recent data on commitments? </w:t>
      </w:r>
    </w:p>
  </w:comment>
  <w:comment w:id="258" w:author="Lorenz Noe" w:date="2021-03-08T18:24:00Z" w:initials="LN">
    <w:p w14:paraId="4CD1135E" w14:textId="77777777" w:rsidR="00B87194" w:rsidRDefault="00B87194">
      <w:pPr>
        <w:pStyle w:val="CommentText"/>
      </w:pPr>
      <w:r>
        <w:rPr>
          <w:rStyle w:val="CommentReference"/>
        </w:rPr>
        <w:annotationRef/>
      </w:r>
      <w:r w:rsidR="00E72D7E">
        <w:t>Is this Disbursement in the formula below?</w:t>
      </w:r>
    </w:p>
  </w:comment>
  <w:comment w:id="257" w:author="LANGE Simon, DCD/RREDI" w:date="2021-03-04T17:48:00Z" w:initials="LSD">
    <w:p w14:paraId="24A389A7" w14:textId="77777777" w:rsidR="00B16BFA" w:rsidRDefault="00B16BFA">
      <w:pPr>
        <w:pStyle w:val="CommentText"/>
      </w:pPr>
      <w:r>
        <w:rPr>
          <w:rStyle w:val="CommentReference"/>
        </w:rPr>
        <w:annotationRef/>
      </w:r>
      <w:r>
        <w:t xml:space="preserve">Is this different from </w:t>
      </w:r>
      <w:proofErr w:type="spellStart"/>
      <w:r>
        <w:t>Average_annual_spending</w:t>
      </w:r>
      <w:proofErr w:type="spellEnd"/>
      <w:r>
        <w:t xml:space="preserve">? </w:t>
      </w:r>
    </w:p>
  </w:comment>
  <w:comment w:id="259" w:author="Eric Swanson" w:date="2021-03-09T11:36:00Z" w:initials="ES">
    <w:p w14:paraId="5E8B1493" w14:textId="77777777" w:rsidR="000F249B" w:rsidRDefault="000F249B">
      <w:pPr>
        <w:pStyle w:val="CommentText"/>
      </w:pPr>
      <w:r>
        <w:rPr>
          <w:rStyle w:val="CommentReference"/>
        </w:rPr>
        <w:annotationRef/>
      </w:r>
      <w:r>
        <w:t xml:space="preserve">As we discussed </w:t>
      </w:r>
      <w:r w:rsidR="005B5689">
        <w:t xml:space="preserve">in our meeting, </w:t>
      </w:r>
      <w:r w:rsidR="00F057CD">
        <w:t xml:space="preserve">you should make clear that </w:t>
      </w:r>
      <w:r w:rsidR="004850A7">
        <w:t>“Estimated annual spending</w:t>
      </w:r>
      <w:r w:rsidR="00BD1821">
        <w:t>,</w:t>
      </w:r>
      <w:r w:rsidR="004850A7">
        <w:t>”</w:t>
      </w:r>
      <w:r w:rsidR="00BD1821">
        <w:t xml:space="preserve"> </w:t>
      </w:r>
      <w:r w:rsidR="00C45C6A">
        <w:t xml:space="preserve">is </w:t>
      </w:r>
      <w:r w:rsidR="00490C9B">
        <w:t xml:space="preserve">the same as </w:t>
      </w:r>
      <w:r w:rsidR="00F32EF7">
        <w:t xml:space="preserve">estimated disbursements. </w:t>
      </w:r>
      <w:r w:rsidR="00D5160F">
        <w:t xml:space="preserve"> It would </w:t>
      </w:r>
      <w:r w:rsidR="009A597C">
        <w:t xml:space="preserve">help to define all terms and parameters </w:t>
      </w:r>
      <w:r w:rsidR="008E7760">
        <w:t xml:space="preserve">before </w:t>
      </w:r>
      <w:r w:rsidR="00604CC4">
        <w:t>stating the equation or immediately afterward</w:t>
      </w:r>
      <w:r w:rsidR="00AA2AC0">
        <w:t xml:space="preserve">. </w:t>
      </w:r>
      <w:r w:rsidR="00173FD1">
        <w:t xml:space="preserve">Some interpretation should be given to the estimated parameters k and d. </w:t>
      </w:r>
      <w:r w:rsidR="00FC7935">
        <w:t>In the real world, I would expect d to be equal to 0</w:t>
      </w:r>
      <w:r w:rsidR="00B5555D">
        <w:t xml:space="preserve">, </w:t>
      </w:r>
    </w:p>
  </w:comment>
  <w:comment w:id="286" w:author="LANGE Simon, DCD/RREDI" w:date="2021-03-12T09:58:00Z" w:initials="LSD">
    <w:p w14:paraId="3C0DB8D2" w14:textId="65BBDD18" w:rsidR="00B16BFA" w:rsidRDefault="00B16BFA">
      <w:pPr>
        <w:pStyle w:val="CommentText"/>
      </w:pPr>
      <w:r>
        <w:rPr>
          <w:rStyle w:val="CommentReference"/>
        </w:rPr>
        <w:annotationRef/>
      </w:r>
      <w:r>
        <w:t xml:space="preserve">All ODA? </w:t>
      </w:r>
    </w:p>
  </w:comment>
  <w:comment w:id="289" w:author="Eric Swanson" w:date="2021-03-09T11:43:00Z" w:initials="ES">
    <w:p w14:paraId="529ABDD5" w14:textId="77777777" w:rsidR="00657482" w:rsidRPr="00AB2E5C" w:rsidRDefault="00657482">
      <w:pPr>
        <w:pStyle w:val="CommentText"/>
      </w:pPr>
      <w:r>
        <w:rPr>
          <w:rStyle w:val="CommentReference"/>
        </w:rPr>
        <w:annotationRef/>
      </w:r>
      <w:r>
        <w:t xml:space="preserve">I assume k is less than 1, accounting for the proportion of </w:t>
      </w:r>
      <w:r w:rsidR="00303B65">
        <w:t xml:space="preserve">commitments that never disburse. It would also be possible to </w:t>
      </w:r>
      <w:r w:rsidR="00E169B2">
        <w:t>use a time-dependent k (k</w:t>
      </w:r>
      <w:r w:rsidR="00E44301">
        <w:rPr>
          <w:vertAlign w:val="subscript"/>
        </w:rPr>
        <w:t>t</w:t>
      </w:r>
      <w:r w:rsidR="00AB2E5C">
        <w:t xml:space="preserve">) that could </w:t>
      </w:r>
      <w:r w:rsidR="00EF4323">
        <w:t>reflect the pattern of disbursements</w:t>
      </w:r>
      <w:r w:rsidR="00D00731">
        <w:t xml:space="preserve"> over time. </w:t>
      </w:r>
    </w:p>
  </w:comment>
  <w:comment w:id="293" w:author="Eric Swanson" w:date="2021-03-09T11:41:00Z" w:initials="ES">
    <w:p w14:paraId="3F9D7DFA" w14:textId="77777777" w:rsidR="00B877B2" w:rsidRDefault="00B877B2">
      <w:pPr>
        <w:pStyle w:val="CommentText"/>
      </w:pPr>
      <w:r>
        <w:rPr>
          <w:rStyle w:val="CommentReference"/>
        </w:rPr>
        <w:annotationRef/>
      </w:r>
      <w:r>
        <w:t>Correct title. Make clear that these data are for all report</w:t>
      </w:r>
      <w:r w:rsidR="00E77F65">
        <w:t>ing donors</w:t>
      </w:r>
      <w:r w:rsidR="00790536">
        <w:t xml:space="preserve">. </w:t>
      </w:r>
      <w:r w:rsidR="004457BF">
        <w:t>(And, I assume, only for statist</w:t>
      </w:r>
      <w:r w:rsidR="00850292">
        <w:t>ics.)</w:t>
      </w:r>
    </w:p>
  </w:comment>
  <w:comment w:id="300" w:author="LANGE Simon, DCD/RREDI" w:date="2021-03-12T09:58:00Z" w:initials="LSD">
    <w:p w14:paraId="4659448A" w14:textId="156E8E98" w:rsidR="00B16BFA" w:rsidRDefault="00B16BFA">
      <w:pPr>
        <w:pStyle w:val="CommentText"/>
      </w:pPr>
      <w:r>
        <w:rPr>
          <w:rStyle w:val="CommentReference"/>
        </w:rPr>
        <w:annotationRef/>
      </w:r>
      <w:r>
        <w:t>Vague.</w:t>
      </w:r>
    </w:p>
  </w:comment>
  <w:comment w:id="296" w:author="Lorenz Noe" w:date="2021-03-08T18:28:00Z" w:initials="LN">
    <w:p w14:paraId="6DC7AAE0" w14:textId="77777777" w:rsidR="00806D7A" w:rsidRDefault="00806D7A">
      <w:pPr>
        <w:pStyle w:val="CommentText"/>
      </w:pPr>
      <w:r>
        <w:rPr>
          <w:rStyle w:val="CommentReference"/>
        </w:rPr>
        <w:annotationRef/>
      </w:r>
      <w:r>
        <w:t xml:space="preserve">It’s not clear how you go from </w:t>
      </w:r>
      <w:r w:rsidR="007C5EAB">
        <w:t xml:space="preserve">establishing a relationship between </w:t>
      </w:r>
      <w:r w:rsidR="00254D71">
        <w:t xml:space="preserve">disbursements and commitments to </w:t>
      </w:r>
      <w:r w:rsidR="00676F71">
        <w:t xml:space="preserve">filling </w:t>
      </w:r>
      <w:r w:rsidR="00D57C03">
        <w:t>in information for years that are not</w:t>
      </w:r>
      <w:r w:rsidR="00C043E4">
        <w:t xml:space="preserve"> fully</w:t>
      </w:r>
      <w:r w:rsidR="00D57C03">
        <w:t xml:space="preserve"> covered by CRS? </w:t>
      </w:r>
      <w:r w:rsidR="00A13910">
        <w:t>Both disbursements and commitments info in CRS still end in the same year usually.</w:t>
      </w:r>
    </w:p>
  </w:comment>
  <w:comment w:id="303" w:author="LANGE Simon, DCD/RREDI" w:date="2021-03-12T10:46:00Z" w:initials="LSD">
    <w:p w14:paraId="0CE791F2" w14:textId="6BC12E60" w:rsidR="00B16BFA" w:rsidRDefault="00B16BFA">
      <w:pPr>
        <w:pStyle w:val="CommentText"/>
      </w:pPr>
      <w:r>
        <w:rPr>
          <w:rStyle w:val="CommentReference"/>
        </w:rPr>
        <w:annotationRef/>
      </w:r>
      <w:r>
        <w:t xml:space="preserve">Perhaps provide more detail...a table? </w:t>
      </w:r>
    </w:p>
  </w:comment>
  <w:comment w:id="304" w:author="LANGE Simon, DCD/RREDI" w:date="2021-03-12T10:00:00Z" w:initials="LSD">
    <w:p w14:paraId="4D612560" w14:textId="2444F2E4" w:rsidR="00B16BFA" w:rsidRDefault="00B16BFA">
      <w:pPr>
        <w:pStyle w:val="CommentText"/>
      </w:pPr>
      <w:r>
        <w:rPr>
          <w:rStyle w:val="CommentReference"/>
        </w:rPr>
        <w:annotationRef/>
      </w:r>
      <w:r>
        <w:t>Suggest: “in 2019.”</w:t>
      </w:r>
    </w:p>
  </w:comment>
  <w:comment w:id="319" w:author="Eric Swanson" w:date="2021-03-09T11:51:00Z" w:initials="ES">
    <w:p w14:paraId="796A6292" w14:textId="77777777" w:rsidR="003A6896" w:rsidRDefault="003A6896">
      <w:pPr>
        <w:pStyle w:val="CommentText"/>
      </w:pPr>
      <w:r>
        <w:rPr>
          <w:rStyle w:val="CommentReference"/>
        </w:rPr>
        <w:annotationRef/>
      </w:r>
      <w:r w:rsidR="00256950">
        <w:t>I would describe this as “anticipated future funding</w:t>
      </w:r>
      <w:r w:rsidR="00B9195E">
        <w:t xml:space="preserve">” and then qualify it </w:t>
      </w:r>
      <w:r w:rsidR="00226B4F">
        <w:t xml:space="preserve">by noting the limited information available. </w:t>
      </w:r>
      <w:r w:rsidR="00E66982">
        <w:t xml:space="preserve">The methodology does not allow </w:t>
      </w:r>
      <w:r w:rsidR="00605D22">
        <w:t xml:space="preserve">for </w:t>
      </w:r>
      <w:r w:rsidR="00BF1FF0">
        <w:t>new initiatives or new funders.</w:t>
      </w:r>
    </w:p>
  </w:comment>
  <w:comment w:id="322" w:author="Lorenz Noe" w:date="2021-03-08T18:35:00Z" w:initials="LN">
    <w:p w14:paraId="42A67682" w14:textId="77777777" w:rsidR="004B5C53" w:rsidRDefault="004B5C53">
      <w:pPr>
        <w:pStyle w:val="CommentText"/>
      </w:pPr>
      <w:r>
        <w:rPr>
          <w:rStyle w:val="CommentReference"/>
        </w:rPr>
        <w:annotationRef/>
      </w:r>
      <w:r>
        <w:t>Be more specific</w:t>
      </w:r>
    </w:p>
  </w:comment>
  <w:comment w:id="326" w:author="LANGE Simon, DCD/RREDI" w:date="2021-03-12T10:02:00Z" w:initials="LSD">
    <w:p w14:paraId="0426E2E8" w14:textId="37518D24" w:rsidR="00B16BFA" w:rsidRDefault="00B16BFA">
      <w:pPr>
        <w:pStyle w:val="CommentText"/>
      </w:pPr>
      <w:r>
        <w:rPr>
          <w:rStyle w:val="CommentReference"/>
        </w:rPr>
        <w:annotationRef/>
      </w:r>
      <w:r>
        <w:t xml:space="preserve">My sense from the data was that USAID’s funding of DHS and the IMF programmes did expand in recent years. </w:t>
      </w:r>
    </w:p>
    <w:p w14:paraId="399320FF" w14:textId="5C659E6B" w:rsidR="00B16BFA" w:rsidRDefault="00B16BFA">
      <w:pPr>
        <w:pStyle w:val="CommentText"/>
      </w:pPr>
    </w:p>
    <w:p w14:paraId="417B602A" w14:textId="3D23DE1E" w:rsidR="00B16BFA" w:rsidRDefault="00B16BFA">
      <w:pPr>
        <w:pStyle w:val="CommentText"/>
      </w:pPr>
      <w:r>
        <w:t xml:space="preserve">Also, I think the World Bank claims to have ramped up funding of data and statistics in their FY 2020 (based on </w:t>
      </w:r>
      <w:proofErr w:type="spellStart"/>
      <w:r>
        <w:t>Haishan’s</w:t>
      </w:r>
      <w:proofErr w:type="spellEnd"/>
      <w:r>
        <w:t xml:space="preserve"> intervention at the P21 UNSC side event). </w:t>
      </w:r>
    </w:p>
  </w:comment>
  <w:comment w:id="334" w:author="Lorenz Noe" w:date="2021-03-08T18:37:00Z" w:initials="LN">
    <w:p w14:paraId="77401BCC" w14:textId="77777777" w:rsidR="0011111C" w:rsidRDefault="0011111C">
      <w:pPr>
        <w:pStyle w:val="CommentText"/>
      </w:pPr>
      <w:r>
        <w:rPr>
          <w:rStyle w:val="CommentReference"/>
        </w:rPr>
        <w:annotationRef/>
      </w:r>
      <w:r>
        <w:t>This is an important finding!</w:t>
      </w:r>
    </w:p>
  </w:comment>
  <w:comment w:id="335" w:author="LANGE Simon, DCD/RREDI" w:date="2021-03-12T10:48:00Z" w:initials="LSD">
    <w:p w14:paraId="7E0FF48B" w14:textId="6A84B196" w:rsidR="00B16BFA" w:rsidRDefault="00B16BFA">
      <w:pPr>
        <w:pStyle w:val="CommentText"/>
      </w:pPr>
      <w:r>
        <w:rPr>
          <w:rStyle w:val="CommentReference"/>
        </w:rPr>
        <w:annotationRef/>
      </w:r>
      <w:r>
        <w:t xml:space="preserve">This is true but there might be a problem here in that WB funding for data and statistics did not trend downward significantly over time even though many countries graduated from IDA. </w:t>
      </w:r>
    </w:p>
  </w:comment>
  <w:comment w:id="352" w:author="LANGE Simon, DCD/RREDI" w:date="2021-03-12T10:05:00Z" w:initials="LSD">
    <w:p w14:paraId="29B357F9" w14:textId="6B50E617" w:rsidR="00B16BFA" w:rsidRDefault="00B16BFA">
      <w:pPr>
        <w:pStyle w:val="CommentText"/>
      </w:pPr>
      <w:r>
        <w:rPr>
          <w:rStyle w:val="CommentReference"/>
        </w:rPr>
        <w:annotationRef/>
      </w:r>
      <w:r>
        <w:t xml:space="preserve">Predictability of funding for statistics? </w:t>
      </w:r>
    </w:p>
  </w:comment>
  <w:comment w:id="355" w:author="LANGE Simon, DCD/RREDI" w:date="2021-03-04T17:42:00Z" w:initials="LSD">
    <w:p w14:paraId="6F618AD2" w14:textId="77777777" w:rsidR="00B16BFA" w:rsidRDefault="00B16BFA">
      <w:pPr>
        <w:pStyle w:val="CommentText"/>
      </w:pPr>
      <w:r>
        <w:rPr>
          <w:rStyle w:val="CommentReference"/>
        </w:rPr>
        <w:annotationRef/>
      </w:r>
      <w:r>
        <w:t>The wording is a bit unfortunate perhaps. Many development co-operation actors would note that its only time to claim victory if there is no more need for external funding for data and statistics.</w:t>
      </w:r>
    </w:p>
  </w:comment>
  <w:comment w:id="361" w:author="Lorenz Noe" w:date="2021-03-08T18:40:00Z" w:initials="LN">
    <w:p w14:paraId="55E3DBE5" w14:textId="77777777" w:rsidR="00A0690F" w:rsidRDefault="00A0690F">
      <w:pPr>
        <w:pStyle w:val="CommentText"/>
      </w:pPr>
      <w:r>
        <w:rPr>
          <w:rStyle w:val="CommentReference"/>
        </w:rPr>
        <w:annotationRef/>
      </w:r>
      <w:r>
        <w:t>Could you say a little more about how the forecasting process would play out? Would it be regression-based?</w:t>
      </w:r>
      <w:r w:rsidR="00004060">
        <w:t xml:space="preserve"> What time period would the forecasts cover?</w:t>
      </w:r>
    </w:p>
  </w:comment>
  <w:comment w:id="360" w:author="LANGE Simon, DCD/RREDI" w:date="2021-03-04T17:44:00Z" w:initials="LSD">
    <w:p w14:paraId="08DD8E45" w14:textId="77777777" w:rsidR="00B16BFA" w:rsidRDefault="00B16BFA">
      <w:pPr>
        <w:pStyle w:val="CommentText"/>
      </w:pPr>
      <w:r>
        <w:rPr>
          <w:rStyle w:val="CommentReference"/>
        </w:rPr>
        <w:annotationRef/>
      </w:r>
      <w:r>
        <w:t xml:space="preserve">Good call. </w:t>
      </w:r>
    </w:p>
  </w:comment>
  <w:comment w:id="365" w:author="LANGE Simon, DCD/RREDI" w:date="2021-03-12T10:07:00Z" w:initials="LSD">
    <w:p w14:paraId="2EC2792D" w14:textId="77777777" w:rsidR="00B16BFA" w:rsidRDefault="00B16BFA" w:rsidP="00411953">
      <w:pPr>
        <w:pStyle w:val="CommentText"/>
      </w:pPr>
      <w:r>
        <w:rPr>
          <w:rStyle w:val="CommentReference"/>
        </w:rPr>
        <w:annotationRef/>
      </w:r>
      <w:r>
        <w:t xml:space="preserve">This is confusing. The PRESS data are to a great extent an extract from the CRS but you make it sound as if they are a problem. </w:t>
      </w:r>
    </w:p>
    <w:p w14:paraId="6991CA13" w14:textId="77777777" w:rsidR="00B16BFA" w:rsidRDefault="00B16BFA" w:rsidP="00411953">
      <w:pPr>
        <w:pStyle w:val="CommentText"/>
      </w:pPr>
    </w:p>
    <w:p w14:paraId="2986384B" w14:textId="163FB58D" w:rsidR="00B16BFA" w:rsidRDefault="00B16BFA" w:rsidP="00411953">
      <w:pPr>
        <w:pStyle w:val="CommentText"/>
      </w:pPr>
      <w:r>
        <w:t xml:space="preserve">Also, forecasting is not really a way to address the lag in reporting. </w:t>
      </w:r>
    </w:p>
    <w:p w14:paraId="2524AF2D" w14:textId="0B6119BB" w:rsidR="00B16BFA" w:rsidRDefault="00B16BFA" w:rsidP="00411953">
      <w:pPr>
        <w:pStyle w:val="CommentText"/>
      </w:pPr>
    </w:p>
    <w:p w14:paraId="2724E03E" w14:textId="405176C0" w:rsidR="00B16BFA" w:rsidRDefault="00B16BFA" w:rsidP="00411953">
      <w:pPr>
        <w:pStyle w:val="CommentText"/>
      </w:pPr>
      <w:r>
        <w:t xml:space="preserve">If I understand what follows correctly, alternative data sources are used for now- and forecasting. It is not so much another way as an addition, right? </w:t>
      </w:r>
    </w:p>
  </w:comment>
  <w:comment w:id="377" w:author="LANGE Simon, DCD/RREDI" w:date="2021-03-12T10:16:00Z" w:initials="LSD">
    <w:p w14:paraId="37A087C9" w14:textId="6EE6F612" w:rsidR="00B16BFA" w:rsidRDefault="00B16BFA">
      <w:pPr>
        <w:pStyle w:val="CommentText"/>
      </w:pPr>
      <w:r>
        <w:rPr>
          <w:rStyle w:val="CommentReference"/>
        </w:rPr>
        <w:annotationRef/>
      </w:r>
      <w:r>
        <w:t xml:space="preserve">Not sure. A citation would be good perhaps. My takeaway from the work that ODW has been doing on this was that traffic on the IATI main website has been going down. But I could be wrong. </w:t>
      </w:r>
    </w:p>
  </w:comment>
  <w:comment w:id="383" w:author="Eric Swanson" w:date="2021-03-09T11:55:00Z" w:initials="ES">
    <w:p w14:paraId="5671C2CD" w14:textId="77777777" w:rsidR="00D10871" w:rsidRDefault="00D10871">
      <w:pPr>
        <w:pStyle w:val="CommentText"/>
      </w:pPr>
      <w:r>
        <w:rPr>
          <w:rStyle w:val="CommentReference"/>
        </w:rPr>
        <w:annotationRef/>
      </w:r>
      <w:proofErr w:type="spellStart"/>
      <w:r>
        <w:t>D</w:t>
      </w:r>
      <w:r w:rsidR="00152C0F">
        <w:t>fID</w:t>
      </w:r>
      <w:proofErr w:type="spellEnd"/>
      <w:r w:rsidR="00152C0F">
        <w:t xml:space="preserve"> has changed its name.</w:t>
      </w:r>
    </w:p>
  </w:comment>
  <w:comment w:id="382" w:author="LANGE Simon, DCD/RREDI" w:date="2021-03-12T10:23:00Z" w:initials="LSD">
    <w:p w14:paraId="76CFC167" w14:textId="77777777" w:rsidR="00B16BFA" w:rsidRDefault="00B16BFA">
      <w:pPr>
        <w:pStyle w:val="CommentText"/>
      </w:pPr>
      <w:r>
        <w:rPr>
          <w:rStyle w:val="CommentReference"/>
        </w:rPr>
        <w:annotationRef/>
      </w:r>
      <w:r>
        <w:t>FCDO</w:t>
      </w:r>
    </w:p>
  </w:comment>
  <w:comment w:id="387" w:author="LANGE Simon, DCD/RREDI" w:date="2021-03-12T10:23:00Z" w:initials="LSD">
    <w:p w14:paraId="2DE2AC09" w14:textId="05A3B217" w:rsidR="00B16BFA" w:rsidRDefault="00B16BFA">
      <w:pPr>
        <w:pStyle w:val="CommentText"/>
      </w:pPr>
      <w:r>
        <w:rPr>
          <w:rStyle w:val="CommentReference"/>
        </w:rPr>
        <w:annotationRef/>
      </w:r>
      <w:r>
        <w:t>GAC? IDRC?</w:t>
      </w:r>
    </w:p>
  </w:comment>
  <w:comment w:id="422" w:author="LANGE Simon, DCD/RREDI" w:date="2021-03-12T10:25:00Z" w:initials="LSD">
    <w:p w14:paraId="73F3D659" w14:textId="66B91AA7" w:rsidR="00B16BFA" w:rsidRDefault="00B16BFA">
      <w:pPr>
        <w:pStyle w:val="CommentText"/>
      </w:pPr>
      <w:r>
        <w:rPr>
          <w:rStyle w:val="CommentReference"/>
        </w:rPr>
        <w:annotationRef/>
      </w:r>
      <w:r>
        <w:t xml:space="preserve">I think the CRS data cover more than just ODA (e.g. equity investment). I think the question is whether you are interested in flows other than ODA for the PRESS? </w:t>
      </w:r>
    </w:p>
  </w:comment>
  <w:comment w:id="435" w:author="LANGE Simon, DCD/RREDI" w:date="2021-03-12T10:26:00Z" w:initials="LSD">
    <w:p w14:paraId="664077BF" w14:textId="2B4F2E09" w:rsidR="00B16BFA" w:rsidRDefault="00B16BFA">
      <w:pPr>
        <w:pStyle w:val="CommentText"/>
      </w:pPr>
      <w:r>
        <w:rPr>
          <w:rStyle w:val="CommentReference"/>
        </w:rPr>
        <w:annotationRef/>
      </w:r>
      <w:r>
        <w:t xml:space="preserve">This should be qualified somehow. The relevant multilaterals (World Bank, IMF, RDBs, UN agencies) all report to the CRS, right? </w:t>
      </w:r>
    </w:p>
  </w:comment>
  <w:comment w:id="444" w:author="LANGE Simon, DCD/RREDI" w:date="2021-03-12T10:27:00Z" w:initials="LSD">
    <w:p w14:paraId="2CBD46D5" w14:textId="71EFF25A" w:rsidR="00B16BFA" w:rsidRDefault="00B16BFA">
      <w:pPr>
        <w:pStyle w:val="CommentText"/>
      </w:pPr>
      <w:r>
        <w:rPr>
          <w:rStyle w:val="CommentReference"/>
        </w:rPr>
        <w:annotationRef/>
      </w:r>
      <w:r>
        <w:t xml:space="preserve">I would perhaps say that it is not designed to capture data- and statistics-related programmes and projects. </w:t>
      </w:r>
    </w:p>
  </w:comment>
  <w:comment w:id="476" w:author="LANGE Simon, DCD/RREDI" w:date="2021-03-12T10:28:00Z" w:initials="LSD">
    <w:p w14:paraId="1D315B06" w14:textId="5E80B288" w:rsidR="00B16BFA" w:rsidRDefault="00B16BFA">
      <w:pPr>
        <w:pStyle w:val="CommentText"/>
      </w:pPr>
      <w:r>
        <w:rPr>
          <w:rStyle w:val="CommentReference"/>
        </w:rPr>
        <w:annotationRef/>
      </w:r>
      <w:r>
        <w:t xml:space="preserve">I am not sure about this. </w:t>
      </w:r>
    </w:p>
  </w:comment>
  <w:comment w:id="596" w:author="Lorenz Noe" w:date="2021-03-08T18:57:00Z" w:initials="LN">
    <w:p w14:paraId="47F480ED" w14:textId="77777777" w:rsidR="00330D0A" w:rsidRDefault="00330D0A">
      <w:pPr>
        <w:pStyle w:val="CommentText"/>
      </w:pPr>
      <w:r>
        <w:rPr>
          <w:rStyle w:val="CommentReference"/>
        </w:rPr>
        <w:annotationRef/>
      </w:r>
      <w:r w:rsidR="00AF04D8">
        <w:t>I’m not clear on how this addresses either problem</w:t>
      </w:r>
      <w:r w:rsidR="00EA45EE">
        <w:t>, as you’re still missing information either vertically or horizontally.</w:t>
      </w:r>
      <w:r w:rsidR="009F02D0">
        <w:t xml:space="preserve"> You’re saying that by merging the alternative databases, you’re able to fill in this missing information?</w:t>
      </w:r>
    </w:p>
  </w:comment>
  <w:comment w:id="597" w:author="Eric Swanson" w:date="2021-03-09T11:59:00Z" w:initials="ES">
    <w:p w14:paraId="2CD4FD2B" w14:textId="77777777" w:rsidR="007539F9" w:rsidRDefault="007539F9">
      <w:pPr>
        <w:pStyle w:val="CommentText"/>
      </w:pPr>
      <w:r>
        <w:rPr>
          <w:rStyle w:val="CommentReference"/>
        </w:rPr>
        <w:annotationRef/>
      </w:r>
      <w:r>
        <w:t>As we discussed, the meaning of this statistics needs to be clarified.</w:t>
      </w:r>
    </w:p>
  </w:comment>
  <w:comment w:id="603" w:author="Eric Swanson" w:date="2021-03-09T12:03:00Z" w:initials="ES">
    <w:p w14:paraId="4E7DAAAD" w14:textId="77777777" w:rsidR="000A574E" w:rsidRDefault="000A574E">
      <w:pPr>
        <w:pStyle w:val="CommentText"/>
      </w:pPr>
      <w:r>
        <w:rPr>
          <w:rStyle w:val="CommentReference"/>
        </w:rPr>
        <w:annotationRef/>
      </w:r>
      <w:r>
        <w:t xml:space="preserve">My understanding is that these </w:t>
      </w:r>
      <w:proofErr w:type="gramStart"/>
      <w:r>
        <w:t xml:space="preserve">negative </w:t>
      </w:r>
      <w:r w:rsidR="000A5EDB">
        <w:t xml:space="preserve"> entries</w:t>
      </w:r>
      <w:proofErr w:type="gramEnd"/>
      <w:r w:rsidR="000A5EDB">
        <w:t xml:space="preserve"> are </w:t>
      </w:r>
      <w:r w:rsidR="000C0A39">
        <w:t xml:space="preserve">corrections to previous over statements or </w:t>
      </w:r>
      <w:r w:rsidR="00F74F1D">
        <w:t xml:space="preserve">other </w:t>
      </w:r>
      <w:r w:rsidR="0051260B">
        <w:t>corrections to the accounts.</w:t>
      </w:r>
    </w:p>
  </w:comment>
  <w:comment w:id="613" w:author="LANGE Simon, DCD/RREDI" w:date="2021-03-12T10:36:00Z" w:initials="LSD">
    <w:p w14:paraId="02012CD2" w14:textId="77777777" w:rsidR="00B16BFA" w:rsidRDefault="00B16BFA">
      <w:pPr>
        <w:pStyle w:val="CommentText"/>
      </w:pPr>
      <w:r>
        <w:rPr>
          <w:rStyle w:val="CommentReference"/>
        </w:rPr>
        <w:annotationRef/>
      </w:r>
      <w:r>
        <w:t xml:space="preserve">Associated with loan repayments, right? Probably less important for data and statistics? What database are you referring to in the footnote? </w:t>
      </w:r>
    </w:p>
  </w:comment>
  <w:comment w:id="633" w:author="LANGE Simon, DCD/RREDI" w:date="2021-03-12T10:38:00Z" w:initials="LSD">
    <w:p w14:paraId="7BB14E73" w14:textId="0ADEC2A7" w:rsidR="00B16BFA" w:rsidRDefault="00B16BFA">
      <w:pPr>
        <w:pStyle w:val="CommentText"/>
      </w:pPr>
      <w:r>
        <w:rPr>
          <w:rStyle w:val="CommentReference"/>
        </w:rPr>
        <w:annotationRef/>
      </w:r>
      <w:r>
        <w:t xml:space="preserve">Imputed? </w:t>
      </w:r>
    </w:p>
  </w:comment>
  <w:comment w:id="642" w:author="LANGE Simon, DCD/RREDI" w:date="2021-03-12T10:39:00Z" w:initials="LSD">
    <w:p w14:paraId="1EDE4528" w14:textId="7F8B5841" w:rsidR="00B16BFA" w:rsidRDefault="00B16BFA">
      <w:pPr>
        <w:pStyle w:val="CommentText"/>
      </w:pPr>
      <w:r>
        <w:rPr>
          <w:rStyle w:val="CommentReference"/>
        </w:rPr>
        <w:annotationRef/>
      </w:r>
      <w:r>
        <w:t xml:space="preserve">Which year? Number of projects? Perhaps better to have this by volume as well? </w:t>
      </w:r>
    </w:p>
  </w:comment>
  <w:comment w:id="650" w:author="LANGE Simon, DCD/RREDI" w:date="2021-03-12T10:54:00Z" w:initials="LSD">
    <w:p w14:paraId="5312A839" w14:textId="3A32CABA" w:rsidR="00B16BFA" w:rsidRDefault="00B16BFA">
      <w:pPr>
        <w:pStyle w:val="CommentText"/>
      </w:pPr>
      <w:r>
        <w:rPr>
          <w:rStyle w:val="CommentReference"/>
        </w:rPr>
        <w:annotationRef/>
      </w:r>
      <w:r>
        <w:t xml:space="preserve">Was this mentioned before? Seems rather important. If I understand you right, the PRESS methodology will not change and the EPRESS will become a sort of additional exercise, correct? </w:t>
      </w:r>
    </w:p>
  </w:comment>
  <w:comment w:id="651" w:author="Lorenz Noe" w:date="2021-03-08T19:05:00Z" w:initials="LN">
    <w:p w14:paraId="0F3CAD7A" w14:textId="77777777" w:rsidR="00286147" w:rsidRDefault="00286147">
      <w:pPr>
        <w:pStyle w:val="CommentText"/>
      </w:pPr>
      <w:r>
        <w:rPr>
          <w:rStyle w:val="CommentReference"/>
        </w:rPr>
        <w:annotationRef/>
      </w:r>
      <w:r>
        <w:t>Such as the clearing house?</w:t>
      </w:r>
    </w:p>
  </w:comment>
  <w:comment w:id="658" w:author="LANGE Simon, DCD/RREDI" w:date="2021-03-12T10:41:00Z" w:initials="LSD">
    <w:p w14:paraId="1FC5ACD4" w14:textId="559BD430" w:rsidR="00B16BFA" w:rsidRDefault="00B16BFA">
      <w:pPr>
        <w:pStyle w:val="CommentText"/>
      </w:pPr>
      <w:r>
        <w:rPr>
          <w:rStyle w:val="CommentReference"/>
        </w:rPr>
        <w:annotationRef/>
      </w:r>
      <w:proofErr w:type="gramStart"/>
      <w:r>
        <w:t>Definitely  affects</w:t>
      </w:r>
      <w:proofErr w:type="gramEnd"/>
      <w:r>
        <w:t xml:space="preserve"> GDP, maybe ODA.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7146E3" w15:done="1"/>
  <w15:commentEx w15:paraId="5758122D" w15:done="0"/>
  <w15:commentEx w15:paraId="61AB17AD" w15:done="0"/>
  <w15:commentEx w15:paraId="3F129E4C" w15:done="0"/>
  <w15:commentEx w15:paraId="1DDD80C6" w15:done="1"/>
  <w15:commentEx w15:paraId="319D4BB1" w15:done="0"/>
  <w15:commentEx w15:paraId="762C2838" w15:done="1"/>
  <w15:commentEx w15:paraId="170FEEF2" w15:done="1"/>
  <w15:commentEx w15:paraId="05B25313" w15:done="0"/>
  <w15:commentEx w15:paraId="4B8005A9" w15:done="0"/>
  <w15:commentEx w15:paraId="296F6E9E" w15:done="0"/>
  <w15:commentEx w15:paraId="3AAF983D" w15:done="0"/>
  <w15:commentEx w15:paraId="55D1644A" w15:done="0"/>
  <w15:commentEx w15:paraId="128140F4" w15:done="0"/>
  <w15:commentEx w15:paraId="10BE4D46" w15:done="0"/>
  <w15:commentEx w15:paraId="594E8477" w15:done="1"/>
  <w15:commentEx w15:paraId="3CF526AA" w15:done="0"/>
  <w15:commentEx w15:paraId="343CBF2B" w15:done="1"/>
  <w15:commentEx w15:paraId="384247DE" w15:done="0"/>
  <w15:commentEx w15:paraId="64762CDA" w15:done="0"/>
  <w15:commentEx w15:paraId="65FD0EFF" w15:done="0"/>
  <w15:commentEx w15:paraId="4CD1135E" w15:done="0"/>
  <w15:commentEx w15:paraId="24A389A7" w15:done="1"/>
  <w15:commentEx w15:paraId="5E8B1493" w15:done="0"/>
  <w15:commentEx w15:paraId="3C0DB8D2" w15:done="1"/>
  <w15:commentEx w15:paraId="529ABDD5" w15:done="0"/>
  <w15:commentEx w15:paraId="3F9D7DFA" w15:done="0"/>
  <w15:commentEx w15:paraId="4659448A" w15:done="0"/>
  <w15:commentEx w15:paraId="6DC7AAE0" w15:done="0"/>
  <w15:commentEx w15:paraId="0CE791F2" w15:done="0"/>
  <w15:commentEx w15:paraId="4D612560" w15:done="1"/>
  <w15:commentEx w15:paraId="796A6292" w15:done="0"/>
  <w15:commentEx w15:paraId="42A67682" w15:done="0"/>
  <w15:commentEx w15:paraId="417B602A" w15:done="1"/>
  <w15:commentEx w15:paraId="77401BCC" w15:done="0"/>
  <w15:commentEx w15:paraId="7E0FF48B" w15:done="1"/>
  <w15:commentEx w15:paraId="29B357F9" w15:done="1"/>
  <w15:commentEx w15:paraId="6F618AD2" w15:done="1"/>
  <w15:commentEx w15:paraId="55E3DBE5" w15:done="0"/>
  <w15:commentEx w15:paraId="08DD8E45" w15:done="1"/>
  <w15:commentEx w15:paraId="2724E03E" w15:done="0"/>
  <w15:commentEx w15:paraId="37A087C9" w15:done="0"/>
  <w15:commentEx w15:paraId="5671C2CD" w15:done="0"/>
  <w15:commentEx w15:paraId="76CFC167" w15:done="0"/>
  <w15:commentEx w15:paraId="2DE2AC09" w15:done="0"/>
  <w15:commentEx w15:paraId="73F3D659" w15:done="0"/>
  <w15:commentEx w15:paraId="664077BF" w15:done="1"/>
  <w15:commentEx w15:paraId="2CBD46D5" w15:done="0"/>
  <w15:commentEx w15:paraId="1D315B06" w15:done="0"/>
  <w15:commentEx w15:paraId="47F480ED" w15:done="0"/>
  <w15:commentEx w15:paraId="2CD4FD2B" w15:done="0"/>
  <w15:commentEx w15:paraId="4E7DAAAD" w15:done="0"/>
  <w15:commentEx w15:paraId="02012CD2" w15:done="1"/>
  <w15:commentEx w15:paraId="7BB14E73" w15:done="1"/>
  <w15:commentEx w15:paraId="1EDE4528" w15:done="0"/>
  <w15:commentEx w15:paraId="5312A839" w15:done="0"/>
  <w15:commentEx w15:paraId="0F3CAD7A" w15:done="0"/>
  <w15:commentEx w15:paraId="1FC5ACD4"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761EE5" w16cid:durableId="23A977E6"/>
  <w16cid:commentId w16cid:paraId="2F2E8053" w16cid:durableId="23A977E8"/>
  <w16cid:commentId w16cid:paraId="25FDAC9F" w16cid:durableId="23A977E9"/>
  <w16cid:commentId w16cid:paraId="0FD419A5" w16cid:durableId="23A977E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00285E" w14:textId="77777777" w:rsidR="00F83072" w:rsidRDefault="00F83072" w:rsidP="0056335F">
      <w:r>
        <w:separator/>
      </w:r>
    </w:p>
  </w:endnote>
  <w:endnote w:type="continuationSeparator" w:id="0">
    <w:p w14:paraId="2CA7F570" w14:textId="77777777" w:rsidR="00F83072" w:rsidRDefault="00F83072" w:rsidP="0056335F">
      <w:r>
        <w:continuationSeparator/>
      </w:r>
    </w:p>
  </w:endnote>
  <w:endnote w:type="continuationNotice" w:id="1">
    <w:p w14:paraId="32CBA515" w14:textId="77777777" w:rsidR="00F83072" w:rsidRDefault="00F830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09F" w:csb1="00000000"/>
  </w:font>
  <w:font w:name="Caecilia-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DFC2C" w14:textId="77777777" w:rsidR="00F83072" w:rsidRDefault="00F83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18BE6" w14:textId="77777777" w:rsidR="00F83072" w:rsidRDefault="00F83072" w:rsidP="0056335F">
      <w:r>
        <w:separator/>
      </w:r>
    </w:p>
  </w:footnote>
  <w:footnote w:type="continuationSeparator" w:id="0">
    <w:p w14:paraId="05AC5180" w14:textId="77777777" w:rsidR="00F83072" w:rsidRDefault="00F83072" w:rsidP="0056335F">
      <w:r>
        <w:continuationSeparator/>
      </w:r>
    </w:p>
  </w:footnote>
  <w:footnote w:type="continuationNotice" w:id="1">
    <w:p w14:paraId="4F08BEAD" w14:textId="77777777" w:rsidR="00F83072" w:rsidRDefault="00F83072"/>
  </w:footnote>
  <w:footnote w:id="2">
    <w:p w14:paraId="6E6D7A4C" w14:textId="77777777" w:rsidR="00B16BFA" w:rsidRDefault="00B16BFA" w:rsidP="00883F3D">
      <w:pPr>
        <w:pStyle w:val="FootnoteText"/>
        <w:jc w:val="both"/>
      </w:pPr>
      <w:r>
        <w:rPr>
          <w:rStyle w:val="FootnoteReference"/>
        </w:rPr>
        <w:footnoteRef/>
      </w:r>
      <w:r>
        <w:t xml:space="preserve"> Until 2019, this purpose was vaguely defined as “</w:t>
      </w:r>
      <w:r w:rsidRPr="00680D2A">
        <w:rPr>
          <w:iCs/>
        </w:rPr>
        <w:t>Both in national statistical offices and any other government ministries</w:t>
      </w:r>
      <w:r>
        <w:t>”. However, after a successful campaign to improve the description, this purpose is now defined as “</w:t>
      </w:r>
      <w:r w:rsidRPr="001B7A1A">
        <w:t>All statistical activities, such as data collection, processing, dissemination and analysis; support to development and management of official statistics including demographic, social, economic, environmental</w:t>
      </w:r>
      <w:r>
        <w:t>,</w:t>
      </w:r>
      <w:r w:rsidRPr="001B7A1A">
        <w:t xml:space="preserve"> and multi-sectoral statistics; statistical quality frameworks; development of human and technological resources for statistics, investments in data innovation</w:t>
      </w:r>
      <w:r>
        <w:t>”.</w:t>
      </w:r>
    </w:p>
  </w:footnote>
  <w:footnote w:id="3">
    <w:p w14:paraId="7C74C177" w14:textId="77777777" w:rsidR="00B16BFA" w:rsidRDefault="00B16BFA" w:rsidP="00B16BFA">
      <w:pPr>
        <w:pStyle w:val="FootnoteText"/>
        <w:rPr>
          <w:ins w:id="85" w:author="Yu TIAN" w:date="2021-07-07T08:06:00Z"/>
        </w:rPr>
      </w:pPr>
      <w:ins w:id="86" w:author="Yu TIAN" w:date="2021-07-07T08:06:00Z">
        <w:r>
          <w:rPr>
            <w:rStyle w:val="FootnoteReference"/>
          </w:rPr>
          <w:footnoteRef/>
        </w:r>
        <w:r>
          <w:t xml:space="preserve"> In recent years, CRS reporters can also assign multiple voluntary purpose codes to the same project. Code 16062 is not a voluntary code. </w:t>
        </w:r>
      </w:ins>
    </w:p>
  </w:footnote>
  <w:footnote w:id="4">
    <w:p w14:paraId="78F9978A" w14:textId="77777777" w:rsidR="00B16BFA" w:rsidRDefault="00B16BFA">
      <w:pPr>
        <w:pStyle w:val="FootnoteText"/>
      </w:pPr>
      <w:r>
        <w:rPr>
          <w:rStyle w:val="FootnoteReference"/>
        </w:rPr>
        <w:footnoteRef/>
      </w:r>
      <w:r>
        <w:t xml:space="preserve"> </w:t>
      </w:r>
      <w:r w:rsidRPr="00DD6837">
        <w:t xml:space="preserve">Eligibility for IDA support depends first and foremost on a country’s relative poverty, </w:t>
      </w:r>
      <w:r>
        <w:t xml:space="preserve">which is </w:t>
      </w:r>
      <w:r w:rsidRPr="00DD6837">
        <w:t>defined as GNI per capita below an established threshold and updated annually (</w:t>
      </w:r>
      <w:r>
        <w:t xml:space="preserve">$1,185 in the fiscal year 2021). </w:t>
      </w:r>
      <w:r w:rsidRPr="00DD6837">
        <w:t xml:space="preserve">IDA also supports some countries, including several small island </w:t>
      </w:r>
      <w:proofErr w:type="gramStart"/>
      <w:r w:rsidRPr="00DD6837">
        <w:t>economies, that</w:t>
      </w:r>
      <w:proofErr w:type="gramEnd"/>
      <w:r w:rsidRPr="00DD6837">
        <w:t xml:space="preserve"> are above the operational cut-off but lack the </w:t>
      </w:r>
      <w:r>
        <w:t xml:space="preserve">required </w:t>
      </w:r>
      <w:r w:rsidRPr="00DD6837">
        <w:t>creditworthiness to borrow from the </w:t>
      </w:r>
      <w:r w:rsidRPr="00680D2A">
        <w:t>International Bank for Reconstruction and Development (IBRD)</w:t>
      </w:r>
      <w:r w:rsidRPr="00DD6837">
        <w:t>. </w:t>
      </w:r>
      <w:r>
        <w:t xml:space="preserve">For more information, see: </w:t>
      </w:r>
      <w:hyperlink r:id="rId1" w:history="1">
        <w:r w:rsidRPr="00A91C51">
          <w:rPr>
            <w:rStyle w:val="Hyperlink"/>
            <w:rFonts w:ascii="Calibri" w:hAnsi="Calibri"/>
          </w:rPr>
          <w:t>http://ida.worldbank.org/about/borrowing-countries</w:t>
        </w:r>
      </w:hyperlink>
      <w:r>
        <w:t xml:space="preserve"> </w:t>
      </w:r>
    </w:p>
  </w:footnote>
  <w:footnote w:id="5">
    <w:p w14:paraId="1A37728F" w14:textId="77777777" w:rsidR="00B16BFA" w:rsidRDefault="00B16BFA">
      <w:pPr>
        <w:pStyle w:val="FootnoteText"/>
      </w:pPr>
      <w:r>
        <w:rPr>
          <w:rStyle w:val="FootnoteReference"/>
        </w:rPr>
        <w:footnoteRef/>
      </w:r>
      <w:r>
        <w:t xml:space="preserve"> Previously, the coverage throughout the report shows inconsistent changes between all IDA countries and all developing countries. </w:t>
      </w:r>
    </w:p>
  </w:footnote>
  <w:footnote w:id="6">
    <w:p w14:paraId="5C32A14D" w14:textId="77777777" w:rsidR="00B16BFA" w:rsidRDefault="00B16BFA">
      <w:pPr>
        <w:pStyle w:val="FootnoteText"/>
      </w:pPr>
      <w:r>
        <w:rPr>
          <w:rStyle w:val="FootnoteReference"/>
        </w:rPr>
        <w:footnoteRef/>
      </w:r>
      <w:r>
        <w:t xml:space="preserve"> See https://unstats.un.org/sdgs/hlg/Cape-Town-Global-Action-Plan.</w:t>
      </w:r>
    </w:p>
  </w:footnote>
  <w:footnote w:id="7">
    <w:p w14:paraId="1D630082" w14:textId="77777777" w:rsidR="00B16BFA" w:rsidRDefault="00B16BFA" w:rsidP="004A3F5C">
      <w:pPr>
        <w:pStyle w:val="FootnoteText"/>
        <w:jc w:val="both"/>
      </w:pPr>
      <w:r>
        <w:rPr>
          <w:rStyle w:val="FootnoteReference"/>
        </w:rPr>
        <w:footnoteRef/>
      </w:r>
      <w:r>
        <w:t xml:space="preserve"> </w:t>
      </w:r>
      <w:r w:rsidRPr="001B7A1A">
        <w:t xml:space="preserve">A firm obligation, expressed in writing and backed by the necessary funds, </w:t>
      </w:r>
      <w:r>
        <w:t xml:space="preserve">which is </w:t>
      </w:r>
      <w:r w:rsidRPr="001B7A1A">
        <w:t>undertaken by an official donor</w:t>
      </w:r>
      <w:r>
        <w:t>.</w:t>
      </w:r>
      <w:r w:rsidRPr="001B7A1A">
        <w:t xml:space="preserve"> </w:t>
      </w:r>
      <w:r>
        <w:t xml:space="preserve">It </w:t>
      </w:r>
      <w:r w:rsidRPr="001B7A1A">
        <w:t>provide</w:t>
      </w:r>
      <w:r>
        <w:t>s</w:t>
      </w:r>
      <w:r w:rsidRPr="001B7A1A">
        <w:t xml:space="preserve"> specified assistance to a recipient country or a multilateral organisation. Bilateral commitments are recorded in the full amount of </w:t>
      </w:r>
      <w:r>
        <w:t xml:space="preserve">the </w:t>
      </w:r>
      <w:r w:rsidRPr="001B7A1A">
        <w:t>expected transfer, irrespective of the time required for the completion of disbursements. Commitments to multilateral organisations are reported as the sum of (</w:t>
      </w:r>
      <w:proofErr w:type="spellStart"/>
      <w:r w:rsidRPr="001B7A1A">
        <w:t>i</w:t>
      </w:r>
      <w:proofErr w:type="spellEnd"/>
      <w:r w:rsidRPr="001B7A1A">
        <w:t>) any disbursements in the year reported on</w:t>
      </w:r>
      <w:r>
        <w:t>,</w:t>
      </w:r>
      <w:r w:rsidRPr="001B7A1A">
        <w:t xml:space="preserve"> which have not previously been notified as commitments</w:t>
      </w:r>
      <w:r>
        <w:t>,</w:t>
      </w:r>
      <w:r w:rsidRPr="001B7A1A">
        <w:t xml:space="preserve"> and (ii) expected disbursements in the following year.</w:t>
      </w:r>
    </w:p>
  </w:footnote>
  <w:footnote w:id="8">
    <w:p w14:paraId="7A174687" w14:textId="77777777" w:rsidR="00B16BFA" w:rsidRDefault="00B16BFA" w:rsidP="0056335F">
      <w:pPr>
        <w:pStyle w:val="FootnoteText"/>
        <w:jc w:val="both"/>
      </w:pPr>
      <w:r>
        <w:rPr>
          <w:rStyle w:val="FootnoteReference"/>
        </w:rPr>
        <w:footnoteRef/>
      </w:r>
      <w:r>
        <w:t xml:space="preserve"> The release of funds to or the purchase of goods or services for a recipient; by extension, the amount spent. Disbursements record the actual international transfer of financial resources, or of goods or services valued at the cost to the donor. In the case of activities conducted in donor countries, such as training, administration, or public awareness programmes, disbursement is assumed to have occurred when the funds have been transferred to the service provider or recipient. These may be recorded as gross (the total amount disbursed over a given accounting period) or net (the gross amount, less any repayments of </w:t>
      </w:r>
      <w:r w:rsidRPr="00DD1421">
        <w:t>loan</w:t>
      </w:r>
      <w:r>
        <w:t> principal or recoveries on </w:t>
      </w:r>
      <w:r w:rsidRPr="00DD1421">
        <w:t>grants</w:t>
      </w:r>
      <w:r>
        <w:t> received during the same period). It can take several years to disburse a </w:t>
      </w:r>
      <w:r w:rsidRPr="00DD1421">
        <w:t>commitment</w:t>
      </w:r>
      <w:r>
        <w:t>.</w:t>
      </w:r>
    </w:p>
    <w:p w14:paraId="69F997EF" w14:textId="77777777" w:rsidR="00B16BFA" w:rsidRDefault="00B16BFA" w:rsidP="0056335F">
      <w:pPr>
        <w:pStyle w:val="FootnoteText"/>
      </w:pPr>
    </w:p>
  </w:footnote>
  <w:footnote w:id="9">
    <w:p w14:paraId="2746A56F" w14:textId="77777777" w:rsidR="00B16BFA" w:rsidRDefault="00B16BFA" w:rsidP="00D2312E">
      <w:pPr>
        <w:pStyle w:val="FootnoteText"/>
        <w:spacing w:before="0" w:after="0"/>
        <w:jc w:val="both"/>
      </w:pPr>
      <w:r>
        <w:rPr>
          <w:rStyle w:val="FootnoteReference"/>
        </w:rPr>
        <w:footnoteRef/>
      </w:r>
      <w:r>
        <w:t xml:space="preserve"> For example, </w:t>
      </w:r>
      <w:r>
        <w:rPr>
          <w:rFonts w:asciiTheme="minorHAnsi" w:hAnsiTheme="minorHAnsi" w:cstheme="minorHAnsi"/>
        </w:rPr>
        <w:t xml:space="preserve">the amount for technical support projects that do not have direct monetary transfers can be replaced by a cost estimate by the provider. In cases where the disbursement information is missing, the estimated disbursement amount can be calculated by dividing the unspent commitment amount using the number of years left before the expected end date. </w:t>
      </w:r>
    </w:p>
  </w:footnote>
  <w:footnote w:id="10">
    <w:p w14:paraId="6DF490A0" w14:textId="6E9CFE23" w:rsidR="007276AF" w:rsidRDefault="007276AF">
      <w:pPr>
        <w:pStyle w:val="FootnoteText"/>
      </w:pPr>
      <w:ins w:id="281" w:author="Yu TIAN" w:date="2021-07-07T08:22:00Z">
        <w:r>
          <w:rPr>
            <w:rStyle w:val="FootnoteReference"/>
          </w:rPr>
          <w:footnoteRef/>
        </w:r>
        <w:r>
          <w:t xml:space="preserve"> </w:t>
        </w:r>
      </w:ins>
      <w:ins w:id="282" w:author="Yu TIAN" w:date="2021-07-07T08:23:00Z">
        <w:r>
          <w:t xml:space="preserve">See </w:t>
        </w:r>
        <w:r>
          <w:fldChar w:fldCharType="begin"/>
        </w:r>
        <w:r>
          <w:instrText xml:space="preserve"> HYPERLINK "</w:instrText>
        </w:r>
        <w:r w:rsidRPr="007276AF">
          <w:instrText>https://stats.oecd.org/DownloadFiles.aspx?DatasetCode=CRS1</w:instrText>
        </w:r>
        <w:r>
          <w:instrText xml:space="preserve">" </w:instrText>
        </w:r>
        <w:r>
          <w:fldChar w:fldCharType="separate"/>
        </w:r>
        <w:r w:rsidRPr="0044675E">
          <w:rPr>
            <w:rStyle w:val="Hyperlink"/>
            <w:rFonts w:ascii="Calibri" w:hAnsi="Calibri"/>
          </w:rPr>
          <w:t>https://stats.oecd.org/DownloadFiles.aspx?DatasetCode=CRS1</w:t>
        </w:r>
        <w:r>
          <w:fldChar w:fldCharType="end"/>
        </w:r>
        <w:r>
          <w:t xml:space="preserve"> </w:t>
        </w:r>
      </w:ins>
    </w:p>
  </w:footnote>
  <w:footnote w:id="11">
    <w:p w14:paraId="5C456598" w14:textId="77777777" w:rsidR="00B16BFA" w:rsidRDefault="00B16BFA" w:rsidP="000214FD">
      <w:pPr>
        <w:pStyle w:val="FootnoteText"/>
        <w:jc w:val="both"/>
      </w:pPr>
      <w:r>
        <w:rPr>
          <w:rStyle w:val="FootnoteReference"/>
        </w:rPr>
        <w:footnoteRef/>
      </w:r>
      <w:r>
        <w:t xml:space="preserve"> This particular reverse correlation can be explained by different factors. Firstly, the financial crisis impacted the continuity of some donors’ ODA flow more than others. The significant variation of the exchange rate or inflation rate of a donor could also lead to a sudden change in the converted constant value of aid. In addition, some donors tend to make more long-term commitments than others, resulting in a distribution of disbursements over a long period of time, even after the donors had significantly reduced their overall international aid package.  </w:t>
      </w:r>
    </w:p>
  </w:footnote>
  <w:footnote w:id="12">
    <w:p w14:paraId="6D5762FD" w14:textId="77777777" w:rsidR="00B16BFA" w:rsidRDefault="00B16BFA" w:rsidP="001B7A1A">
      <w:pPr>
        <w:pStyle w:val="FootnoteText"/>
      </w:pPr>
      <w:r>
        <w:rPr>
          <w:rStyle w:val="FootnoteReference"/>
        </w:rPr>
        <w:footnoteRef/>
      </w:r>
      <w:r>
        <w:t xml:space="preserve"> Due to the disruptive effect of the COVID-19 pandemic on the predictability of the model, the </w:t>
      </w:r>
      <w:proofErr w:type="spellStart"/>
      <w:r>
        <w:t>nowcasting</w:t>
      </w:r>
      <w:proofErr w:type="spellEnd"/>
      <w:r>
        <w:t xml:space="preserve"> results for 2020, although produced, were not presented in the PRESS 2020 report. </w:t>
      </w:r>
    </w:p>
  </w:footnote>
  <w:footnote w:id="13">
    <w:p w14:paraId="4C7D7DE5" w14:textId="1F7AD962" w:rsidR="00B16BFA" w:rsidRDefault="00B16BFA">
      <w:pPr>
        <w:pStyle w:val="FootnoteText"/>
      </w:pPr>
      <w:r>
        <w:rPr>
          <w:rStyle w:val="FootnoteReference"/>
        </w:rPr>
        <w:footnoteRef/>
      </w:r>
      <w:r>
        <w:t xml:space="preserve"> The COVID-19 pandemic has brought great uncertainty to this assumption, especially for censuses planned to take place between 2020 and 2021. Although funding for most censuses has been secured, many countries have diverted their national budget to other, more urgent matters</w:t>
      </w:r>
      <w:sdt>
        <w:sdtPr>
          <w:id w:val="1798112759"/>
          <w:citation/>
        </w:sdtPr>
        <w:sdtContent>
          <w:r>
            <w:fldChar w:fldCharType="begin"/>
          </w:r>
          <w:r>
            <w:instrText xml:space="preserve"> CITATION CCS20 \l 2057 </w:instrText>
          </w:r>
          <w:r>
            <w:fldChar w:fldCharType="separate"/>
          </w:r>
          <w:r>
            <w:rPr>
              <w:noProof/>
            </w:rPr>
            <w:t xml:space="preserve"> (CCSA, 2020)</w:t>
          </w:r>
          <w:r>
            <w:fldChar w:fldCharType="end"/>
          </w:r>
        </w:sdtContent>
      </w:sdt>
      <w:sdt>
        <w:sdtPr>
          <w:id w:val="-601724698"/>
          <w:citation/>
        </w:sdtPr>
        <w:sdtContent>
          <w:r>
            <w:fldChar w:fldCharType="begin"/>
          </w:r>
          <w:r>
            <w:instrText xml:space="preserve"> CITATION UNF20 \l 2057 </w:instrText>
          </w:r>
          <w:r>
            <w:fldChar w:fldCharType="separate"/>
          </w:r>
          <w:r>
            <w:rPr>
              <w:noProof/>
            </w:rPr>
            <w:t xml:space="preserve"> (UNFPA, 2020)</w:t>
          </w:r>
          <w:r>
            <w:fldChar w:fldCharType="end"/>
          </w:r>
        </w:sdtContent>
      </w:sdt>
      <w:r>
        <w:t xml:space="preserve">, resulting in the </w:t>
      </w:r>
      <w:proofErr w:type="spellStart"/>
      <w:ins w:id="331" w:author="unknow reviewer" w:date="2021-07-07T09:15:00Z">
        <w:r w:rsidR="00B729C1">
          <w:t>postpone</w:t>
        </w:r>
      </w:ins>
      <w:ins w:id="332" w:author="Lorenz Noe" w:date="2021-03-08T18:36:00Z">
        <w:r w:rsidR="00F66AFD">
          <w:t>ment</w:t>
        </w:r>
      </w:ins>
      <w:ins w:id="333" w:author="Yu TIAN" w:date="2021-07-07T09:15:00Z">
        <w:r>
          <w:t>postpone</w:t>
        </w:r>
      </w:ins>
      <w:proofErr w:type="spellEnd"/>
      <w:r>
        <w:t xml:space="preserve"> of external funding. </w:t>
      </w:r>
    </w:p>
  </w:footnote>
  <w:footnote w:id="14">
    <w:p w14:paraId="055388F2" w14:textId="77777777" w:rsidR="00B16BFA" w:rsidRDefault="00B16BFA" w:rsidP="0056335F">
      <w:pPr>
        <w:pStyle w:val="FootnoteText"/>
      </w:pPr>
      <w:r>
        <w:rPr>
          <w:rStyle w:val="FootnoteReference"/>
        </w:rPr>
        <w:footnoteRef/>
      </w:r>
      <w:r>
        <w:t xml:space="preserve"> DAC Working Party on Development Finance Statistics, see </w:t>
      </w:r>
      <w:hyperlink r:id="rId2" w:history="1">
        <w:r>
          <w:rPr>
            <w:rStyle w:val="Hyperlink"/>
          </w:rPr>
          <w:t>http://www.oecd.org/dac/financing-sustainable-development/development-finance-standards/wp-stat.htm</w:t>
        </w:r>
      </w:hyperlink>
    </w:p>
  </w:footnote>
  <w:footnote w:id="15">
    <w:p w14:paraId="70B95BB7" w14:textId="77777777" w:rsidR="00B16BFA" w:rsidRDefault="00B16BFA">
      <w:pPr>
        <w:pStyle w:val="FootnoteText"/>
      </w:pPr>
      <w:r>
        <w:rPr>
          <w:rStyle w:val="FootnoteReference"/>
        </w:rPr>
        <w:footnoteRef/>
      </w:r>
      <w:r>
        <w:t xml:space="preserve"> See </w:t>
      </w:r>
      <w:hyperlink r:id="rId3" w:history="1">
        <w:r w:rsidRPr="00A91C51">
          <w:rPr>
            <w:rStyle w:val="Hyperlink"/>
            <w:rFonts w:ascii="Calibri" w:hAnsi="Calibri"/>
          </w:rPr>
          <w:t>https://iatistandard.org/</w:t>
        </w:r>
      </w:hyperlink>
      <w:r>
        <w:t xml:space="preserve"> </w:t>
      </w:r>
    </w:p>
  </w:footnote>
  <w:footnote w:id="16">
    <w:p w14:paraId="6811C967" w14:textId="77777777" w:rsidR="00DB300A" w:rsidRDefault="00DB300A" w:rsidP="00DB300A">
      <w:pPr>
        <w:pStyle w:val="FootnoteText"/>
        <w:rPr>
          <w:ins w:id="609" w:author="Yu TIAN" w:date="2021-07-07T08:35:00Z"/>
          <w:lang w:val="en-US"/>
        </w:rPr>
      </w:pPr>
      <w:ins w:id="610" w:author="Yu TIAN" w:date="2021-07-07T08:35:00Z">
        <w:r>
          <w:rPr>
            <w:rStyle w:val="FootnoteReference"/>
          </w:rPr>
          <w:footnoteRef/>
        </w:r>
        <w:r>
          <w:t xml:space="preserve"> </w:t>
        </w:r>
        <w:r>
          <w:rPr>
            <w:lang w:val="en-US"/>
          </w:rPr>
          <w:t xml:space="preserve">Based on data collected in 2019, the future improvements of the IATI database have resolved this issue. </w:t>
        </w:r>
      </w:ins>
    </w:p>
  </w:footnote>
  <w:footnote w:id="17">
    <w:p w14:paraId="12007757" w14:textId="2EDAEB1F" w:rsidR="00B16BFA" w:rsidDel="00DB300A" w:rsidRDefault="00B16BFA" w:rsidP="0056335F">
      <w:pPr>
        <w:pStyle w:val="FootnoteText"/>
        <w:rPr>
          <w:del w:id="620" w:author="Yu TIAN" w:date="2021-07-07T08:35:00Z"/>
          <w:lang w:val="en-US"/>
        </w:rPr>
      </w:pPr>
      <w:del w:id="621" w:author="Yu TIAN" w:date="2021-07-07T08:35:00Z">
        <w:r w:rsidDel="00DB300A">
          <w:rPr>
            <w:rStyle w:val="FootnoteReference"/>
          </w:rPr>
          <w:footnoteRef/>
        </w:r>
        <w:r w:rsidDel="00DB300A">
          <w:delText xml:space="preserve"> </w:delText>
        </w:r>
        <w:r w:rsidDel="00DB300A">
          <w:rPr>
            <w:lang w:val="en-US"/>
          </w:rPr>
          <w:delText>Based on data collected in 2019, the future improvements of the</w:delText>
        </w:r>
      </w:del>
      <w:ins w:id="622" w:author="Yu TIAN" w:date="2021-07-07T08:35:00Z">
        <w:del w:id="623" w:author="Yu TIAN" w:date="2021-07-07T08:35:00Z">
          <w:r w:rsidR="00DB300A" w:rsidDel="00DB300A">
            <w:rPr>
              <w:lang w:val="en-US"/>
            </w:rPr>
            <w:delText xml:space="preserve"> IATI</w:delText>
          </w:r>
        </w:del>
      </w:ins>
      <w:del w:id="624" w:author="Yu TIAN" w:date="2021-07-07T08:35:00Z">
        <w:r w:rsidDel="00DB300A">
          <w:rPr>
            <w:lang w:val="en-US"/>
          </w:rPr>
          <w:delText xml:space="preserve"> database may </w:delText>
        </w:r>
      </w:del>
      <w:del w:id="625" w:author="Yu TIAN" w:date="2021-07-07T09:15:00Z">
        <w:r w:rsidR="00FD0493">
          <w:rPr>
            <w:lang w:val="en-US"/>
          </w:rPr>
          <w:delText>resolve</w:delText>
        </w:r>
      </w:del>
      <w:del w:id="626" w:author="Yu TIAN" w:date="2021-07-07T08:35:00Z">
        <w:r w:rsidDel="00DB300A">
          <w:rPr>
            <w:lang w:val="en-US"/>
          </w:rPr>
          <w:delText>resolve</w:delText>
        </w:r>
      </w:del>
      <w:ins w:id="627" w:author="Yu TIAN" w:date="2021-07-07T08:35:00Z">
        <w:del w:id="628" w:author="Yu TIAN" w:date="2021-07-07T08:35:00Z">
          <w:r w:rsidR="00DB300A" w:rsidDel="00DB300A">
            <w:rPr>
              <w:lang w:val="en-US"/>
            </w:rPr>
            <w:delText>have resolved</w:delText>
          </w:r>
        </w:del>
      </w:ins>
      <w:del w:id="629" w:author="Yu TIAN" w:date="2021-07-07T08:35:00Z">
        <w:r w:rsidDel="00DB300A">
          <w:rPr>
            <w:lang w:val="en-US"/>
          </w:rPr>
          <w:delText xml:space="preserve"> this issue. </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3D0DD" w14:textId="77777777" w:rsidR="00F83072" w:rsidRDefault="00F830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E663F"/>
    <w:multiLevelType w:val="hybridMultilevel"/>
    <w:tmpl w:val="1154230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3833810"/>
    <w:multiLevelType w:val="hybridMultilevel"/>
    <w:tmpl w:val="37D42A3C"/>
    <w:lvl w:ilvl="0" w:tplc="9886E33C">
      <w:start w:val="3"/>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404C05"/>
    <w:multiLevelType w:val="hybridMultilevel"/>
    <w:tmpl w:val="7AE8AB5E"/>
    <w:lvl w:ilvl="0" w:tplc="1628619E">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455731"/>
    <w:multiLevelType w:val="hybridMultilevel"/>
    <w:tmpl w:val="9732F8B8"/>
    <w:lvl w:ilvl="0" w:tplc="8A58FC7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844AE4"/>
    <w:multiLevelType w:val="hybridMultilevel"/>
    <w:tmpl w:val="8AE4DFA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F87E88"/>
    <w:multiLevelType w:val="hybridMultilevel"/>
    <w:tmpl w:val="17E2A2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4AD87390"/>
    <w:multiLevelType w:val="hybridMultilevel"/>
    <w:tmpl w:val="90C8E6C2"/>
    <w:lvl w:ilvl="0" w:tplc="08090011">
      <w:start w:val="1"/>
      <w:numFmt w:val="decimal"/>
      <w:lvlText w:val="%1)"/>
      <w:lvlJc w:val="left"/>
      <w:pPr>
        <w:ind w:left="720" w:hanging="360"/>
      </w:pPr>
      <w:rPr>
        <w:rFonts w:ascii="Times New Roman" w:hAnsi="Times New Roman"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B51256"/>
    <w:multiLevelType w:val="hybridMultilevel"/>
    <w:tmpl w:val="66F43E54"/>
    <w:lvl w:ilvl="0" w:tplc="0809000F">
      <w:start w:val="1"/>
      <w:numFmt w:val="decimal"/>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8" w15:restartNumberingAfterBreak="0">
    <w:nsid w:val="588479D0"/>
    <w:multiLevelType w:val="multilevel"/>
    <w:tmpl w:val="89169614"/>
    <w:lvl w:ilvl="0">
      <w:start w:val="1"/>
      <w:numFmt w:val="decimal"/>
      <w:pStyle w:val="Heading1"/>
      <w:lvlText w:val="Part %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9D163B7"/>
    <w:multiLevelType w:val="hybridMultilevel"/>
    <w:tmpl w:val="5F0004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5B2273D1"/>
    <w:multiLevelType w:val="hybridMultilevel"/>
    <w:tmpl w:val="903253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5CD7798B"/>
    <w:multiLevelType w:val="hybridMultilevel"/>
    <w:tmpl w:val="3190D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9B3892"/>
    <w:multiLevelType w:val="hybridMultilevel"/>
    <w:tmpl w:val="E29626D4"/>
    <w:lvl w:ilvl="0" w:tplc="08090001">
      <w:start w:val="1"/>
      <w:numFmt w:val="bullet"/>
      <w:lvlText w:val=""/>
      <w:lvlJc w:val="left"/>
      <w:pPr>
        <w:ind w:left="773" w:hanging="360"/>
      </w:pPr>
      <w:rPr>
        <w:rFonts w:ascii="Symbol" w:hAnsi="Symbol" w:hint="default"/>
      </w:rPr>
    </w:lvl>
    <w:lvl w:ilvl="1" w:tplc="08090003">
      <w:start w:val="1"/>
      <w:numFmt w:val="bullet"/>
      <w:lvlText w:val="o"/>
      <w:lvlJc w:val="left"/>
      <w:pPr>
        <w:ind w:left="1493" w:hanging="360"/>
      </w:pPr>
      <w:rPr>
        <w:rFonts w:ascii="Courier New" w:hAnsi="Courier New" w:cs="Courier New" w:hint="default"/>
      </w:rPr>
    </w:lvl>
    <w:lvl w:ilvl="2" w:tplc="08090005">
      <w:start w:val="1"/>
      <w:numFmt w:val="bullet"/>
      <w:lvlText w:val=""/>
      <w:lvlJc w:val="left"/>
      <w:pPr>
        <w:ind w:left="2213" w:hanging="360"/>
      </w:pPr>
      <w:rPr>
        <w:rFonts w:ascii="Wingdings" w:hAnsi="Wingdings" w:hint="default"/>
      </w:rPr>
    </w:lvl>
    <w:lvl w:ilvl="3" w:tplc="08090001">
      <w:start w:val="1"/>
      <w:numFmt w:val="bullet"/>
      <w:lvlText w:val=""/>
      <w:lvlJc w:val="left"/>
      <w:pPr>
        <w:ind w:left="2933" w:hanging="360"/>
      </w:pPr>
      <w:rPr>
        <w:rFonts w:ascii="Symbol" w:hAnsi="Symbol" w:hint="default"/>
      </w:rPr>
    </w:lvl>
    <w:lvl w:ilvl="4" w:tplc="08090003">
      <w:start w:val="1"/>
      <w:numFmt w:val="bullet"/>
      <w:lvlText w:val="o"/>
      <w:lvlJc w:val="left"/>
      <w:pPr>
        <w:ind w:left="3653" w:hanging="360"/>
      </w:pPr>
      <w:rPr>
        <w:rFonts w:ascii="Courier New" w:hAnsi="Courier New" w:cs="Courier New" w:hint="default"/>
      </w:rPr>
    </w:lvl>
    <w:lvl w:ilvl="5" w:tplc="08090005">
      <w:start w:val="1"/>
      <w:numFmt w:val="bullet"/>
      <w:lvlText w:val=""/>
      <w:lvlJc w:val="left"/>
      <w:pPr>
        <w:ind w:left="4373" w:hanging="360"/>
      </w:pPr>
      <w:rPr>
        <w:rFonts w:ascii="Wingdings" w:hAnsi="Wingdings" w:hint="default"/>
      </w:rPr>
    </w:lvl>
    <w:lvl w:ilvl="6" w:tplc="08090001">
      <w:start w:val="1"/>
      <w:numFmt w:val="bullet"/>
      <w:lvlText w:val=""/>
      <w:lvlJc w:val="left"/>
      <w:pPr>
        <w:ind w:left="5093" w:hanging="360"/>
      </w:pPr>
      <w:rPr>
        <w:rFonts w:ascii="Symbol" w:hAnsi="Symbol" w:hint="default"/>
      </w:rPr>
    </w:lvl>
    <w:lvl w:ilvl="7" w:tplc="08090003">
      <w:start w:val="1"/>
      <w:numFmt w:val="bullet"/>
      <w:lvlText w:val="o"/>
      <w:lvlJc w:val="left"/>
      <w:pPr>
        <w:ind w:left="5813" w:hanging="360"/>
      </w:pPr>
      <w:rPr>
        <w:rFonts w:ascii="Courier New" w:hAnsi="Courier New" w:cs="Courier New" w:hint="default"/>
      </w:rPr>
    </w:lvl>
    <w:lvl w:ilvl="8" w:tplc="08090005">
      <w:start w:val="1"/>
      <w:numFmt w:val="bullet"/>
      <w:lvlText w:val=""/>
      <w:lvlJc w:val="left"/>
      <w:pPr>
        <w:ind w:left="6533" w:hanging="360"/>
      </w:pPr>
      <w:rPr>
        <w:rFonts w:ascii="Wingdings" w:hAnsi="Wingdings" w:hint="default"/>
      </w:rPr>
    </w:lvl>
  </w:abstractNum>
  <w:abstractNum w:abstractNumId="13" w15:restartNumberingAfterBreak="0">
    <w:nsid w:val="60A9784B"/>
    <w:multiLevelType w:val="hybridMultilevel"/>
    <w:tmpl w:val="B2BEC1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6F033B"/>
    <w:multiLevelType w:val="hybridMultilevel"/>
    <w:tmpl w:val="0E924DE2"/>
    <w:lvl w:ilvl="0" w:tplc="6068D19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D65207"/>
    <w:multiLevelType w:val="hybridMultilevel"/>
    <w:tmpl w:val="244CE6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FF13C2F"/>
    <w:multiLevelType w:val="hybridMultilevel"/>
    <w:tmpl w:val="02748A2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777750BC"/>
    <w:multiLevelType w:val="hybridMultilevel"/>
    <w:tmpl w:val="279046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7CBE6965"/>
    <w:multiLevelType w:val="hybridMultilevel"/>
    <w:tmpl w:val="702A8B04"/>
    <w:lvl w:ilvl="0" w:tplc="9A3EDC42">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276AF5"/>
    <w:multiLevelType w:val="hybridMultilevel"/>
    <w:tmpl w:val="3490C9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7"/>
  </w:num>
  <w:num w:numId="7">
    <w:abstractNumId w:val="9"/>
  </w:num>
  <w:num w:numId="8">
    <w:abstractNumId w:val="12"/>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5"/>
  </w:num>
  <w:num w:numId="12">
    <w:abstractNumId w:val="0"/>
  </w:num>
  <w:num w:numId="13">
    <w:abstractNumId w:val="11"/>
  </w:num>
  <w:num w:numId="14">
    <w:abstractNumId w:val="15"/>
  </w:num>
  <w:num w:numId="15">
    <w:abstractNumId w:val="4"/>
  </w:num>
  <w:num w:numId="16">
    <w:abstractNumId w:val="13"/>
  </w:num>
  <w:num w:numId="17">
    <w:abstractNumId w:val="6"/>
  </w:num>
  <w:num w:numId="18">
    <w:abstractNumId w:val="7"/>
  </w:num>
  <w:num w:numId="19">
    <w:abstractNumId w:val="18"/>
  </w:num>
  <w:num w:numId="20">
    <w:abstractNumId w:val="3"/>
  </w:num>
  <w:num w:numId="21">
    <w:abstractNumId w:val="14"/>
  </w:num>
  <w:num w:numId="22">
    <w:abstractNumId w:val="1"/>
  </w:num>
  <w:num w:numId="2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u TIAN">
    <w15:presenceInfo w15:providerId="AD" w15:userId="S-1-5-21-2146598497-832928401-1254845835-153549"/>
  </w15:person>
  <w15:person w15:author="Eric Swanson">
    <w15:presenceInfo w15:providerId="None" w15:userId="Eric Swanson"/>
  </w15:person>
  <w15:person w15:author="Lorenz Noe">
    <w15:presenceInfo w15:providerId="AD" w15:userId="S::LorenzNoe@opendatawatch.com::c8b41d90-2665-4c99-9602-501ed6ef5b5e"/>
  </w15:person>
  <w15:person w15:author="LANGE Simon, DCD/RREDI">
    <w15:presenceInfo w15:providerId="AD" w15:userId="S-1-5-21-2146598497-832928401-1254845835-233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GB" w:vendorID="64" w:dllVersion="131078" w:nlCheck="1" w:checkStyle="1"/>
  <w:activeWritingStyle w:appName="MSWord" w:lang="fr-FR" w:vendorID="64" w:dllVersion="131078" w:nlCheck="1" w:checkStyle="0"/>
  <w:activeWritingStyle w:appName="MSWord" w:lang="en-US" w:vendorID="64" w:dllVersion="131078" w:nlCheck="1" w:checkStyle="1"/>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0MjUzMLcwNAQyLZV0lIJTi4sz8/NACgyNawHgEZ45LQAAAA=="/>
  </w:docVars>
  <w:rsids>
    <w:rsidRoot w:val="0056335F"/>
    <w:rsid w:val="00004060"/>
    <w:rsid w:val="000214FD"/>
    <w:rsid w:val="0003345D"/>
    <w:rsid w:val="0005251D"/>
    <w:rsid w:val="00060A61"/>
    <w:rsid w:val="000726FA"/>
    <w:rsid w:val="000737FB"/>
    <w:rsid w:val="00086268"/>
    <w:rsid w:val="00093453"/>
    <w:rsid w:val="000A1868"/>
    <w:rsid w:val="000A574E"/>
    <w:rsid w:val="000A5EDB"/>
    <w:rsid w:val="000B4E5E"/>
    <w:rsid w:val="000C0A39"/>
    <w:rsid w:val="000C4B99"/>
    <w:rsid w:val="000D1CFC"/>
    <w:rsid w:val="000D361D"/>
    <w:rsid w:val="000D65B7"/>
    <w:rsid w:val="000F10C6"/>
    <w:rsid w:val="000F1F2C"/>
    <w:rsid w:val="000F23CF"/>
    <w:rsid w:val="000F249B"/>
    <w:rsid w:val="000F2A73"/>
    <w:rsid w:val="000F422A"/>
    <w:rsid w:val="00102B56"/>
    <w:rsid w:val="001037E7"/>
    <w:rsid w:val="0011111C"/>
    <w:rsid w:val="001150E8"/>
    <w:rsid w:val="001262A0"/>
    <w:rsid w:val="00135383"/>
    <w:rsid w:val="00136193"/>
    <w:rsid w:val="00143DC1"/>
    <w:rsid w:val="00152C0F"/>
    <w:rsid w:val="00160E6F"/>
    <w:rsid w:val="00173FD1"/>
    <w:rsid w:val="001752A0"/>
    <w:rsid w:val="001919E8"/>
    <w:rsid w:val="00196176"/>
    <w:rsid w:val="00197E2D"/>
    <w:rsid w:val="001A4573"/>
    <w:rsid w:val="001A46D9"/>
    <w:rsid w:val="001B7A1A"/>
    <w:rsid w:val="001C737E"/>
    <w:rsid w:val="001D7803"/>
    <w:rsid w:val="001E15A4"/>
    <w:rsid w:val="001F08F9"/>
    <w:rsid w:val="00211A42"/>
    <w:rsid w:val="002200DB"/>
    <w:rsid w:val="00221C37"/>
    <w:rsid w:val="00223B2F"/>
    <w:rsid w:val="002262FC"/>
    <w:rsid w:val="00226B4F"/>
    <w:rsid w:val="0023379D"/>
    <w:rsid w:val="00234B9E"/>
    <w:rsid w:val="00247D59"/>
    <w:rsid w:val="002532BC"/>
    <w:rsid w:val="00254D71"/>
    <w:rsid w:val="00256950"/>
    <w:rsid w:val="00272CF0"/>
    <w:rsid w:val="002737FC"/>
    <w:rsid w:val="0028244A"/>
    <w:rsid w:val="00286147"/>
    <w:rsid w:val="002A2928"/>
    <w:rsid w:val="002B2428"/>
    <w:rsid w:val="002B511A"/>
    <w:rsid w:val="002C050C"/>
    <w:rsid w:val="002C5C1D"/>
    <w:rsid w:val="002D1FEC"/>
    <w:rsid w:val="002D348E"/>
    <w:rsid w:val="00301A44"/>
    <w:rsid w:val="00303B65"/>
    <w:rsid w:val="00307A20"/>
    <w:rsid w:val="00314D14"/>
    <w:rsid w:val="00315C8C"/>
    <w:rsid w:val="00320998"/>
    <w:rsid w:val="00330D0A"/>
    <w:rsid w:val="003315C6"/>
    <w:rsid w:val="00333131"/>
    <w:rsid w:val="0034629B"/>
    <w:rsid w:val="003505D7"/>
    <w:rsid w:val="00363BD8"/>
    <w:rsid w:val="00365F1A"/>
    <w:rsid w:val="00395612"/>
    <w:rsid w:val="003960CC"/>
    <w:rsid w:val="003A6896"/>
    <w:rsid w:val="003A79F3"/>
    <w:rsid w:val="003D09C3"/>
    <w:rsid w:val="003E750B"/>
    <w:rsid w:val="003E7914"/>
    <w:rsid w:val="0040142C"/>
    <w:rsid w:val="00404019"/>
    <w:rsid w:val="00411953"/>
    <w:rsid w:val="00425E66"/>
    <w:rsid w:val="0042734B"/>
    <w:rsid w:val="004326D1"/>
    <w:rsid w:val="00441495"/>
    <w:rsid w:val="00443BF3"/>
    <w:rsid w:val="004457BF"/>
    <w:rsid w:val="00447FC3"/>
    <w:rsid w:val="00455B9B"/>
    <w:rsid w:val="004605D3"/>
    <w:rsid w:val="00472CBE"/>
    <w:rsid w:val="00473B05"/>
    <w:rsid w:val="004850A7"/>
    <w:rsid w:val="00490C9B"/>
    <w:rsid w:val="004A2ED8"/>
    <w:rsid w:val="004A3F5C"/>
    <w:rsid w:val="004A5D1F"/>
    <w:rsid w:val="004B5C53"/>
    <w:rsid w:val="004B652D"/>
    <w:rsid w:val="004C2E9A"/>
    <w:rsid w:val="004D1A18"/>
    <w:rsid w:val="004D1F27"/>
    <w:rsid w:val="004E26ED"/>
    <w:rsid w:val="004E4B6F"/>
    <w:rsid w:val="004F4388"/>
    <w:rsid w:val="00501AAE"/>
    <w:rsid w:val="0051260B"/>
    <w:rsid w:val="00516751"/>
    <w:rsid w:val="0052049E"/>
    <w:rsid w:val="00522981"/>
    <w:rsid w:val="00530DB7"/>
    <w:rsid w:val="00533089"/>
    <w:rsid w:val="00544A8D"/>
    <w:rsid w:val="00547EA7"/>
    <w:rsid w:val="00551AFE"/>
    <w:rsid w:val="00556367"/>
    <w:rsid w:val="00556AC4"/>
    <w:rsid w:val="00557DA5"/>
    <w:rsid w:val="0056335F"/>
    <w:rsid w:val="005646B6"/>
    <w:rsid w:val="0056539D"/>
    <w:rsid w:val="00574D8D"/>
    <w:rsid w:val="0058058B"/>
    <w:rsid w:val="00591ADD"/>
    <w:rsid w:val="005A1A58"/>
    <w:rsid w:val="005A650C"/>
    <w:rsid w:val="005B0CE3"/>
    <w:rsid w:val="005B31FE"/>
    <w:rsid w:val="005B4059"/>
    <w:rsid w:val="005B5689"/>
    <w:rsid w:val="005C2CBC"/>
    <w:rsid w:val="005D222B"/>
    <w:rsid w:val="005F4695"/>
    <w:rsid w:val="005F60A4"/>
    <w:rsid w:val="00602B93"/>
    <w:rsid w:val="00604CC4"/>
    <w:rsid w:val="00605D22"/>
    <w:rsid w:val="00610392"/>
    <w:rsid w:val="0061170A"/>
    <w:rsid w:val="00613563"/>
    <w:rsid w:val="00621365"/>
    <w:rsid w:val="00633DD9"/>
    <w:rsid w:val="006348C4"/>
    <w:rsid w:val="006353ED"/>
    <w:rsid w:val="006446AC"/>
    <w:rsid w:val="00651A98"/>
    <w:rsid w:val="00657482"/>
    <w:rsid w:val="0065748A"/>
    <w:rsid w:val="00671D5E"/>
    <w:rsid w:val="006738D1"/>
    <w:rsid w:val="00676F71"/>
    <w:rsid w:val="00680D2A"/>
    <w:rsid w:val="006838B5"/>
    <w:rsid w:val="00691BD3"/>
    <w:rsid w:val="006A0D37"/>
    <w:rsid w:val="006B0626"/>
    <w:rsid w:val="006B13B5"/>
    <w:rsid w:val="006B1E98"/>
    <w:rsid w:val="006B379B"/>
    <w:rsid w:val="006B697B"/>
    <w:rsid w:val="006C21B1"/>
    <w:rsid w:val="006C6225"/>
    <w:rsid w:val="006D38D4"/>
    <w:rsid w:val="006E0244"/>
    <w:rsid w:val="006E3812"/>
    <w:rsid w:val="006F1635"/>
    <w:rsid w:val="006F29D5"/>
    <w:rsid w:val="006F3E26"/>
    <w:rsid w:val="007216D0"/>
    <w:rsid w:val="007276AF"/>
    <w:rsid w:val="00732C1A"/>
    <w:rsid w:val="00734B38"/>
    <w:rsid w:val="00746429"/>
    <w:rsid w:val="007539F9"/>
    <w:rsid w:val="00755F86"/>
    <w:rsid w:val="00757E56"/>
    <w:rsid w:val="0076685B"/>
    <w:rsid w:val="00774A47"/>
    <w:rsid w:val="00790536"/>
    <w:rsid w:val="00794C36"/>
    <w:rsid w:val="007A02A7"/>
    <w:rsid w:val="007C11AE"/>
    <w:rsid w:val="007C5EAB"/>
    <w:rsid w:val="007D4BF1"/>
    <w:rsid w:val="007E3B68"/>
    <w:rsid w:val="007F1ACD"/>
    <w:rsid w:val="00806D7A"/>
    <w:rsid w:val="008131A0"/>
    <w:rsid w:val="008251A9"/>
    <w:rsid w:val="008351DE"/>
    <w:rsid w:val="0084284C"/>
    <w:rsid w:val="00850292"/>
    <w:rsid w:val="008558E2"/>
    <w:rsid w:val="00883F3D"/>
    <w:rsid w:val="008842B0"/>
    <w:rsid w:val="00890A8C"/>
    <w:rsid w:val="008A0B04"/>
    <w:rsid w:val="008A0DAF"/>
    <w:rsid w:val="008A1225"/>
    <w:rsid w:val="008A6ACA"/>
    <w:rsid w:val="008B01B5"/>
    <w:rsid w:val="008D6043"/>
    <w:rsid w:val="008E18AD"/>
    <w:rsid w:val="008E23A3"/>
    <w:rsid w:val="008E7760"/>
    <w:rsid w:val="008F1021"/>
    <w:rsid w:val="0090312D"/>
    <w:rsid w:val="00904690"/>
    <w:rsid w:val="009218E1"/>
    <w:rsid w:val="0092527C"/>
    <w:rsid w:val="009430AD"/>
    <w:rsid w:val="00953ED4"/>
    <w:rsid w:val="009907C2"/>
    <w:rsid w:val="009A3CF3"/>
    <w:rsid w:val="009A597C"/>
    <w:rsid w:val="009B7927"/>
    <w:rsid w:val="009B7C78"/>
    <w:rsid w:val="009E3466"/>
    <w:rsid w:val="009E7BA6"/>
    <w:rsid w:val="009F02D0"/>
    <w:rsid w:val="00A0690F"/>
    <w:rsid w:val="00A1232F"/>
    <w:rsid w:val="00A13910"/>
    <w:rsid w:val="00A17B99"/>
    <w:rsid w:val="00A3240A"/>
    <w:rsid w:val="00A3591C"/>
    <w:rsid w:val="00A40996"/>
    <w:rsid w:val="00A51191"/>
    <w:rsid w:val="00A55329"/>
    <w:rsid w:val="00A55370"/>
    <w:rsid w:val="00A64453"/>
    <w:rsid w:val="00A659CC"/>
    <w:rsid w:val="00A74088"/>
    <w:rsid w:val="00A83673"/>
    <w:rsid w:val="00A86232"/>
    <w:rsid w:val="00A87265"/>
    <w:rsid w:val="00A87B45"/>
    <w:rsid w:val="00A9010D"/>
    <w:rsid w:val="00A94957"/>
    <w:rsid w:val="00AA2AC0"/>
    <w:rsid w:val="00AA3FE4"/>
    <w:rsid w:val="00AB2E5C"/>
    <w:rsid w:val="00AF04D8"/>
    <w:rsid w:val="00AF509A"/>
    <w:rsid w:val="00AF5988"/>
    <w:rsid w:val="00B052C1"/>
    <w:rsid w:val="00B16BFA"/>
    <w:rsid w:val="00B27785"/>
    <w:rsid w:val="00B3170D"/>
    <w:rsid w:val="00B5555D"/>
    <w:rsid w:val="00B62262"/>
    <w:rsid w:val="00B623C9"/>
    <w:rsid w:val="00B729C1"/>
    <w:rsid w:val="00B87194"/>
    <w:rsid w:val="00B877B2"/>
    <w:rsid w:val="00B9100D"/>
    <w:rsid w:val="00B9195E"/>
    <w:rsid w:val="00BB0065"/>
    <w:rsid w:val="00BB3BCE"/>
    <w:rsid w:val="00BC56A7"/>
    <w:rsid w:val="00BC66E9"/>
    <w:rsid w:val="00BC7847"/>
    <w:rsid w:val="00BD1821"/>
    <w:rsid w:val="00BD608A"/>
    <w:rsid w:val="00BE2858"/>
    <w:rsid w:val="00BE3010"/>
    <w:rsid w:val="00BE47A1"/>
    <w:rsid w:val="00BF1FF0"/>
    <w:rsid w:val="00BF60E2"/>
    <w:rsid w:val="00C01336"/>
    <w:rsid w:val="00C043E4"/>
    <w:rsid w:val="00C0656D"/>
    <w:rsid w:val="00C20000"/>
    <w:rsid w:val="00C370BC"/>
    <w:rsid w:val="00C40FEE"/>
    <w:rsid w:val="00C45C6A"/>
    <w:rsid w:val="00C61540"/>
    <w:rsid w:val="00C62CF1"/>
    <w:rsid w:val="00C66359"/>
    <w:rsid w:val="00C669FF"/>
    <w:rsid w:val="00C708DA"/>
    <w:rsid w:val="00C72374"/>
    <w:rsid w:val="00C72D8B"/>
    <w:rsid w:val="00C74AFE"/>
    <w:rsid w:val="00C809A9"/>
    <w:rsid w:val="00C871C6"/>
    <w:rsid w:val="00C922AD"/>
    <w:rsid w:val="00CA2EEA"/>
    <w:rsid w:val="00CA34E0"/>
    <w:rsid w:val="00CA6356"/>
    <w:rsid w:val="00CA7205"/>
    <w:rsid w:val="00CB2575"/>
    <w:rsid w:val="00CB5A5E"/>
    <w:rsid w:val="00CB717E"/>
    <w:rsid w:val="00CC0B38"/>
    <w:rsid w:val="00CC1468"/>
    <w:rsid w:val="00CE49F7"/>
    <w:rsid w:val="00CE6DA3"/>
    <w:rsid w:val="00CE7F72"/>
    <w:rsid w:val="00CF48E7"/>
    <w:rsid w:val="00CF4EBA"/>
    <w:rsid w:val="00CF6E93"/>
    <w:rsid w:val="00D00731"/>
    <w:rsid w:val="00D10871"/>
    <w:rsid w:val="00D12824"/>
    <w:rsid w:val="00D17B67"/>
    <w:rsid w:val="00D218E0"/>
    <w:rsid w:val="00D2312E"/>
    <w:rsid w:val="00D25DD8"/>
    <w:rsid w:val="00D31998"/>
    <w:rsid w:val="00D5160F"/>
    <w:rsid w:val="00D57C03"/>
    <w:rsid w:val="00D819E7"/>
    <w:rsid w:val="00D83CBA"/>
    <w:rsid w:val="00D90339"/>
    <w:rsid w:val="00D90706"/>
    <w:rsid w:val="00DA2A63"/>
    <w:rsid w:val="00DB0AD8"/>
    <w:rsid w:val="00DB300A"/>
    <w:rsid w:val="00DC0C90"/>
    <w:rsid w:val="00DD1421"/>
    <w:rsid w:val="00DD2978"/>
    <w:rsid w:val="00DD6837"/>
    <w:rsid w:val="00DE605D"/>
    <w:rsid w:val="00E0065E"/>
    <w:rsid w:val="00E0377E"/>
    <w:rsid w:val="00E0461E"/>
    <w:rsid w:val="00E169B2"/>
    <w:rsid w:val="00E21ED5"/>
    <w:rsid w:val="00E24EB5"/>
    <w:rsid w:val="00E36ED1"/>
    <w:rsid w:val="00E44301"/>
    <w:rsid w:val="00E478E9"/>
    <w:rsid w:val="00E644B1"/>
    <w:rsid w:val="00E66982"/>
    <w:rsid w:val="00E72D7E"/>
    <w:rsid w:val="00E77F65"/>
    <w:rsid w:val="00E85780"/>
    <w:rsid w:val="00E86EE5"/>
    <w:rsid w:val="00E943AA"/>
    <w:rsid w:val="00E95557"/>
    <w:rsid w:val="00E95BB5"/>
    <w:rsid w:val="00E96E30"/>
    <w:rsid w:val="00EA45EE"/>
    <w:rsid w:val="00EB24B2"/>
    <w:rsid w:val="00EB4F22"/>
    <w:rsid w:val="00ED40B9"/>
    <w:rsid w:val="00EF4323"/>
    <w:rsid w:val="00F04D1B"/>
    <w:rsid w:val="00F057CD"/>
    <w:rsid w:val="00F32EF7"/>
    <w:rsid w:val="00F43370"/>
    <w:rsid w:val="00F479A2"/>
    <w:rsid w:val="00F53E08"/>
    <w:rsid w:val="00F66AFD"/>
    <w:rsid w:val="00F74F1D"/>
    <w:rsid w:val="00F83072"/>
    <w:rsid w:val="00F8658F"/>
    <w:rsid w:val="00FA4CFA"/>
    <w:rsid w:val="00FA5117"/>
    <w:rsid w:val="00FA582E"/>
    <w:rsid w:val="00FA7151"/>
    <w:rsid w:val="00FB0ACF"/>
    <w:rsid w:val="00FB0F52"/>
    <w:rsid w:val="00FB22F3"/>
    <w:rsid w:val="00FC75F1"/>
    <w:rsid w:val="00FC7731"/>
    <w:rsid w:val="00FC7935"/>
    <w:rsid w:val="00FD0493"/>
    <w:rsid w:val="00FD64CE"/>
    <w:rsid w:val="00FE1C5F"/>
    <w:rsid w:val="00FE4D1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5931"/>
  <w15:chartTrackingRefBased/>
  <w15:docId w15:val="{F3002C52-AC27-4F02-B071-29344C648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A1A"/>
    <w:pPr>
      <w:spacing w:before="120" w:after="12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56335F"/>
    <w:pPr>
      <w:keepNext/>
      <w:keepLines/>
      <w:numPr>
        <w:numId w:val="1"/>
      </w:numPr>
      <w:spacing w:before="360" w:line="276" w:lineRule="auto"/>
      <w:outlineLvl w:val="0"/>
    </w:pPr>
    <w:rPr>
      <w:rFonts w:ascii="Segoe UI" w:eastAsiaTheme="majorEastAsia" w:hAnsi="Segoe UI" w:cstheme="majorBidi"/>
      <w:b/>
      <w:color w:val="5B9BD5" w:themeColor="accent1"/>
      <w:sz w:val="32"/>
      <w:szCs w:val="32"/>
      <w:lang w:val="fr-FR" w:eastAsia="fr-FR"/>
    </w:rPr>
  </w:style>
  <w:style w:type="paragraph" w:styleId="Heading2">
    <w:name w:val="heading 2"/>
    <w:basedOn w:val="Normal"/>
    <w:next w:val="Normal"/>
    <w:link w:val="Heading2Char"/>
    <w:uiPriority w:val="9"/>
    <w:unhideWhenUsed/>
    <w:qFormat/>
    <w:rsid w:val="0056335F"/>
    <w:pPr>
      <w:keepNext/>
      <w:keepLines/>
      <w:numPr>
        <w:ilvl w:val="1"/>
        <w:numId w:val="1"/>
      </w:numPr>
      <w:spacing w:before="40" w:line="276" w:lineRule="auto"/>
      <w:outlineLvl w:val="1"/>
    </w:pPr>
    <w:rPr>
      <w:rFonts w:ascii="Segoe UI" w:eastAsiaTheme="majorEastAsia" w:hAnsi="Segoe UI" w:cstheme="majorBidi"/>
      <w:b/>
      <w:color w:val="5B9BD5" w:themeColor="accent1"/>
      <w:sz w:val="26"/>
      <w:szCs w:val="26"/>
      <w:lang w:val="fr-FR" w:eastAsia="fr-FR"/>
    </w:rPr>
  </w:style>
  <w:style w:type="paragraph" w:styleId="Heading3">
    <w:name w:val="heading 3"/>
    <w:basedOn w:val="Normal"/>
    <w:next w:val="Normal"/>
    <w:link w:val="Heading3Char"/>
    <w:uiPriority w:val="9"/>
    <w:unhideWhenUsed/>
    <w:qFormat/>
    <w:rsid w:val="0056335F"/>
    <w:pPr>
      <w:keepNext/>
      <w:keepLines/>
      <w:numPr>
        <w:ilvl w:val="2"/>
        <w:numId w:val="1"/>
      </w:numPr>
      <w:spacing w:before="40" w:line="276" w:lineRule="auto"/>
      <w:outlineLvl w:val="2"/>
    </w:pPr>
    <w:rPr>
      <w:rFonts w:asciiTheme="majorHAnsi" w:eastAsiaTheme="majorEastAsia" w:hAnsiTheme="majorHAnsi" w:cstheme="majorBidi"/>
      <w:color w:val="1F4D78" w:themeColor="accent1" w:themeShade="7F"/>
      <w:lang w:val="fr-FR" w:eastAsia="fr-FR"/>
    </w:rPr>
  </w:style>
  <w:style w:type="paragraph" w:styleId="Heading4">
    <w:name w:val="heading 4"/>
    <w:basedOn w:val="Normal"/>
    <w:next w:val="Normal"/>
    <w:link w:val="Heading4Char"/>
    <w:uiPriority w:val="9"/>
    <w:semiHidden/>
    <w:unhideWhenUsed/>
    <w:qFormat/>
    <w:rsid w:val="0056335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6335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6335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6335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6335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335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35F"/>
    <w:rPr>
      <w:rFonts w:ascii="Segoe UI" w:eastAsiaTheme="majorEastAsia" w:hAnsi="Segoe UI" w:cstheme="majorBidi"/>
      <w:b/>
      <w:color w:val="5B9BD5" w:themeColor="accent1"/>
      <w:sz w:val="32"/>
      <w:szCs w:val="32"/>
      <w:lang w:val="fr-FR" w:eastAsia="fr-FR"/>
    </w:rPr>
  </w:style>
  <w:style w:type="character" w:customStyle="1" w:styleId="Heading2Char">
    <w:name w:val="Heading 2 Char"/>
    <w:basedOn w:val="DefaultParagraphFont"/>
    <w:link w:val="Heading2"/>
    <w:uiPriority w:val="9"/>
    <w:rsid w:val="0056335F"/>
    <w:rPr>
      <w:rFonts w:ascii="Segoe UI" w:eastAsiaTheme="majorEastAsia" w:hAnsi="Segoe UI" w:cstheme="majorBidi"/>
      <w:b/>
      <w:color w:val="5B9BD5" w:themeColor="accent1"/>
      <w:sz w:val="26"/>
      <w:szCs w:val="26"/>
      <w:lang w:val="fr-FR" w:eastAsia="fr-FR"/>
    </w:rPr>
  </w:style>
  <w:style w:type="character" w:customStyle="1" w:styleId="Heading3Char">
    <w:name w:val="Heading 3 Char"/>
    <w:basedOn w:val="DefaultParagraphFont"/>
    <w:link w:val="Heading3"/>
    <w:uiPriority w:val="9"/>
    <w:rsid w:val="0056335F"/>
    <w:rPr>
      <w:rFonts w:asciiTheme="majorHAnsi" w:eastAsiaTheme="majorEastAsia" w:hAnsiTheme="majorHAnsi" w:cstheme="majorBidi"/>
      <w:color w:val="1F4D78" w:themeColor="accent1" w:themeShade="7F"/>
      <w:sz w:val="24"/>
      <w:szCs w:val="24"/>
      <w:lang w:val="fr-FR" w:eastAsia="fr-FR"/>
    </w:rPr>
  </w:style>
  <w:style w:type="character" w:customStyle="1" w:styleId="Heading4Char">
    <w:name w:val="Heading 4 Char"/>
    <w:basedOn w:val="DefaultParagraphFont"/>
    <w:link w:val="Heading4"/>
    <w:uiPriority w:val="9"/>
    <w:semiHidden/>
    <w:rsid w:val="0056335F"/>
    <w:rPr>
      <w:rFonts w:asciiTheme="majorHAnsi" w:eastAsiaTheme="majorEastAsia" w:hAnsiTheme="majorHAnsi" w:cstheme="majorBidi"/>
      <w:i/>
      <w:iCs/>
      <w:color w:val="2E74B5" w:themeColor="accent1" w:themeShade="BF"/>
      <w:sz w:val="24"/>
      <w:szCs w:val="24"/>
      <w:lang w:eastAsia="en-US"/>
    </w:rPr>
  </w:style>
  <w:style w:type="character" w:customStyle="1" w:styleId="Heading5Char">
    <w:name w:val="Heading 5 Char"/>
    <w:basedOn w:val="DefaultParagraphFont"/>
    <w:link w:val="Heading5"/>
    <w:uiPriority w:val="9"/>
    <w:semiHidden/>
    <w:rsid w:val="0056335F"/>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56335F"/>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56335F"/>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56335F"/>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56335F"/>
    <w:rPr>
      <w:rFonts w:asciiTheme="majorHAnsi" w:eastAsiaTheme="majorEastAsia" w:hAnsiTheme="majorHAnsi" w:cstheme="majorBidi"/>
      <w:i/>
      <w:iCs/>
      <w:color w:val="272727" w:themeColor="text1" w:themeTint="D8"/>
      <w:sz w:val="21"/>
      <w:szCs w:val="21"/>
      <w:lang w:eastAsia="en-US"/>
    </w:rPr>
  </w:style>
  <w:style w:type="character" w:styleId="Hyperlink">
    <w:name w:val="Hyperlink"/>
    <w:uiPriority w:val="99"/>
    <w:unhideWhenUsed/>
    <w:rsid w:val="0056335F"/>
    <w:rPr>
      <w:rFonts w:ascii="Times New Roman" w:hAnsi="Times New Roman" w:cs="Times New Roman" w:hint="default"/>
      <w:color w:val="ED7D27"/>
      <w:u w:val="single"/>
    </w:rPr>
  </w:style>
  <w:style w:type="paragraph" w:styleId="FootnoteText">
    <w:name w:val="footnote text"/>
    <w:basedOn w:val="Normal"/>
    <w:link w:val="FootnoteTextChar"/>
    <w:uiPriority w:val="99"/>
    <w:semiHidden/>
    <w:unhideWhenUsed/>
    <w:rsid w:val="0056335F"/>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56335F"/>
    <w:rPr>
      <w:rFonts w:ascii="Calibri" w:eastAsia="Calibri" w:hAnsi="Calibri" w:cs="Times New Roman"/>
      <w:sz w:val="20"/>
      <w:szCs w:val="20"/>
      <w:lang w:eastAsia="en-US"/>
    </w:rPr>
  </w:style>
  <w:style w:type="paragraph" w:styleId="Caption">
    <w:name w:val="caption"/>
    <w:basedOn w:val="Normal"/>
    <w:next w:val="Normal"/>
    <w:uiPriority w:val="35"/>
    <w:unhideWhenUsed/>
    <w:qFormat/>
    <w:rsid w:val="0056335F"/>
    <w:pPr>
      <w:spacing w:after="200"/>
    </w:pPr>
    <w:rPr>
      <w:b/>
      <w:iCs/>
      <w:color w:val="44546A" w:themeColor="text2"/>
      <w:sz w:val="20"/>
      <w:szCs w:val="18"/>
    </w:rPr>
  </w:style>
  <w:style w:type="paragraph" w:styleId="ListParagraph">
    <w:name w:val="List Paragraph"/>
    <w:basedOn w:val="Normal"/>
    <w:uiPriority w:val="34"/>
    <w:qFormat/>
    <w:rsid w:val="0056335F"/>
    <w:pPr>
      <w:ind w:left="720"/>
      <w:contextualSpacing/>
    </w:pPr>
  </w:style>
  <w:style w:type="character" w:styleId="FootnoteReference">
    <w:name w:val="footnote reference"/>
    <w:uiPriority w:val="99"/>
    <w:semiHidden/>
    <w:unhideWhenUsed/>
    <w:rsid w:val="0056335F"/>
    <w:rPr>
      <w:rFonts w:ascii="Times New Roman" w:hAnsi="Times New Roman" w:cs="Times New Roman" w:hint="default"/>
      <w:vertAlign w:val="superscript"/>
    </w:rPr>
  </w:style>
  <w:style w:type="table" w:styleId="GridTable4-Accent6">
    <w:name w:val="Grid Table 4 Accent 6"/>
    <w:basedOn w:val="TableNormal"/>
    <w:uiPriority w:val="49"/>
    <w:rsid w:val="0056335F"/>
    <w:pPr>
      <w:spacing w:after="0" w:line="240" w:lineRule="auto"/>
    </w:pPr>
    <w:rPr>
      <w:lang w:val="fr-FR" w:eastAsia="fr-FR"/>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Default">
    <w:name w:val="Default"/>
    <w:rsid w:val="0028244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0F2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C0B38"/>
    <w:rPr>
      <w:sz w:val="16"/>
      <w:szCs w:val="16"/>
    </w:rPr>
  </w:style>
  <w:style w:type="paragraph" w:styleId="CommentText">
    <w:name w:val="annotation text"/>
    <w:basedOn w:val="Normal"/>
    <w:link w:val="CommentTextChar"/>
    <w:uiPriority w:val="99"/>
    <w:unhideWhenUsed/>
    <w:rsid w:val="00F83072"/>
    <w:pPr>
      <w:pPrChange w:id="0" w:author="Yu TIAN" w:date="2021-07-07T09:15:00Z">
        <w:pPr>
          <w:spacing w:before="120" w:after="120"/>
        </w:pPr>
      </w:pPrChange>
    </w:pPr>
    <w:rPr>
      <w:sz w:val="20"/>
      <w:szCs w:val="20"/>
      <w:rPrChange w:id="0" w:author="Yu TIAN" w:date="2021-07-07T09:15:00Z">
        <w:rPr>
          <w:lang w:val="en-GB" w:eastAsia="en-US" w:bidi="ar-SA"/>
        </w:rPr>
      </w:rPrChange>
    </w:rPr>
  </w:style>
  <w:style w:type="character" w:customStyle="1" w:styleId="CommentTextChar">
    <w:name w:val="Comment Text Char"/>
    <w:basedOn w:val="DefaultParagraphFont"/>
    <w:link w:val="CommentText"/>
    <w:uiPriority w:val="99"/>
    <w:rsid w:val="00CC0B38"/>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CC0B38"/>
    <w:rPr>
      <w:b/>
      <w:bCs/>
    </w:rPr>
  </w:style>
  <w:style w:type="character" w:customStyle="1" w:styleId="CommentSubjectChar">
    <w:name w:val="Comment Subject Char"/>
    <w:basedOn w:val="CommentTextChar"/>
    <w:link w:val="CommentSubject"/>
    <w:uiPriority w:val="99"/>
    <w:semiHidden/>
    <w:rsid w:val="00CC0B38"/>
    <w:rPr>
      <w:rFonts w:ascii="Times New Roman" w:eastAsia="Times New Roman" w:hAnsi="Times New Roman" w:cs="Times New Roman"/>
      <w:b/>
      <w:bCs/>
      <w:sz w:val="20"/>
      <w:szCs w:val="20"/>
      <w:lang w:eastAsia="en-US"/>
    </w:rPr>
  </w:style>
  <w:style w:type="paragraph" w:styleId="Revision">
    <w:name w:val="Revision"/>
    <w:hidden/>
    <w:uiPriority w:val="99"/>
    <w:semiHidden/>
    <w:rsid w:val="00CC0B38"/>
    <w:pPr>
      <w:spacing w:after="0"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CC0B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B38"/>
    <w:rPr>
      <w:rFonts w:ascii="Segoe UI" w:eastAsia="Times New Roman" w:hAnsi="Segoe UI" w:cs="Segoe UI"/>
      <w:sz w:val="18"/>
      <w:szCs w:val="18"/>
      <w:lang w:eastAsia="en-US"/>
    </w:rPr>
  </w:style>
  <w:style w:type="paragraph" w:styleId="Header">
    <w:name w:val="header"/>
    <w:basedOn w:val="Normal"/>
    <w:link w:val="HeaderChar"/>
    <w:uiPriority w:val="99"/>
    <w:unhideWhenUsed/>
    <w:rsid w:val="00CC0B38"/>
    <w:pPr>
      <w:tabs>
        <w:tab w:val="center" w:pos="4513"/>
        <w:tab w:val="right" w:pos="9026"/>
      </w:tabs>
    </w:pPr>
  </w:style>
  <w:style w:type="character" w:customStyle="1" w:styleId="HeaderChar">
    <w:name w:val="Header Char"/>
    <w:basedOn w:val="DefaultParagraphFont"/>
    <w:link w:val="Header"/>
    <w:uiPriority w:val="99"/>
    <w:rsid w:val="00CC0B38"/>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CC0B38"/>
    <w:pPr>
      <w:tabs>
        <w:tab w:val="center" w:pos="4513"/>
        <w:tab w:val="right" w:pos="9026"/>
      </w:tabs>
    </w:pPr>
  </w:style>
  <w:style w:type="character" w:customStyle="1" w:styleId="FooterChar">
    <w:name w:val="Footer Char"/>
    <w:basedOn w:val="DefaultParagraphFont"/>
    <w:link w:val="Footer"/>
    <w:uiPriority w:val="99"/>
    <w:rsid w:val="00CC0B38"/>
    <w:rPr>
      <w:rFonts w:ascii="Times New Roman" w:eastAsia="Times New Roman" w:hAnsi="Times New Roman" w:cs="Times New Roman"/>
      <w:sz w:val="24"/>
      <w:szCs w:val="24"/>
      <w:lang w:eastAsia="en-US"/>
    </w:rPr>
  </w:style>
  <w:style w:type="paragraph" w:styleId="Bibliography">
    <w:name w:val="Bibliography"/>
    <w:basedOn w:val="Normal"/>
    <w:next w:val="Normal"/>
    <w:uiPriority w:val="37"/>
    <w:unhideWhenUsed/>
    <w:rsid w:val="001B7A1A"/>
  </w:style>
  <w:style w:type="paragraph" w:styleId="TOCHeading">
    <w:name w:val="TOC Heading"/>
    <w:basedOn w:val="Heading1"/>
    <w:next w:val="Normal"/>
    <w:uiPriority w:val="39"/>
    <w:unhideWhenUsed/>
    <w:qFormat/>
    <w:rsid w:val="00ED40B9"/>
    <w:pPr>
      <w:numPr>
        <w:numId w:val="0"/>
      </w:numPr>
      <w:spacing w:before="240" w:after="0" w:line="259" w:lineRule="auto"/>
      <w:outlineLvl w:val="9"/>
    </w:pPr>
    <w:rPr>
      <w:rFonts w:asciiTheme="majorHAnsi" w:hAnsiTheme="majorHAnsi"/>
      <w:b w:val="0"/>
      <w:color w:val="2E74B5" w:themeColor="accent1" w:themeShade="BF"/>
      <w:lang w:val="en-US" w:eastAsia="en-US"/>
    </w:rPr>
  </w:style>
  <w:style w:type="paragraph" w:styleId="TOC2">
    <w:name w:val="toc 2"/>
    <w:basedOn w:val="Normal"/>
    <w:next w:val="Normal"/>
    <w:autoRedefine/>
    <w:uiPriority w:val="39"/>
    <w:unhideWhenUsed/>
    <w:rsid w:val="00ED40B9"/>
    <w:pPr>
      <w:spacing w:after="100"/>
      <w:ind w:left="240"/>
    </w:pPr>
  </w:style>
  <w:style w:type="paragraph" w:styleId="TOC3">
    <w:name w:val="toc 3"/>
    <w:basedOn w:val="Normal"/>
    <w:next w:val="Normal"/>
    <w:autoRedefine/>
    <w:uiPriority w:val="39"/>
    <w:unhideWhenUsed/>
    <w:rsid w:val="00ED40B9"/>
    <w:pPr>
      <w:spacing w:after="100"/>
      <w:ind w:left="480"/>
    </w:pPr>
  </w:style>
  <w:style w:type="paragraph" w:styleId="TOC1">
    <w:name w:val="toc 1"/>
    <w:basedOn w:val="Normal"/>
    <w:next w:val="Normal"/>
    <w:autoRedefine/>
    <w:uiPriority w:val="39"/>
    <w:unhideWhenUsed/>
    <w:rsid w:val="00ED40B9"/>
    <w:pPr>
      <w:spacing w:after="100"/>
    </w:pPr>
  </w:style>
  <w:style w:type="paragraph" w:styleId="Title">
    <w:name w:val="Title"/>
    <w:basedOn w:val="Normal"/>
    <w:next w:val="Normal"/>
    <w:link w:val="TitleChar"/>
    <w:uiPriority w:val="10"/>
    <w:qFormat/>
    <w:rsid w:val="00ED40B9"/>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0B9"/>
    <w:rPr>
      <w:rFonts w:asciiTheme="majorHAnsi" w:eastAsiaTheme="majorEastAsia" w:hAnsiTheme="majorHAnsi" w:cstheme="majorBidi"/>
      <w:spacing w:val="-10"/>
      <w:kern w:val="28"/>
      <w:sz w:val="56"/>
      <w:szCs w:val="56"/>
      <w:lang w:eastAsia="en-US"/>
    </w:rPr>
  </w:style>
  <w:style w:type="paragraph" w:styleId="NormalWeb">
    <w:name w:val="Normal (Web)"/>
    <w:basedOn w:val="Normal"/>
    <w:uiPriority w:val="99"/>
    <w:semiHidden/>
    <w:unhideWhenUsed/>
    <w:rsid w:val="00DD6837"/>
  </w:style>
  <w:style w:type="character" w:styleId="FollowedHyperlink">
    <w:name w:val="FollowedHyperlink"/>
    <w:basedOn w:val="DefaultParagraphFont"/>
    <w:uiPriority w:val="99"/>
    <w:semiHidden/>
    <w:unhideWhenUsed/>
    <w:rsid w:val="00DD68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6612">
      <w:bodyDiv w:val="1"/>
      <w:marLeft w:val="0"/>
      <w:marRight w:val="0"/>
      <w:marTop w:val="0"/>
      <w:marBottom w:val="0"/>
      <w:divBdr>
        <w:top w:val="none" w:sz="0" w:space="0" w:color="auto"/>
        <w:left w:val="none" w:sz="0" w:space="0" w:color="auto"/>
        <w:bottom w:val="none" w:sz="0" w:space="0" w:color="auto"/>
        <w:right w:val="none" w:sz="0" w:space="0" w:color="auto"/>
      </w:divBdr>
    </w:div>
    <w:div w:id="65884320">
      <w:bodyDiv w:val="1"/>
      <w:marLeft w:val="0"/>
      <w:marRight w:val="0"/>
      <w:marTop w:val="0"/>
      <w:marBottom w:val="0"/>
      <w:divBdr>
        <w:top w:val="none" w:sz="0" w:space="0" w:color="auto"/>
        <w:left w:val="none" w:sz="0" w:space="0" w:color="auto"/>
        <w:bottom w:val="none" w:sz="0" w:space="0" w:color="auto"/>
        <w:right w:val="none" w:sz="0" w:space="0" w:color="auto"/>
      </w:divBdr>
    </w:div>
    <w:div w:id="280380148">
      <w:bodyDiv w:val="1"/>
      <w:marLeft w:val="0"/>
      <w:marRight w:val="0"/>
      <w:marTop w:val="0"/>
      <w:marBottom w:val="0"/>
      <w:divBdr>
        <w:top w:val="none" w:sz="0" w:space="0" w:color="auto"/>
        <w:left w:val="none" w:sz="0" w:space="0" w:color="auto"/>
        <w:bottom w:val="none" w:sz="0" w:space="0" w:color="auto"/>
        <w:right w:val="none" w:sz="0" w:space="0" w:color="auto"/>
      </w:divBdr>
    </w:div>
    <w:div w:id="360282333">
      <w:bodyDiv w:val="1"/>
      <w:marLeft w:val="0"/>
      <w:marRight w:val="0"/>
      <w:marTop w:val="0"/>
      <w:marBottom w:val="0"/>
      <w:divBdr>
        <w:top w:val="none" w:sz="0" w:space="0" w:color="auto"/>
        <w:left w:val="none" w:sz="0" w:space="0" w:color="auto"/>
        <w:bottom w:val="none" w:sz="0" w:space="0" w:color="auto"/>
        <w:right w:val="none" w:sz="0" w:space="0" w:color="auto"/>
      </w:divBdr>
    </w:div>
    <w:div w:id="497110601">
      <w:bodyDiv w:val="1"/>
      <w:marLeft w:val="0"/>
      <w:marRight w:val="0"/>
      <w:marTop w:val="0"/>
      <w:marBottom w:val="0"/>
      <w:divBdr>
        <w:top w:val="none" w:sz="0" w:space="0" w:color="auto"/>
        <w:left w:val="none" w:sz="0" w:space="0" w:color="auto"/>
        <w:bottom w:val="none" w:sz="0" w:space="0" w:color="auto"/>
        <w:right w:val="none" w:sz="0" w:space="0" w:color="auto"/>
      </w:divBdr>
    </w:div>
    <w:div w:id="522868369">
      <w:bodyDiv w:val="1"/>
      <w:marLeft w:val="0"/>
      <w:marRight w:val="0"/>
      <w:marTop w:val="0"/>
      <w:marBottom w:val="0"/>
      <w:divBdr>
        <w:top w:val="none" w:sz="0" w:space="0" w:color="auto"/>
        <w:left w:val="none" w:sz="0" w:space="0" w:color="auto"/>
        <w:bottom w:val="none" w:sz="0" w:space="0" w:color="auto"/>
        <w:right w:val="none" w:sz="0" w:space="0" w:color="auto"/>
      </w:divBdr>
    </w:div>
    <w:div w:id="685717732">
      <w:bodyDiv w:val="1"/>
      <w:marLeft w:val="0"/>
      <w:marRight w:val="0"/>
      <w:marTop w:val="0"/>
      <w:marBottom w:val="0"/>
      <w:divBdr>
        <w:top w:val="none" w:sz="0" w:space="0" w:color="auto"/>
        <w:left w:val="none" w:sz="0" w:space="0" w:color="auto"/>
        <w:bottom w:val="none" w:sz="0" w:space="0" w:color="auto"/>
        <w:right w:val="none" w:sz="0" w:space="0" w:color="auto"/>
      </w:divBdr>
    </w:div>
    <w:div w:id="775831437">
      <w:bodyDiv w:val="1"/>
      <w:marLeft w:val="0"/>
      <w:marRight w:val="0"/>
      <w:marTop w:val="0"/>
      <w:marBottom w:val="0"/>
      <w:divBdr>
        <w:top w:val="none" w:sz="0" w:space="0" w:color="auto"/>
        <w:left w:val="none" w:sz="0" w:space="0" w:color="auto"/>
        <w:bottom w:val="none" w:sz="0" w:space="0" w:color="auto"/>
        <w:right w:val="none" w:sz="0" w:space="0" w:color="auto"/>
      </w:divBdr>
    </w:div>
    <w:div w:id="943800714">
      <w:bodyDiv w:val="1"/>
      <w:marLeft w:val="0"/>
      <w:marRight w:val="0"/>
      <w:marTop w:val="0"/>
      <w:marBottom w:val="0"/>
      <w:divBdr>
        <w:top w:val="none" w:sz="0" w:space="0" w:color="auto"/>
        <w:left w:val="none" w:sz="0" w:space="0" w:color="auto"/>
        <w:bottom w:val="none" w:sz="0" w:space="0" w:color="auto"/>
        <w:right w:val="none" w:sz="0" w:space="0" w:color="auto"/>
      </w:divBdr>
    </w:div>
    <w:div w:id="967008959">
      <w:bodyDiv w:val="1"/>
      <w:marLeft w:val="0"/>
      <w:marRight w:val="0"/>
      <w:marTop w:val="0"/>
      <w:marBottom w:val="0"/>
      <w:divBdr>
        <w:top w:val="none" w:sz="0" w:space="0" w:color="auto"/>
        <w:left w:val="none" w:sz="0" w:space="0" w:color="auto"/>
        <w:bottom w:val="none" w:sz="0" w:space="0" w:color="auto"/>
        <w:right w:val="none" w:sz="0" w:space="0" w:color="auto"/>
      </w:divBdr>
    </w:div>
    <w:div w:id="1160392118">
      <w:bodyDiv w:val="1"/>
      <w:marLeft w:val="0"/>
      <w:marRight w:val="0"/>
      <w:marTop w:val="0"/>
      <w:marBottom w:val="0"/>
      <w:divBdr>
        <w:top w:val="none" w:sz="0" w:space="0" w:color="auto"/>
        <w:left w:val="none" w:sz="0" w:space="0" w:color="auto"/>
        <w:bottom w:val="none" w:sz="0" w:space="0" w:color="auto"/>
        <w:right w:val="none" w:sz="0" w:space="0" w:color="auto"/>
      </w:divBdr>
    </w:div>
    <w:div w:id="1236357782">
      <w:bodyDiv w:val="1"/>
      <w:marLeft w:val="0"/>
      <w:marRight w:val="0"/>
      <w:marTop w:val="0"/>
      <w:marBottom w:val="0"/>
      <w:divBdr>
        <w:top w:val="none" w:sz="0" w:space="0" w:color="auto"/>
        <w:left w:val="none" w:sz="0" w:space="0" w:color="auto"/>
        <w:bottom w:val="none" w:sz="0" w:space="0" w:color="auto"/>
        <w:right w:val="none" w:sz="0" w:space="0" w:color="auto"/>
      </w:divBdr>
    </w:div>
    <w:div w:id="1456483159">
      <w:bodyDiv w:val="1"/>
      <w:marLeft w:val="0"/>
      <w:marRight w:val="0"/>
      <w:marTop w:val="0"/>
      <w:marBottom w:val="0"/>
      <w:divBdr>
        <w:top w:val="none" w:sz="0" w:space="0" w:color="auto"/>
        <w:left w:val="none" w:sz="0" w:space="0" w:color="auto"/>
        <w:bottom w:val="none" w:sz="0" w:space="0" w:color="auto"/>
        <w:right w:val="none" w:sz="0" w:space="0" w:color="auto"/>
      </w:divBdr>
    </w:div>
    <w:div w:id="1571116630">
      <w:bodyDiv w:val="1"/>
      <w:marLeft w:val="0"/>
      <w:marRight w:val="0"/>
      <w:marTop w:val="0"/>
      <w:marBottom w:val="0"/>
      <w:divBdr>
        <w:top w:val="none" w:sz="0" w:space="0" w:color="auto"/>
        <w:left w:val="none" w:sz="0" w:space="0" w:color="auto"/>
        <w:bottom w:val="none" w:sz="0" w:space="0" w:color="auto"/>
        <w:right w:val="none" w:sz="0" w:space="0" w:color="auto"/>
      </w:divBdr>
    </w:div>
    <w:div w:id="1587836159">
      <w:bodyDiv w:val="1"/>
      <w:marLeft w:val="0"/>
      <w:marRight w:val="0"/>
      <w:marTop w:val="0"/>
      <w:marBottom w:val="0"/>
      <w:divBdr>
        <w:top w:val="none" w:sz="0" w:space="0" w:color="auto"/>
        <w:left w:val="none" w:sz="0" w:space="0" w:color="auto"/>
        <w:bottom w:val="none" w:sz="0" w:space="0" w:color="auto"/>
        <w:right w:val="none" w:sz="0" w:space="0" w:color="auto"/>
      </w:divBdr>
    </w:div>
    <w:div w:id="1677070955">
      <w:bodyDiv w:val="1"/>
      <w:marLeft w:val="0"/>
      <w:marRight w:val="0"/>
      <w:marTop w:val="0"/>
      <w:marBottom w:val="0"/>
      <w:divBdr>
        <w:top w:val="none" w:sz="0" w:space="0" w:color="auto"/>
        <w:left w:val="none" w:sz="0" w:space="0" w:color="auto"/>
        <w:bottom w:val="none" w:sz="0" w:space="0" w:color="auto"/>
        <w:right w:val="none" w:sz="0" w:space="0" w:color="auto"/>
      </w:divBdr>
    </w:div>
    <w:div w:id="1720743404">
      <w:bodyDiv w:val="1"/>
      <w:marLeft w:val="0"/>
      <w:marRight w:val="0"/>
      <w:marTop w:val="0"/>
      <w:marBottom w:val="0"/>
      <w:divBdr>
        <w:top w:val="none" w:sz="0" w:space="0" w:color="auto"/>
        <w:left w:val="none" w:sz="0" w:space="0" w:color="auto"/>
        <w:bottom w:val="none" w:sz="0" w:space="0" w:color="auto"/>
        <w:right w:val="none" w:sz="0" w:space="0" w:color="auto"/>
      </w:divBdr>
    </w:div>
    <w:div w:id="1731077449">
      <w:bodyDiv w:val="1"/>
      <w:marLeft w:val="0"/>
      <w:marRight w:val="0"/>
      <w:marTop w:val="0"/>
      <w:marBottom w:val="0"/>
      <w:divBdr>
        <w:top w:val="none" w:sz="0" w:space="0" w:color="auto"/>
        <w:left w:val="none" w:sz="0" w:space="0" w:color="auto"/>
        <w:bottom w:val="none" w:sz="0" w:space="0" w:color="auto"/>
        <w:right w:val="none" w:sz="0" w:space="0" w:color="auto"/>
      </w:divBdr>
    </w:div>
    <w:div w:id="1861308396">
      <w:bodyDiv w:val="1"/>
      <w:marLeft w:val="0"/>
      <w:marRight w:val="0"/>
      <w:marTop w:val="0"/>
      <w:marBottom w:val="0"/>
      <w:divBdr>
        <w:top w:val="none" w:sz="0" w:space="0" w:color="auto"/>
        <w:left w:val="none" w:sz="0" w:space="0" w:color="auto"/>
        <w:bottom w:val="none" w:sz="0" w:space="0" w:color="auto"/>
        <w:right w:val="none" w:sz="0" w:space="0" w:color="auto"/>
      </w:divBdr>
    </w:div>
    <w:div w:id="196453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hart" Target="charts/chart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1.png"/><Relationship Id="rId25"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footer" Target="footer1.xml"/><Relationship Id="rId10" Type="http://schemas.openxmlformats.org/officeDocument/2006/relationships/styles" Target="styl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1.xml"/><Relationship Id="rId27"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iatistandard.org/" TargetMode="External"/><Relationship Id="rId2" Type="http://schemas.openxmlformats.org/officeDocument/2006/relationships/hyperlink" Target="http://www.oecd.org/dac/financing-sustainable-development/development-finance-standards/wp-stat.htm" TargetMode="External"/><Relationship Id="rId1" Type="http://schemas.openxmlformats.org/officeDocument/2006/relationships/hyperlink" Target="http://ida.worldbank.org/about/borrowing-countrie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Tian_Y\Dropbox\PARIS21\EPRESS%20own\Figures%207%20page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Share!$B$10</c:f>
              <c:strCache>
                <c:ptCount val="1"/>
                <c:pt idx="0">
                  <c:v>CRS</c:v>
                </c:pt>
              </c:strCache>
            </c:strRef>
          </c:tx>
          <c:spPr>
            <a:solidFill>
              <a:schemeClr val="accent1"/>
            </a:solidFill>
            <a:ln>
              <a:noFill/>
            </a:ln>
            <a:effectLst/>
          </c:spPr>
          <c:invertIfNegative val="0"/>
          <c:cat>
            <c:strRef>
              <c:f>Share!$A$11:$A$12</c:f>
              <c:strCache>
                <c:ptCount val="2"/>
                <c:pt idx="0">
                  <c:v>PRESS</c:v>
                </c:pt>
                <c:pt idx="1">
                  <c:v>EPRESS</c:v>
                </c:pt>
              </c:strCache>
            </c:strRef>
          </c:cat>
          <c:val>
            <c:numRef>
              <c:f>Share!$B$11:$B$12</c:f>
              <c:numCache>
                <c:formatCode>0%</c:formatCode>
                <c:ptCount val="2"/>
                <c:pt idx="0">
                  <c:v>0.73</c:v>
                </c:pt>
                <c:pt idx="1">
                  <c:v>0.54</c:v>
                </c:pt>
              </c:numCache>
            </c:numRef>
          </c:val>
          <c:extLst>
            <c:ext xmlns:c16="http://schemas.microsoft.com/office/drawing/2014/chart" uri="{C3380CC4-5D6E-409C-BE32-E72D297353CC}">
              <c16:uniqueId val="{00000000-69FC-42DF-9415-F8D072CFFAA2}"/>
            </c:ext>
          </c:extLst>
        </c:ser>
        <c:ser>
          <c:idx val="1"/>
          <c:order val="1"/>
          <c:tx>
            <c:strRef>
              <c:f>Share!$C$10</c:f>
              <c:strCache>
                <c:ptCount val="1"/>
                <c:pt idx="0">
                  <c:v>PARIS21 survey</c:v>
                </c:pt>
              </c:strCache>
            </c:strRef>
          </c:tx>
          <c:spPr>
            <a:solidFill>
              <a:schemeClr val="accent2"/>
            </a:solidFill>
            <a:ln>
              <a:noFill/>
            </a:ln>
            <a:effectLst/>
          </c:spPr>
          <c:invertIfNegative val="0"/>
          <c:cat>
            <c:strRef>
              <c:f>Share!$A$11:$A$12</c:f>
              <c:strCache>
                <c:ptCount val="2"/>
                <c:pt idx="0">
                  <c:v>PRESS</c:v>
                </c:pt>
                <c:pt idx="1">
                  <c:v>EPRESS</c:v>
                </c:pt>
              </c:strCache>
            </c:strRef>
          </c:cat>
          <c:val>
            <c:numRef>
              <c:f>Share!$C$11:$C$12</c:f>
              <c:numCache>
                <c:formatCode>0%</c:formatCode>
                <c:ptCount val="2"/>
                <c:pt idx="0">
                  <c:v>0.27</c:v>
                </c:pt>
                <c:pt idx="1">
                  <c:v>0.27</c:v>
                </c:pt>
              </c:numCache>
            </c:numRef>
          </c:val>
          <c:extLst>
            <c:ext xmlns:c16="http://schemas.microsoft.com/office/drawing/2014/chart" uri="{C3380CC4-5D6E-409C-BE32-E72D297353CC}">
              <c16:uniqueId val="{00000001-69FC-42DF-9415-F8D072CFFAA2}"/>
            </c:ext>
          </c:extLst>
        </c:ser>
        <c:ser>
          <c:idx val="2"/>
          <c:order val="2"/>
          <c:tx>
            <c:strRef>
              <c:f>Share!$D$10</c:f>
              <c:strCache>
                <c:ptCount val="1"/>
                <c:pt idx="0">
                  <c:v>IATI</c:v>
                </c:pt>
              </c:strCache>
            </c:strRef>
          </c:tx>
          <c:spPr>
            <a:solidFill>
              <a:schemeClr val="accent3"/>
            </a:solidFill>
            <a:ln>
              <a:noFill/>
            </a:ln>
            <a:effectLst/>
          </c:spPr>
          <c:invertIfNegative val="0"/>
          <c:cat>
            <c:strRef>
              <c:f>Share!$A$11:$A$12</c:f>
              <c:strCache>
                <c:ptCount val="2"/>
                <c:pt idx="0">
                  <c:v>PRESS</c:v>
                </c:pt>
                <c:pt idx="1">
                  <c:v>EPRESS</c:v>
                </c:pt>
              </c:strCache>
            </c:strRef>
          </c:cat>
          <c:val>
            <c:numRef>
              <c:f>Share!$D$11:$D$12</c:f>
              <c:numCache>
                <c:formatCode>0%</c:formatCode>
                <c:ptCount val="2"/>
                <c:pt idx="1">
                  <c:v>0.14000000000000001</c:v>
                </c:pt>
              </c:numCache>
            </c:numRef>
          </c:val>
          <c:extLst>
            <c:ext xmlns:c16="http://schemas.microsoft.com/office/drawing/2014/chart" uri="{C3380CC4-5D6E-409C-BE32-E72D297353CC}">
              <c16:uniqueId val="{00000002-69FC-42DF-9415-F8D072CFFAA2}"/>
            </c:ext>
          </c:extLst>
        </c:ser>
        <c:ser>
          <c:idx val="3"/>
          <c:order val="3"/>
          <c:tx>
            <c:strRef>
              <c:f>Share!$E$10</c:f>
              <c:strCache>
                <c:ptCount val="1"/>
                <c:pt idx="0">
                  <c:v>Donors' databases</c:v>
                </c:pt>
              </c:strCache>
            </c:strRef>
          </c:tx>
          <c:spPr>
            <a:solidFill>
              <a:schemeClr val="accent4"/>
            </a:solidFill>
            <a:ln>
              <a:noFill/>
            </a:ln>
            <a:effectLst/>
          </c:spPr>
          <c:invertIfNegative val="0"/>
          <c:cat>
            <c:strRef>
              <c:f>Share!$A$11:$A$12</c:f>
              <c:strCache>
                <c:ptCount val="2"/>
                <c:pt idx="0">
                  <c:v>PRESS</c:v>
                </c:pt>
                <c:pt idx="1">
                  <c:v>EPRESS</c:v>
                </c:pt>
              </c:strCache>
            </c:strRef>
          </c:cat>
          <c:val>
            <c:numRef>
              <c:f>Share!$E$11:$E$12</c:f>
              <c:numCache>
                <c:formatCode>0%</c:formatCode>
                <c:ptCount val="2"/>
                <c:pt idx="1">
                  <c:v>0.05</c:v>
                </c:pt>
              </c:numCache>
            </c:numRef>
          </c:val>
          <c:extLst>
            <c:ext xmlns:c16="http://schemas.microsoft.com/office/drawing/2014/chart" uri="{C3380CC4-5D6E-409C-BE32-E72D297353CC}">
              <c16:uniqueId val="{00000003-69FC-42DF-9415-F8D072CFFAA2}"/>
            </c:ext>
          </c:extLst>
        </c:ser>
        <c:dLbls>
          <c:showLegendKey val="0"/>
          <c:showVal val="0"/>
          <c:showCatName val="0"/>
          <c:showSerName val="0"/>
          <c:showPercent val="0"/>
          <c:showBubbleSize val="0"/>
        </c:dLbls>
        <c:gapWidth val="150"/>
        <c:overlap val="100"/>
        <c:axId val="547936408"/>
        <c:axId val="547935752"/>
      </c:barChart>
      <c:catAx>
        <c:axId val="5479364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935752"/>
        <c:crosses val="autoZero"/>
        <c:auto val="1"/>
        <c:lblAlgn val="ctr"/>
        <c:lblOffset val="100"/>
        <c:noMultiLvlLbl val="0"/>
      </c:catAx>
      <c:valAx>
        <c:axId val="54793575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93640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OECDListFormCollapsible</Display>
  <Edit>OECDListFormCollapsible</Edit>
  <New>OECDListFormCollapsible</New>
</FormTemplates>
</file>

<file path=customXml/item2.xml><?xml version="1.0" encoding="utf-8"?>
<?mso-contentType ?>
<CtFieldPriority xmlns="http://www.oecd.org/eshare/projectsentre/CtFieldPriority/" xmlns:i="http://www.w3.org/2001/XMLSchema-instance">
  <PriorityFields xmlns:a="http://schemas.microsoft.com/2003/10/Serialization/Arrays"/>
</CtFieldPriority>
</file>

<file path=customXml/item3.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4.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69286A3C98319E49AE6127572B185E9B" ma:contentTypeVersion="78" ma:contentTypeDescription="" ma:contentTypeScope="" ma:versionID="e0151d626fabccfb42d66fcc7a8040b9">
  <xsd:schema xmlns:xsd="http://www.w3.org/2001/XMLSchema" xmlns:xs="http://www.w3.org/2001/XMLSchema" xmlns:p="http://schemas.microsoft.com/office/2006/metadata/properties" xmlns:ns1="54c4cd27-f286-408f-9ce0-33c1e0f3ab39" xmlns:ns2="b855e8c8-0866-41c2-bf69-0bb389390676" xmlns:ns3="b598d352-c6a7-4aae-83d5-4d74878f8938" xmlns:ns5="c9f238dd-bb73-4aef-a7a5-d644ad823e52" xmlns:ns6="ca82dde9-3436-4d3d-bddd-d31447390034" xmlns:ns7="http://schemas.microsoft.com/sharepoint/v4" targetNamespace="http://schemas.microsoft.com/office/2006/metadata/properties" ma:root="true" ma:fieldsID="41b0f5606b6d93bf0e6cf714d58ec597" ns1:_="" ns2:_="" ns3:_="" ns5:_="" ns6:_="" ns7:_="">
    <xsd:import namespace="54c4cd27-f286-408f-9ce0-33c1e0f3ab39"/>
    <xsd:import namespace="b855e8c8-0866-41c2-bf69-0bb389390676"/>
    <xsd:import namespace="b598d352-c6a7-4aae-83d5-4d74878f8938"/>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3:d0db5dc05a5e404e9147bc85a79f78c9" minOccurs="0"/>
                <xsd:element ref="ns6:OECDlanguage" minOccurs="0"/>
                <xsd:element ref="ns6:TaxCatchAll" minOccurs="0"/>
                <xsd:element ref="ns6:TaxCatchAllLabel" minOccurs="0"/>
                <xsd:element ref="ns1:OECDMeetingDate" minOccurs="0"/>
                <xsd:element ref="ns2:g81a30e168d04bd48fa13367ae60bbde" minOccurs="0"/>
                <xsd:element ref="ns3:g7e8a50fa859465b9bf3e8920321b125" minOccurs="0"/>
                <xsd:element ref="ns3:OECDSharingStatus" minOccurs="0"/>
                <xsd:element ref="ns3:OECDCommunityDocumentURL" minOccurs="0"/>
                <xsd:element ref="ns3:OECDCommunityDocumentID" minOccurs="0"/>
                <xsd:element ref="ns2:eShareHorizProjTaxHTField0" minOccurs="0"/>
                <xsd:element ref="ns3:OECDTagsCache" minOccurs="0"/>
                <xsd:element ref="ns7:IconOverlay" minOccurs="0"/>
                <xsd:element ref="ns2:OECDAllRelatedUsers" minOccurs="0"/>
                <xsd:element ref="ns3:SharedWithUsers"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2"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55e8c8-0866-41c2-bf69-0bb389390676" elementFormDefault="qualified">
    <xsd:import namespace="http://schemas.microsoft.com/office/2006/documentManagement/types"/>
    <xsd:import namespace="http://schemas.microsoft.com/office/infopath/2007/PartnerControls"/>
    <xsd:element name="OECDExpirationDate" ma:index="8" nillable="true" ma:displayName="Expiration Date" ma:default="" ma:description="" ma:format="DateOnly" ma:hidden="true" ma:indexed="true" ma:internalName="OECDExpirationDate">
      <xsd:simpleType>
        <xsd:restriction base="dms:DateTime"/>
      </xsd:simpleType>
    </xsd:element>
    <xsd:element name="g81a30e168d04bd48fa13367ae60bbde" ma:index="33" nillable="true" ma:taxonomy="true" ma:internalName="g81a30e168d04bd48fa13367ae60bbde" ma:taxonomyFieldName="OECDHorizontalProjects" ma:displayName="Horizontal project" ma:default="" ma:fieldId="{081a30e1-68d0-4bd4-8fa1-3367ae60bbde}"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38" nillable="true" ma:displayName="OECDHorizontalProjects_0" ma:description="" ma:hidden="true" ma:internalName="eShareHorizProjTaxHTField0">
      <xsd:simpleType>
        <xsd:restriction base="dms:Note"/>
      </xsd:simpleType>
    </xsd:element>
    <xsd:element name="OECDAllRelatedUsers" ma:index="42"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598d352-c6a7-4aae-83d5-4d74878f8938"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28325a2a-103b-489e-b0c4-3caa1ffddb48" ma:internalName="OECDProjectLookup" ma:readOnly="false" ma:showField="OECDShortProjectName" ma:web="b598d352-c6a7-4aae-83d5-4d74878f8938">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28325a2a-103b-489e-b0c4-3caa1ffddb48"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0db5dc05a5e404e9147bc85a79f78c9" ma:index="23" nillable="true" ma:displayName="Deliverable owner_0" ma:hidden="true" ma:internalName="d0db5dc05a5e404e9147bc85a79f78c9">
      <xsd:simpleType>
        <xsd:restriction base="dms:Note"/>
      </xsd:simpleType>
    </xsd:element>
    <xsd:element name="g7e8a50fa859465b9bf3e8920321b125" ma:index="34" nillable="true" ma:taxonomy="true" ma:internalName="g7e8a50fa859465b9bf3e8920321b125" ma:taxonomyFieldName="OECDProjectOwnerStructure" ma:displayName="Project owner" ma:readOnly="false" ma:default="" ma:fieldId="07e8a50f-a859-465b-9bf3-e8920321b12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40" nillable="true" ma:displayName="Tags cache" ma:description="" ma:hidden="true" ma:internalName="OECDTagsCache">
      <xsd:simpleType>
        <xsd:restriction base="dms:Note"/>
      </xsd:simpleType>
    </xsd:element>
    <xsd:element name="SharedWithUsers" ma:index="4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8"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30" nillable="true" ma:displayName="Taxonomy Catch All Column" ma:description="" ma:hidden="true" ma:list="{e32c7df2-3e97-41ed-8365-b4ba9507881a}" ma:internalName="TaxCatchAll" ma:showField="CatchAllData" ma:web="b855e8c8-0866-41c2-bf69-0bb389390676">
      <xsd:complexType>
        <xsd:complexContent>
          <xsd:extension base="dms:MultiChoiceLookup">
            <xsd:sequence>
              <xsd:element name="Value" type="dms:Lookup" maxOccurs="unbounded" minOccurs="0" nillable="true"/>
            </xsd:sequence>
          </xsd:extension>
        </xsd:complexContent>
      </xsd:complexType>
    </xsd:element>
    <xsd:element name="TaxCatchAllLabel" ma:index="31" nillable="true" ma:displayName="Taxonomy Catch All Column1" ma:description="" ma:hidden="true" ma:list="{e32c7df2-3e97-41ed-8365-b4ba9507881a}" ma:internalName="TaxCatchAllLabel" ma:readOnly="true" ma:showField="CatchAllDataLabel" ma:web="b855e8c8-0866-41c2-bf69-0bb38939067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OECDPinnedBy xmlns="b598d352-c6a7-4aae-83d5-4d74878f8938">
      <UserInfo>
        <DisplayName/>
        <AccountId xsi:nil="true"/>
        <AccountType/>
      </UserInfo>
    </OECDPinnedBy>
    <OECDYear xmlns="54c4cd27-f286-408f-9ce0-33c1e0f3ab39" xsi:nil="true"/>
    <OECDProjectLookup xmlns="b598d352-c6a7-4aae-83d5-4d74878f8938">15</OECDProjectLookup>
    <OECDKimProvenance xmlns="54c4cd27-f286-408f-9ce0-33c1e0f3ab39" xsi:nil="true"/>
    <OECDMeetingDate xmlns="54c4cd27-f286-408f-9ce0-33c1e0f3ab39" xsi:nil="true"/>
    <eSharePWBTaxHTField0 xmlns="c9f238dd-bb73-4aef-a7a5-d644ad823e52">
      <Terms xmlns="http://schemas.microsoft.com/office/infopath/2007/PartnerControls">
        <TermInfo xmlns="http://schemas.microsoft.com/office/infopath/2007/PartnerControls">
          <TermName xmlns="http://schemas.microsoft.com/office/infopath/2007/PartnerControls">5.1.5.1 National Strategies for the Development of Statistics (NSDS): Good practice reports and guidance on statistical development in developing countries</TermName>
          <TermId xmlns="http://schemas.microsoft.com/office/infopath/2007/PartnerControls">16590b96-a168-4e35-9556-8d92418b5d11</TermId>
        </TermInfo>
      </Terms>
    </eSharePWBTaxHTField0>
    <OECDSharingStatus xmlns="b598d352-c6a7-4aae-83d5-4d74878f8938" xsi:nil="true"/>
    <eShareHorizProjTaxHTField0 xmlns="b855e8c8-0866-41c2-bf69-0bb389390676" xsi:nil="true"/>
    <TaxCatchAll xmlns="ca82dde9-3436-4d3d-bddd-d31447390034">
      <Value>307</Value>
      <Value>31</Value>
      <Value>303</Value>
      <Value>302</Value>
      <Value>301</Value>
    </TaxCatchAll>
    <OECDCommunityDocumentURL xmlns="b598d352-c6a7-4aae-83d5-4d74878f8938" xsi:nil="true"/>
    <OECDMainProject xmlns="b598d352-c6a7-4aae-83d5-4d74878f8938">14</OECDMainProject>
    <OECDKimBussinessContext xmlns="54c4cd27-f286-408f-9ce0-33c1e0f3ab39" xsi:nil="true"/>
    <OECDKimStatus xmlns="54c4cd27-f286-408f-9ce0-33c1e0f3ab39">Draft</OECDKimStatus>
    <eShareKeywordsTaxHTField0 xmlns="c9f238dd-bb73-4aef-a7a5-d644ad823e52">
      <Terms xmlns="http://schemas.microsoft.com/office/infopath/2007/PartnerControls"/>
    </eShareKeywordsTaxHTField0>
    <OECDCommunityDocumentID xmlns="b598d352-c6a7-4aae-83d5-4d74878f8938" xsi:nil="true"/>
    <g81a30e168d04bd48fa13367ae60bbde xmlns="b855e8c8-0866-41c2-bf69-0bb389390676">
      <Terms xmlns="http://schemas.microsoft.com/office/infopath/2007/PartnerControls"/>
    </g81a30e168d04bd48fa13367ae60bbde>
    <d0db5dc05a5e404e9147bc85a79f78c9 xmlns="b598d352-c6a7-4aae-83d5-4d74878f8938" xsi:nil="true"/>
    <eShareCommitteeTaxHTField0 xmlns="c9f238dd-bb73-4aef-a7a5-d644ad823e52">
      <Terms xmlns="http://schemas.microsoft.com/office/infopath/2007/PartnerControls">
        <TermInfo xmlns="http://schemas.microsoft.com/office/infopath/2007/PartnerControls">
          <TermName xmlns="http://schemas.microsoft.com/office/infopath/2007/PartnerControls">Development Assistance Committee</TermName>
          <TermId xmlns="http://schemas.microsoft.com/office/infopath/2007/PartnerControls">2faf91c1-e6dc-4693-9cb6-cb3efe104dc9</TermId>
        </TermInfo>
      </Terms>
    </eShareCommitteeTaxHTField0>
    <OECDTagsCache xmlns="b598d352-c6a7-4aae-83d5-4d74878f8938" xsi:nil="true"/>
    <IconOverlay xmlns="http://schemas.microsoft.com/sharepoint/v4" xsi:nil="true"/>
    <OECDExpirationDate xmlns="b855e8c8-0866-41c2-bf69-0bb389390676" xsi:nil="true"/>
    <OECDlanguage xmlns="ca82dde9-3436-4d3d-bddd-d31447390034">English</OECDlanguage>
    <OECDAllRelatedUsers xmlns="b855e8c8-0866-41c2-bf69-0bb389390676">
      <UserInfo>
        <DisplayName/>
        <AccountId xsi:nil="true"/>
        <AccountType/>
      </UserInfo>
    </OECDAllRelatedUsers>
    <OECDProjectMembers xmlns="b598d352-c6a7-4aae-83d5-4d74878f8938">
      <UserInfo>
        <DisplayName>ZBIRANSKI Till, STD/P21</DisplayName>
        <AccountId>621</AccountId>
        <AccountType/>
      </UserInfo>
      <UserInfo>
        <DisplayName>JÜTTING Johannes, SDD/P21</DisplayName>
        <AccountId>471</AccountId>
        <AccountType/>
      </UserInfo>
      <UserInfo>
        <DisplayName>KLEIN Thilo, STD/P21</DisplayName>
        <AccountId>622</AccountId>
        <AccountType/>
      </UserInfo>
      <UserInfo>
        <DisplayName>CARLSON Peter, ENV/GGGR</DisplayName>
        <AccountId>633</AccountId>
        <AccountType/>
      </UserInfo>
      <UserInfo>
        <DisplayName>AVENDANO Rolando, SDD/P21</DisplayName>
        <AccountId>981</AccountId>
        <AccountType/>
      </UserInfo>
    </OECDProjectMembers>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TermInfo xmlns="http://schemas.microsoft.com/office/infopath/2007/PartnerControls">
          <TermName xmlns="http://schemas.microsoft.com/office/infopath/2007/PartnerControls">Statistical capacity</TermName>
          <TermId xmlns="http://schemas.microsoft.com/office/infopath/2007/PartnerControls">b5dc1790-83ee-4eee-8edb-d1919acae3a4</TermId>
        </TermInfo>
        <TermInfo xmlns="http://schemas.microsoft.com/office/infopath/2007/PartnerControls">
          <TermName xmlns="http://schemas.microsoft.com/office/infopath/2007/PartnerControls">PARIS21</TermName>
          <TermId xmlns="http://schemas.microsoft.com/office/infopath/2007/PartnerControls">69a82039-b463-46a0-89db-844dc6ff4751</TermId>
        </TermInfo>
      </Terms>
    </eShareTopicTaxHTField0>
    <g7e8a50fa859465b9bf3e8920321b125 xmlns="b598d352-c6a7-4aae-83d5-4d74878f8938">
      <Terms xmlns="http://schemas.microsoft.com/office/infopath/2007/PartnerControls">
        <TermInfo xmlns="http://schemas.microsoft.com/office/infopath/2007/PartnerControls">
          <TermName xmlns="http://schemas.microsoft.com/office/infopath/2007/PartnerControls">SDD/P21</TermName>
          <TermId xmlns="http://schemas.microsoft.com/office/infopath/2007/PartnerControls">0aa6a465-61c6-40fb-945e-c5c0f5d33f36</TermId>
        </TermInfo>
      </Terms>
    </g7e8a50fa859465b9bf3e8920321b125>
    <OECDProjectManager xmlns="b598d352-c6a7-4aae-83d5-4d74878f8938">
      <UserInfo>
        <DisplayName/>
        <AccountId>760</AccountId>
        <AccountType/>
      </UserInfo>
    </OECDProjectManager>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1DAE14B8796EB546A486E285B4E25DE5" ma:contentTypeVersion="11" ma:contentTypeDescription="Create a new document." ma:contentTypeScope="" ma:versionID="c217eaeab273bad2c440a98ce9a2917f">
  <xsd:schema xmlns:xsd="http://www.w3.org/2001/XMLSchema" xmlns:xs="http://www.w3.org/2001/XMLSchema" xmlns:p="http://schemas.microsoft.com/office/2006/metadata/properties" xmlns:ns2="c3913f32-954c-412d-87b3-b176486a9a29" xmlns:ns3="4f4ad1dc-e1d5-4eb4-a298-8fc85d77cf59" targetNamespace="http://schemas.microsoft.com/office/2006/metadata/properties" ma:root="true" ma:fieldsID="70d474b033146f2411b689a053379c2e" ns2:_="" ns3:_="">
    <xsd:import namespace="c3913f32-954c-412d-87b3-b176486a9a29"/>
    <xsd:import namespace="4f4ad1dc-e1d5-4eb4-a298-8fc85d77cf5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913f32-954c-412d-87b3-b176486a9a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4ad1dc-e1d5-4eb4-a298-8fc85d77cf5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b:Sources xmlns:b="http://schemas.openxmlformats.org/officeDocument/2006/bibliography" xmlns="http://schemas.openxmlformats.org/officeDocument/2006/bibliography" SelectedStyle="\APASixthEditionOfficeOnline.xsl" StyleName="APA" Version="6">
  <b:Source>
    <b:Tag>PAR20</b:Tag>
    <b:SourceType>Report</b:SourceType>
    <b:Guid>{BB9F81BE-CBA3-45E8-880E-A5CFD0C4B413}</b:Guid>
    <b:Author>
      <b:Author>
        <b:Corporate>PARIS21</b:Corporate>
      </b:Author>
    </b:Author>
    <b:Title>Combating COVID-19 with data: what role for National statistical systems?</b:Title>
    <b:Year>2020a</b:Year>
    <b:Publisher>PARIS21</b:Publisher>
    <b:City>Paris</b:City>
    <b:URL>https://paris21.org/sites/default/files/inline-files/COVID_Policybrief_Full.pdf?v=2.0</b:URL>
    <b:RefOrder>1</b:RefOrder>
  </b:Source>
  <b:Source>
    <b:Tag>PAR0b</b:Tag>
    <b:SourceType>Report</b:SourceType>
    <b:Guid>{11430835-6B90-4D65-B0BF-2FDFDD016B5F}</b:Guid>
    <b:Author>
      <b:Author>
        <b:Corporate>PARIS21</b:Corporate>
      </b:Author>
    </b:Author>
    <b:Title>Partner Report on Support to Statistics 2020</b:Title>
    <b:Year>2020b</b:Year>
    <b:Publisher>PARIS21</b:Publisher>
    <b:City>Paris</b:City>
    <b:RefOrder>2</b:RefOrder>
  </b:Source>
  <b:Source>
    <b:Tag>Hud13</b:Tag>
    <b:SourceType>JournalArticle</b:SourceType>
    <b:Guid>{967A9EDF-662F-4EF4-AED2-B015750DF2FF}</b:Guid>
    <b:Title>Promises kept, promises broken? The relationship between aid commitments and disbursements</b:Title>
    <b:Year>2013</b:Year>
    <b:Author>
      <b:Author>
        <b:NameList>
          <b:Person>
            <b:Last>Hudson</b:Last>
            <b:First>John</b:First>
          </b:Person>
        </b:NameList>
      </b:Author>
    </b:Author>
    <b:JournalName>Review of Development Financ2</b:JournalName>
    <b:Pages>109-120</b:Pages>
    <b:DOI>https://doi.org/10.1016/j.rdf.2013.08.001</b:DOI>
    <b:RefOrder>3</b:RefOrder>
  </b:Source>
  <b:Source>
    <b:Tag>UNF20</b:Tag>
    <b:SourceType>Report</b:SourceType>
    <b:Guid>{750192DE-E586-4A36-9424-6B0285279FD6}</b:Guid>
    <b:Author>
      <b:Author>
        <b:Corporate>UNFPA</b:Corporate>
      </b:Author>
    </b:Author>
    <b:Title>Technical Brief on the Implications of COVID-19 on Census</b:Title>
    <b:Year>2020</b:Year>
    <b:URL>https://www.unfpa.org/sites/default/files/resource-pdf/Census_COVID19_digital.pdf</b:URL>
    <b:Publisher>UNFPA</b:Publisher>
    <b:City>New York</b:City>
    <b:RefOrder>4</b:RefOrder>
  </b:Source>
  <b:Source>
    <b:Tag>CCS20</b:Tag>
    <b:SourceType>Report</b:SourceType>
    <b:Guid>{12ECD470-A021-4C69-8132-D739035CA7EA}</b:Guid>
    <b:Author>
      <b:Author>
        <b:Corporate>CCSA</b:Corporate>
      </b:Author>
    </b:Author>
    <b:Title>How COVID-19 is changing the world: a statistical perspective. Volume II</b:Title>
    <b:Year>2020</b:Year>
    <b:Publisher>CCSA</b:Publisher>
    <b:URL>https://unstats.un.org/unsd/ccsa/documents/covid19-report-ccsa_vol2.pdf</b:URL>
    <b:RefOrder>5</b:RefOrder>
  </b:Source>
</b:Sources>
</file>

<file path=customXml/itemProps1.xml><?xml version="1.0" encoding="utf-8"?>
<ds:datastoreItem xmlns:ds="http://schemas.openxmlformats.org/officeDocument/2006/customXml" ds:itemID="{1A7CFD42-44C6-41B8-9558-FA2E15249136}">
  <ds:schemaRefs>
    <ds:schemaRef ds:uri="http://schemas.microsoft.com/sharepoint/v3/contenttype/forms"/>
  </ds:schemaRefs>
</ds:datastoreItem>
</file>

<file path=customXml/itemProps2.xml><?xml version="1.0" encoding="utf-8"?>
<ds:datastoreItem xmlns:ds="http://schemas.openxmlformats.org/officeDocument/2006/customXml" ds:itemID="{1C4E25DA-5FC7-4170-BB3B-4EE939A2D5FC}">
  <ds:schemaRefs>
    <ds:schemaRef ds:uri="http://www.oecd.org/eshare/projectsentre/CtFieldPriority/"/>
    <ds:schemaRef ds:uri="http://schemas.microsoft.com/2003/10/Serialization/Arrays"/>
  </ds:schemaRefs>
</ds:datastoreItem>
</file>

<file path=customXml/itemProps3.xml><?xml version="1.0" encoding="utf-8"?>
<ds:datastoreItem xmlns:ds="http://schemas.openxmlformats.org/officeDocument/2006/customXml" ds:itemID="{3DCE29EB-8E5E-435F-8794-80B3F9AF5D37}">
  <ds:schemaRefs>
    <ds:schemaRef ds:uri="Microsoft.SharePoint.Taxonomy.ContentTypeSync"/>
  </ds:schemaRefs>
</ds:datastoreItem>
</file>

<file path=customXml/itemProps4.xml><?xml version="1.0" encoding="utf-8"?>
<ds:datastoreItem xmlns:ds="http://schemas.openxmlformats.org/officeDocument/2006/customXml" ds:itemID="{6DFD2C98-1044-4E07-8D32-1C3CCDC140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b855e8c8-0866-41c2-bf69-0bb389390676"/>
    <ds:schemaRef ds:uri="b598d352-c6a7-4aae-83d5-4d74878f8938"/>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431254F-259C-4E7F-A97D-329C9FDDA7A5}">
  <ds:schemaRefs>
    <ds:schemaRef ds:uri="http://schemas.microsoft.com/office/2006/metadata/properties"/>
    <ds:schemaRef ds:uri="54c4cd27-f286-408f-9ce0-33c1e0f3ab39"/>
    <ds:schemaRef ds:uri="http://schemas.microsoft.com/sharepoint/v4"/>
    <ds:schemaRef ds:uri="http://purl.org/dc/terms/"/>
    <ds:schemaRef ds:uri="http://schemas.openxmlformats.org/package/2006/metadata/core-properties"/>
    <ds:schemaRef ds:uri="b855e8c8-0866-41c2-bf69-0bb389390676"/>
    <ds:schemaRef ds:uri="http://schemas.microsoft.com/office/2006/documentManagement/types"/>
    <ds:schemaRef ds:uri="http://schemas.microsoft.com/office/infopath/2007/PartnerControls"/>
    <ds:schemaRef ds:uri="b598d352-c6a7-4aae-83d5-4d74878f8938"/>
    <ds:schemaRef ds:uri="ca82dde9-3436-4d3d-bddd-d31447390034"/>
    <ds:schemaRef ds:uri="http://purl.org/dc/elements/1.1/"/>
    <ds:schemaRef ds:uri="c9f238dd-bb73-4aef-a7a5-d644ad823e52"/>
    <ds:schemaRef ds:uri="http://www.w3.org/XML/1998/namespace"/>
    <ds:schemaRef ds:uri="http://purl.org/dc/dcmitype/"/>
  </ds:schemaRefs>
</ds:datastoreItem>
</file>

<file path=customXml/itemProps6.xml><?xml version="1.0" encoding="utf-8"?>
<ds:datastoreItem xmlns:ds="http://schemas.openxmlformats.org/officeDocument/2006/customXml" ds:itemID="{71E69869-B4D6-4BE4-9E4B-B6E8B8486E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913f32-954c-412d-87b3-b176486a9a29"/>
    <ds:schemaRef ds:uri="4f4ad1dc-e1d5-4eb4-a298-8fc85d77c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7FE622EE-4970-4A82-B5D4-40B24DE718E8}">
  <ds:schemaRefs>
    <ds:schemaRef ds:uri="http://schemas.microsoft.com/sharepoint/v3/contenttype/forms"/>
  </ds:schemaRefs>
</ds:datastoreItem>
</file>

<file path=customXml/itemProps8.xml><?xml version="1.0" encoding="utf-8"?>
<ds:datastoreItem xmlns:ds="http://schemas.openxmlformats.org/officeDocument/2006/customXml" ds:itemID="{BAD96A19-A810-418B-8C10-32C999EA1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21</Pages>
  <Words>5663</Words>
  <Characters>31544</Characters>
  <Application>Microsoft Office Word</Application>
  <DocSecurity>0</DocSecurity>
  <Lines>618</Lines>
  <Paragraphs>260</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36947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Yu, SDD/P21</dc:creator>
  <cp:keywords/>
  <dc:description/>
  <cp:lastModifiedBy>Yu TIAN</cp:lastModifiedBy>
  <cp:revision>1</cp:revision>
  <dcterms:created xsi:type="dcterms:W3CDTF">2021-07-07T06:47:00Z</dcterms:created>
  <dcterms:modified xsi:type="dcterms:W3CDTF">2021-07-07T07:19:00Z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opic">
    <vt:lpwstr>31;#Statistical capacity|b5dc1790-83ee-4eee-8edb-d1919acae3a4;#301;#PARIS21|69a82039-b463-46a0-89db-844dc6ff4751</vt:lpwstr>
  </property>
  <property fmtid="{D5CDD505-2E9C-101B-9397-08002B2CF9AE}" pid="3" name="OECDCountry">
    <vt:lpwstr/>
  </property>
  <property fmtid="{D5CDD505-2E9C-101B-9397-08002B2CF9AE}" pid="4" name="OECDCommittee">
    <vt:lpwstr>307;#Development Assistance Committee|2faf91c1-e6dc-4693-9cb6-cb3efe104dc9</vt:lpwstr>
  </property>
  <property fmtid="{D5CDD505-2E9C-101B-9397-08002B2CF9AE}" pid="5" name="ContentTypeId">
    <vt:lpwstr>0x0101008B4DD370EC31429186F3AD49F0D3098F00D44DBCB9EB4F45278CB5C9765BE5299500A4858B360C6A491AA753F8BCA47AA9100069286A3C98319E49AE6127572B185E9B</vt:lpwstr>
  </property>
  <property fmtid="{D5CDD505-2E9C-101B-9397-08002B2CF9AE}" pid="6" name="OECDPWB">
    <vt:lpwstr>302;#5.1.5.1 National Strategies for the Development of Statistics (NSDS): Good practice reports and guidance on statistical development in developing countries|16590b96-a168-4e35-9556-8d92418b5d11</vt:lpwstr>
  </property>
  <property fmtid="{D5CDD505-2E9C-101B-9397-08002B2CF9AE}" pid="7" name="eShareOrganisationTaxHTField0">
    <vt:lpwstr/>
  </property>
  <property fmtid="{D5CDD505-2E9C-101B-9397-08002B2CF9AE}" pid="8" name="OECDKeywords">
    <vt:lpwstr/>
  </property>
  <property fmtid="{D5CDD505-2E9C-101B-9397-08002B2CF9AE}" pid="9" name="OECDHorizontalProjects">
    <vt:lpwstr/>
  </property>
  <property fmtid="{D5CDD505-2E9C-101B-9397-08002B2CF9AE}" pid="10" name="d0b6f6ac229144c2899590f0436d9385">
    <vt:lpwstr/>
  </property>
  <property fmtid="{D5CDD505-2E9C-101B-9397-08002B2CF9AE}" pid="11" name="OECDProject">
    <vt:lpwstr/>
  </property>
  <property fmtid="{D5CDD505-2E9C-101B-9397-08002B2CF9AE}" pid="12" name="OECDProjectOwnerStructure">
    <vt:lpwstr>303;#SDD/P21|0aa6a465-61c6-40fb-945e-c5c0f5d33f36</vt:lpwstr>
  </property>
  <property fmtid="{D5CDD505-2E9C-101B-9397-08002B2CF9AE}" pid="13" name="OECDOrganisation">
    <vt:lpwstr/>
  </property>
  <property fmtid="{D5CDD505-2E9C-101B-9397-08002B2CF9AE}" pid="14" name="OECDDocumentId">
    <vt:lpwstr>3F0E5C66836D5DBC1C6FF3DE352242D0D2BFA401B94386DEC3329FCDBD5D17BC</vt:lpwstr>
  </property>
  <property fmtid="{D5CDD505-2E9C-101B-9397-08002B2CF9AE}" pid="15" name="OecdDocumentCoteLangHash">
    <vt:lpwstr/>
  </property>
</Properties>
</file>